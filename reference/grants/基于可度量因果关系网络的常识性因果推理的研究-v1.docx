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36361" w14:textId="2DAC44FC" w:rsidR="00014211" w:rsidRDefault="00580538" w:rsidP="00CE265A">
      <w:pPr>
        <w:snapToGrid w:val="0"/>
        <w:spacing w:after="120" w:line="360" w:lineRule="auto"/>
        <w:jc w:val="center"/>
        <w:rPr>
          <w:rFonts w:ascii="Heiti SC Light" w:eastAsia="Heiti SC Light" w:hAnsiTheme="minorEastAsia" w:cs="楷体_GB2312"/>
          <w:b/>
          <w:sz w:val="28"/>
          <w:szCs w:val="28"/>
        </w:rPr>
      </w:pPr>
      <w:r>
        <w:rPr>
          <w:rFonts w:ascii="Heiti SC Light" w:eastAsia="Heiti SC Light" w:hAnsiTheme="minorEastAsia" w:cs="楷体_GB2312" w:hint="eastAsia"/>
          <w:b/>
          <w:sz w:val="28"/>
          <w:szCs w:val="28"/>
        </w:rPr>
        <w:t>基于可度量</w:t>
      </w:r>
      <w:r w:rsidR="00467DB4">
        <w:rPr>
          <w:rFonts w:ascii="Heiti SC Light" w:eastAsia="Heiti SC Light" w:hAnsiTheme="minorEastAsia" w:cs="楷体_GB2312" w:hint="eastAsia"/>
          <w:b/>
          <w:sz w:val="28"/>
          <w:szCs w:val="28"/>
        </w:rPr>
        <w:t>因果关系网络的常识性因果推理的研究</w:t>
      </w:r>
    </w:p>
    <w:p w14:paraId="65AD5BA8" w14:textId="77777777" w:rsidR="007C57C4" w:rsidRDefault="00F3785C" w:rsidP="00784E06">
      <w:pPr>
        <w:snapToGrid w:val="0"/>
        <w:spacing w:after="120" w:line="360" w:lineRule="auto"/>
        <w:rPr>
          <w:rFonts w:ascii="宋体" w:eastAsia="宋体" w:hAnsi="Songti SC Regular" w:cs="Times New Roman"/>
          <w:sz w:val="24"/>
          <w:szCs w:val="24"/>
        </w:rPr>
      </w:pPr>
      <w:r w:rsidRPr="001B4760">
        <w:rPr>
          <w:rFonts w:ascii="宋体" w:eastAsia="宋体" w:hAnsi="Songti SC Regular" w:cs="Times New Roman" w:hint="eastAsia"/>
          <w:sz w:val="24"/>
          <w:szCs w:val="24"/>
        </w:rPr>
        <w:t>摘要</w:t>
      </w:r>
    </w:p>
    <w:p w14:paraId="2A713ECF" w14:textId="40B29354" w:rsidR="00FA6BD9" w:rsidRDefault="007C57C4" w:rsidP="00784E06">
      <w:pPr>
        <w:snapToGrid w:val="0"/>
        <w:spacing w:after="120" w:line="360" w:lineRule="auto"/>
        <w:rPr>
          <w:rFonts w:ascii="宋体" w:eastAsia="宋体" w:hAnsi="Songti SC Regular" w:cs="Times New Roman"/>
          <w:sz w:val="24"/>
          <w:szCs w:val="24"/>
        </w:rPr>
      </w:pPr>
      <w:r>
        <w:rPr>
          <w:rFonts w:ascii="宋体" w:hAnsi="宋体" w:cs="宋体" w:hint="eastAsia"/>
          <w:bCs/>
          <w:kern w:val="0"/>
          <w:sz w:val="24"/>
        </w:rPr>
        <w:t>常识性因果推理体现了实现人工智能最本质的挑战</w:t>
      </w:r>
      <w:r w:rsidR="0073326D">
        <w:rPr>
          <w:rFonts w:ascii="宋体" w:hAnsi="宋体" w:cs="宋体" w:hint="eastAsia"/>
          <w:bCs/>
          <w:kern w:val="0"/>
          <w:sz w:val="24"/>
        </w:rPr>
        <w:t>，</w:t>
      </w:r>
      <w:r w:rsidR="00AE0415">
        <w:rPr>
          <w:rFonts w:ascii="宋体" w:hAnsi="宋体" w:cs="宋体" w:hint="eastAsia"/>
          <w:bCs/>
          <w:kern w:val="0"/>
          <w:sz w:val="24"/>
        </w:rPr>
        <w:t>但近年来相关工作进展缓慢</w:t>
      </w:r>
      <w:r>
        <w:rPr>
          <w:rFonts w:ascii="宋体" w:hAnsi="宋体" w:cs="宋体" w:hint="eastAsia"/>
          <w:bCs/>
          <w:kern w:val="0"/>
          <w:sz w:val="24"/>
        </w:rPr>
        <w:t>。</w:t>
      </w:r>
      <w:r w:rsidR="0041643B">
        <w:rPr>
          <w:rFonts w:ascii="宋体" w:hAnsi="宋体" w:cs="宋体" w:hint="eastAsia"/>
          <w:bCs/>
          <w:kern w:val="0"/>
          <w:sz w:val="24"/>
        </w:rPr>
        <w:t>现有知识库中的因果知识都是由人工编撰，数量</w:t>
      </w:r>
      <w:r w:rsidR="000F78ED">
        <w:rPr>
          <w:rFonts w:ascii="宋体" w:hAnsi="宋体" w:cs="宋体" w:hint="eastAsia"/>
          <w:bCs/>
          <w:kern w:val="0"/>
          <w:sz w:val="24"/>
        </w:rPr>
        <w:t>规模</w:t>
      </w:r>
      <w:r w:rsidR="0041643B">
        <w:rPr>
          <w:rFonts w:ascii="宋体" w:hAnsi="宋体" w:cs="宋体" w:hint="eastAsia"/>
          <w:bCs/>
          <w:kern w:val="0"/>
          <w:sz w:val="24"/>
        </w:rPr>
        <w:t>极为有限。</w:t>
      </w:r>
      <w:r w:rsidR="005F3397">
        <w:rPr>
          <w:rFonts w:ascii="宋体" w:hAnsi="宋体" w:cs="宋体" w:hint="eastAsia"/>
          <w:bCs/>
          <w:kern w:val="0"/>
          <w:sz w:val="24"/>
        </w:rPr>
        <w:t>人们亟需大规模的常识性因果知识库来帮助实现在常识性因果推理问题上的研究突破。</w:t>
      </w:r>
      <w:r w:rsidR="00C31CC2">
        <w:rPr>
          <w:rFonts w:ascii="宋体" w:hAnsi="宋体" w:cs="宋体" w:hint="eastAsia"/>
          <w:bCs/>
          <w:kern w:val="0"/>
          <w:sz w:val="24"/>
        </w:rPr>
        <w:t>在此背景下，</w:t>
      </w:r>
      <w:r w:rsidR="00687860">
        <w:rPr>
          <w:rFonts w:ascii="宋体" w:eastAsia="宋体" w:hAnsi="Songti SC Regular" w:cs="Times New Roman" w:hint="eastAsia"/>
          <w:sz w:val="24"/>
          <w:szCs w:val="24"/>
        </w:rPr>
        <w:t>我们提出了一个从互联网海量文本数据中提取并自动化构建</w:t>
      </w:r>
      <w:r w:rsidR="00FA6BD9">
        <w:rPr>
          <w:rFonts w:ascii="宋体" w:eastAsia="宋体" w:hAnsi="Songti SC Regular" w:cs="Times New Roman" w:hint="eastAsia"/>
          <w:sz w:val="24"/>
          <w:szCs w:val="24"/>
        </w:rPr>
        <w:t>因果关系网络</w:t>
      </w:r>
      <w:r w:rsidR="006E57AB">
        <w:rPr>
          <w:rFonts w:ascii="宋体" w:eastAsia="宋体" w:hAnsi="Songti SC Regular" w:cs="Times New Roman" w:hint="eastAsia"/>
          <w:sz w:val="24"/>
          <w:szCs w:val="24"/>
        </w:rPr>
        <w:t>的框架</w:t>
      </w:r>
      <w:r w:rsidR="00687860">
        <w:rPr>
          <w:rFonts w:ascii="宋体" w:eastAsia="宋体" w:hAnsi="Songti SC Regular" w:cs="Times New Roman" w:hint="eastAsia"/>
          <w:sz w:val="24"/>
          <w:szCs w:val="24"/>
        </w:rPr>
        <w:t>，并</w:t>
      </w:r>
      <w:r w:rsidR="00EF417F">
        <w:rPr>
          <w:rFonts w:ascii="宋体" w:eastAsia="宋体" w:hAnsi="Songti SC Regular" w:cs="Times New Roman" w:hint="eastAsia"/>
          <w:sz w:val="24"/>
          <w:szCs w:val="24"/>
        </w:rPr>
        <w:t>提出一种新颖的因果度量方法-泛化因果PMI，</w:t>
      </w:r>
      <w:r w:rsidR="00687860">
        <w:rPr>
          <w:rFonts w:ascii="宋体" w:eastAsia="宋体" w:hAnsi="Songti SC Regular" w:cs="Times New Roman" w:hint="eastAsia"/>
          <w:sz w:val="24"/>
          <w:szCs w:val="24"/>
        </w:rPr>
        <w:t>将因果关系的方向性和强弱程度编码入该网络中</w:t>
      </w:r>
      <w:r w:rsidR="00FF180F">
        <w:rPr>
          <w:rFonts w:ascii="宋体" w:eastAsia="宋体" w:hAnsi="Songti SC Regular" w:cs="Times New Roman" w:hint="eastAsia"/>
          <w:sz w:val="24"/>
          <w:szCs w:val="24"/>
        </w:rPr>
        <w:t>。</w:t>
      </w:r>
      <w:r w:rsidR="00315DAC">
        <w:rPr>
          <w:rFonts w:ascii="宋体" w:eastAsia="宋体" w:hAnsi="Songti SC Regular" w:cs="Times New Roman" w:hint="eastAsia"/>
          <w:sz w:val="24"/>
          <w:szCs w:val="24"/>
        </w:rPr>
        <w:t>基于此网络，</w:t>
      </w:r>
      <w:r w:rsidR="001854DA">
        <w:rPr>
          <w:rFonts w:ascii="宋体" w:eastAsia="宋体" w:hAnsi="Songti SC Regular" w:cs="Times New Roman" w:hint="eastAsia"/>
          <w:sz w:val="24"/>
          <w:szCs w:val="24"/>
        </w:rPr>
        <w:t>我们设计模型对常识性因果推理问题进行建模</w:t>
      </w:r>
      <w:r w:rsidR="00101D0F">
        <w:rPr>
          <w:rFonts w:ascii="宋体" w:eastAsia="宋体" w:hAnsi="Songti SC Regular" w:cs="Times New Roman" w:hint="eastAsia"/>
          <w:sz w:val="24"/>
          <w:szCs w:val="24"/>
        </w:rPr>
        <w:t>。</w:t>
      </w:r>
      <w:r w:rsidR="002C19D8">
        <w:rPr>
          <w:rFonts w:ascii="宋体" w:eastAsia="宋体" w:hAnsi="Songti SC Regular" w:cs="Times New Roman" w:hint="eastAsia"/>
          <w:sz w:val="24"/>
          <w:szCs w:val="24"/>
        </w:rPr>
        <w:t>最后，我们将</w:t>
      </w:r>
      <w:r w:rsidR="00101D0F">
        <w:rPr>
          <w:rFonts w:ascii="宋体" w:eastAsia="宋体" w:hAnsi="Songti SC Regular" w:cs="Times New Roman" w:hint="eastAsia"/>
          <w:sz w:val="24"/>
          <w:szCs w:val="24"/>
        </w:rPr>
        <w:t>在多种公认、公开的常识性因果推理系统评估数据集上对我们开发的系统进行评测</w:t>
      </w:r>
      <w:r w:rsidR="002B41D5">
        <w:rPr>
          <w:rFonts w:ascii="宋体" w:eastAsia="宋体" w:hAnsi="Songti SC Regular" w:cs="Times New Roman" w:hint="eastAsia"/>
          <w:sz w:val="24"/>
          <w:szCs w:val="24"/>
        </w:rPr>
        <w:t>，并实现若干文本应用</w:t>
      </w:r>
      <w:r w:rsidR="00371E32">
        <w:rPr>
          <w:rFonts w:ascii="宋体" w:eastAsia="宋体" w:hAnsi="Songti SC Regular" w:cs="Times New Roman" w:hint="eastAsia"/>
          <w:sz w:val="24"/>
          <w:szCs w:val="24"/>
        </w:rPr>
        <w:t>，以展示</w:t>
      </w:r>
      <w:r w:rsidR="0018783D">
        <w:rPr>
          <w:rFonts w:ascii="宋体" w:eastAsia="宋体" w:hAnsi="Songti SC Regular" w:cs="Times New Roman" w:hint="eastAsia"/>
          <w:sz w:val="24"/>
          <w:szCs w:val="24"/>
        </w:rPr>
        <w:t>我们构建的因果知识库及相关算法的精度及性能</w:t>
      </w:r>
      <w:r w:rsidR="00101D0F">
        <w:rPr>
          <w:rFonts w:ascii="宋体" w:eastAsia="宋体" w:hAnsi="Songti SC Regular" w:cs="Times New Roman" w:hint="eastAsia"/>
          <w:sz w:val="24"/>
          <w:szCs w:val="24"/>
        </w:rPr>
        <w:t>。</w:t>
      </w:r>
    </w:p>
    <w:p w14:paraId="73CF08C4" w14:textId="1BC9693C" w:rsidR="00784E06" w:rsidRDefault="00784E06" w:rsidP="00784E06">
      <w:pPr>
        <w:snapToGrid w:val="0"/>
        <w:spacing w:after="120" w:line="360" w:lineRule="auto"/>
        <w:rPr>
          <w:rFonts w:ascii="Times New Roman" w:eastAsia="Heiti SC Light" w:hAnsi="Times New Roman" w:cs="Times New Roman"/>
          <w:sz w:val="24"/>
          <w:szCs w:val="24"/>
        </w:rPr>
      </w:pPr>
      <w:r w:rsidRPr="00784E06">
        <w:rPr>
          <w:rFonts w:ascii="Times New Roman" w:eastAsia="Heiti SC Light" w:hAnsi="Times New Roman" w:cs="Times New Roman"/>
          <w:sz w:val="24"/>
          <w:szCs w:val="24"/>
        </w:rPr>
        <w:t>Abstract</w:t>
      </w:r>
    </w:p>
    <w:p w14:paraId="0ED9C94D" w14:textId="5E054B54" w:rsidR="00791E28" w:rsidRDefault="00C128F4" w:rsidP="00784E06">
      <w:pPr>
        <w:snapToGrid w:val="0"/>
        <w:spacing w:after="120" w:line="360" w:lineRule="auto"/>
        <w:rPr>
          <w:rFonts w:ascii="Times New Roman" w:eastAsia="Heiti SC Light" w:hAnsi="Times New Roman" w:cs="Times New Roman"/>
          <w:sz w:val="24"/>
          <w:szCs w:val="24"/>
        </w:rPr>
      </w:pPr>
      <w:r>
        <w:rPr>
          <w:rFonts w:ascii="Times New Roman" w:eastAsia="Heiti SC Light" w:hAnsi="Times New Roman" w:cs="Times New Roman" w:hint="eastAsia"/>
          <w:sz w:val="24"/>
          <w:szCs w:val="24"/>
        </w:rPr>
        <w:t>Empowering computers wit</w:t>
      </w:r>
      <w:r w:rsidR="009B4BE1">
        <w:rPr>
          <w:rFonts w:ascii="Times New Roman" w:eastAsia="Heiti SC Light" w:hAnsi="Times New Roman" w:cs="Times New Roman" w:hint="eastAsia"/>
          <w:sz w:val="24"/>
          <w:szCs w:val="24"/>
        </w:rPr>
        <w:t>h human commonsense is the long-</w:t>
      </w:r>
      <w:r>
        <w:rPr>
          <w:rFonts w:ascii="Times New Roman" w:eastAsia="Heiti SC Light" w:hAnsi="Times New Roman" w:cs="Times New Roman" w:hint="eastAsia"/>
          <w:sz w:val="24"/>
          <w:szCs w:val="24"/>
        </w:rPr>
        <w:t xml:space="preserve">term goal of AI. </w:t>
      </w:r>
      <w:r w:rsidR="00E01E1E">
        <w:rPr>
          <w:rFonts w:ascii="Times New Roman" w:eastAsia="Heiti SC Light" w:hAnsi="Times New Roman" w:cs="Times New Roman" w:hint="eastAsia"/>
          <w:sz w:val="24"/>
          <w:szCs w:val="24"/>
        </w:rPr>
        <w:t xml:space="preserve">Commonsense causal reasoning </w:t>
      </w:r>
      <w:r w:rsidR="005A7266">
        <w:rPr>
          <w:rFonts w:ascii="Times New Roman" w:eastAsia="Heiti SC Light" w:hAnsi="Times New Roman" w:cs="Times New Roman" w:hint="eastAsia"/>
          <w:sz w:val="24"/>
          <w:szCs w:val="24"/>
        </w:rPr>
        <w:t>is the central part of AI challenge</w:t>
      </w:r>
      <w:r w:rsidR="006934E6">
        <w:rPr>
          <w:rFonts w:ascii="Times New Roman" w:eastAsia="Heiti SC Light" w:hAnsi="Times New Roman" w:cs="Times New Roman" w:hint="eastAsia"/>
          <w:sz w:val="24"/>
          <w:szCs w:val="24"/>
        </w:rPr>
        <w:t>, but previous work was not effective due to the lack of large enough commonsense knowledgebase</w:t>
      </w:r>
      <w:r w:rsidR="005A7266">
        <w:rPr>
          <w:rFonts w:ascii="Times New Roman" w:eastAsia="Heiti SC Light" w:hAnsi="Times New Roman" w:cs="Times New Roman" w:hint="eastAsia"/>
          <w:sz w:val="24"/>
          <w:szCs w:val="24"/>
        </w:rPr>
        <w:t>.</w:t>
      </w:r>
      <w:r w:rsidR="00FE0EA7">
        <w:rPr>
          <w:rFonts w:ascii="Times New Roman" w:eastAsia="Heiti SC Light" w:hAnsi="Times New Roman" w:cs="Times New Roman" w:hint="eastAsia"/>
          <w:sz w:val="24"/>
          <w:szCs w:val="24"/>
        </w:rPr>
        <w:t xml:space="preserve"> </w:t>
      </w:r>
      <w:r w:rsidR="006C282B">
        <w:rPr>
          <w:rFonts w:ascii="Times New Roman" w:eastAsia="Heiti SC Light" w:hAnsi="Times New Roman" w:cs="Times New Roman" w:hint="eastAsia"/>
          <w:sz w:val="24"/>
          <w:szCs w:val="24"/>
        </w:rPr>
        <w:t>Commonsense causal knowledge</w:t>
      </w:r>
      <w:r w:rsidR="00180BDE">
        <w:rPr>
          <w:rFonts w:ascii="Times New Roman" w:eastAsia="Heiti SC Light" w:hAnsi="Times New Roman" w:cs="Times New Roman" w:hint="eastAsia"/>
          <w:sz w:val="24"/>
          <w:szCs w:val="24"/>
        </w:rPr>
        <w:t xml:space="preserve"> in existing knowledge bases </w:t>
      </w:r>
      <w:r w:rsidR="00180BDE">
        <w:rPr>
          <w:rFonts w:ascii="Times New Roman" w:eastAsia="Heiti SC Light" w:hAnsi="Times New Roman" w:cs="Times New Roman"/>
          <w:sz w:val="24"/>
          <w:szCs w:val="24"/>
        </w:rPr>
        <w:t>is</w:t>
      </w:r>
      <w:r w:rsidR="006C282B">
        <w:rPr>
          <w:rFonts w:ascii="Times New Roman" w:eastAsia="Heiti SC Light" w:hAnsi="Times New Roman" w:cs="Times New Roman" w:hint="eastAsia"/>
          <w:sz w:val="24"/>
          <w:szCs w:val="24"/>
        </w:rPr>
        <w:t xml:space="preserve"> </w:t>
      </w:r>
      <w:r w:rsidR="00263448">
        <w:rPr>
          <w:rFonts w:ascii="Times New Roman" w:eastAsia="Heiti SC Light" w:hAnsi="Times New Roman" w:cs="Times New Roman" w:hint="eastAsia"/>
          <w:sz w:val="24"/>
          <w:szCs w:val="24"/>
        </w:rPr>
        <w:t>human-</w:t>
      </w:r>
      <w:r w:rsidR="00180BDE">
        <w:rPr>
          <w:rFonts w:ascii="Times New Roman" w:eastAsia="Heiti SC Light" w:hAnsi="Times New Roman" w:cs="Times New Roman"/>
          <w:sz w:val="24"/>
          <w:szCs w:val="24"/>
        </w:rPr>
        <w:t>en</w:t>
      </w:r>
      <w:r w:rsidR="00180BDE">
        <w:rPr>
          <w:rFonts w:ascii="Times New Roman" w:eastAsia="Heiti SC Light" w:hAnsi="Times New Roman" w:cs="Times New Roman" w:hint="eastAsia"/>
          <w:sz w:val="24"/>
          <w:szCs w:val="24"/>
        </w:rPr>
        <w:t>coded. A</w:t>
      </w:r>
      <w:r w:rsidR="00180BDE">
        <w:rPr>
          <w:rFonts w:ascii="Times New Roman" w:eastAsia="Heiti SC Light" w:hAnsi="Times New Roman" w:cs="Times New Roman"/>
          <w:sz w:val="24"/>
          <w:szCs w:val="24"/>
        </w:rPr>
        <w:t xml:space="preserve"> </w:t>
      </w:r>
      <w:r w:rsidR="00263448">
        <w:rPr>
          <w:rFonts w:ascii="Times New Roman" w:eastAsia="Heiti SC Light" w:hAnsi="Times New Roman" w:cs="Times New Roman" w:hint="eastAsia"/>
          <w:sz w:val="24"/>
          <w:szCs w:val="24"/>
        </w:rPr>
        <w:t>well-scaled commonsense causal knowledge base is needed for commonsense causal reasoning task.</w:t>
      </w:r>
      <w:r w:rsidR="008411A9">
        <w:rPr>
          <w:rFonts w:ascii="Times New Roman" w:eastAsia="Heiti SC Light" w:hAnsi="Times New Roman" w:cs="Times New Roman" w:hint="eastAsia"/>
          <w:sz w:val="24"/>
          <w:szCs w:val="24"/>
        </w:rPr>
        <w:t xml:space="preserve"> We propose </w:t>
      </w:r>
      <w:r w:rsidR="00B46498">
        <w:rPr>
          <w:rFonts w:ascii="Times New Roman" w:eastAsia="Heiti SC Light" w:hAnsi="Times New Roman" w:cs="Times New Roman" w:hint="eastAsia"/>
          <w:sz w:val="24"/>
          <w:szCs w:val="24"/>
        </w:rPr>
        <w:t>a framework to automatically harvest a network of causal-effect t</w:t>
      </w:r>
      <w:r w:rsidR="00FD0A2D">
        <w:rPr>
          <w:rFonts w:ascii="Times New Roman" w:eastAsia="Heiti SC Light" w:hAnsi="Times New Roman" w:cs="Times New Roman" w:hint="eastAsia"/>
          <w:sz w:val="24"/>
          <w:szCs w:val="24"/>
        </w:rPr>
        <w:t xml:space="preserve">erms from a web corpus. </w:t>
      </w:r>
      <w:r w:rsidR="00C00B26">
        <w:rPr>
          <w:rFonts w:ascii="Times New Roman" w:eastAsia="Heiti SC Light" w:hAnsi="Times New Roman" w:cs="Times New Roman" w:hint="eastAsia"/>
          <w:sz w:val="24"/>
          <w:szCs w:val="24"/>
        </w:rPr>
        <w:t>Based on this network, we propose a novel causal strength metric</w:t>
      </w:r>
      <w:r w:rsidR="00220DC2">
        <w:rPr>
          <w:rFonts w:ascii="Times New Roman" w:eastAsia="Heiti SC Light" w:hAnsi="Times New Roman" w:cs="Times New Roman" w:hint="eastAsia"/>
          <w:sz w:val="24"/>
          <w:szCs w:val="24"/>
        </w:rPr>
        <w:t xml:space="preserve"> called generalized causality PMI</w:t>
      </w:r>
      <w:r w:rsidR="00FD0A2D">
        <w:rPr>
          <w:rFonts w:ascii="Times New Roman" w:eastAsia="Heiti SC Light" w:hAnsi="Times New Roman" w:cs="Times New Roman" w:hint="eastAsia"/>
          <w:sz w:val="24"/>
          <w:szCs w:val="24"/>
        </w:rPr>
        <w:t xml:space="preserve"> to encode a causal direction and strength on the network based on </w:t>
      </w:r>
      <w:proofErr w:type="spellStart"/>
      <w:r w:rsidR="00FD0A2D">
        <w:rPr>
          <w:rFonts w:ascii="Times New Roman" w:eastAsia="Heiti SC Light" w:hAnsi="Times New Roman" w:cs="Times New Roman" w:hint="eastAsia"/>
          <w:sz w:val="24"/>
          <w:szCs w:val="24"/>
        </w:rPr>
        <w:t>lexico</w:t>
      </w:r>
      <w:proofErr w:type="spellEnd"/>
      <w:r w:rsidR="00FD0A2D">
        <w:rPr>
          <w:rFonts w:ascii="Times New Roman" w:eastAsia="Heiti SC Light" w:hAnsi="Times New Roman" w:cs="Times New Roman" w:hint="eastAsia"/>
          <w:sz w:val="24"/>
          <w:szCs w:val="24"/>
        </w:rPr>
        <w:t>-syntactic analysis of sentences.</w:t>
      </w:r>
      <w:r w:rsidR="00212CA0">
        <w:rPr>
          <w:rFonts w:ascii="Times New Roman" w:eastAsia="Heiti SC Light" w:hAnsi="Times New Roman" w:cs="Times New Roman" w:hint="eastAsia"/>
          <w:sz w:val="24"/>
          <w:szCs w:val="24"/>
        </w:rPr>
        <w:t xml:space="preserve"> We then modeled commonsense causal reasoning problem by leveraging this network.</w:t>
      </w:r>
      <w:r w:rsidR="003E786D">
        <w:rPr>
          <w:rFonts w:ascii="Times New Roman" w:eastAsia="Heiti SC Light" w:hAnsi="Times New Roman" w:cs="Times New Roman" w:hint="eastAsia"/>
          <w:sz w:val="24"/>
          <w:szCs w:val="24"/>
        </w:rPr>
        <w:t xml:space="preserve"> </w:t>
      </w:r>
      <w:r w:rsidR="003E786D">
        <w:rPr>
          <w:rFonts w:ascii="Times New Roman" w:eastAsia="Heiti SC Light" w:hAnsi="Times New Roman" w:cs="Times New Roman"/>
          <w:sz w:val="24"/>
          <w:szCs w:val="24"/>
        </w:rPr>
        <w:t xml:space="preserve">To demonstrate the usefulness and effectiveness of the proposed </w:t>
      </w:r>
      <w:r w:rsidR="003E786D">
        <w:rPr>
          <w:rFonts w:ascii="Times New Roman" w:eastAsia="Heiti SC Light" w:hAnsi="Times New Roman" w:cs="Times New Roman" w:hint="eastAsia"/>
          <w:sz w:val="24"/>
          <w:szCs w:val="24"/>
        </w:rPr>
        <w:t>causal knowledge and framework</w:t>
      </w:r>
      <w:r w:rsidR="003E786D">
        <w:rPr>
          <w:rFonts w:ascii="Times New Roman" w:eastAsia="Heiti SC Light" w:hAnsi="Times New Roman" w:cs="Times New Roman"/>
          <w:sz w:val="24"/>
          <w:szCs w:val="24"/>
        </w:rPr>
        <w:t>, we</w:t>
      </w:r>
      <w:r w:rsidR="00721DD5">
        <w:rPr>
          <w:rFonts w:ascii="Times New Roman" w:eastAsia="Heiti SC Light" w:hAnsi="Times New Roman" w:cs="Times New Roman" w:hint="eastAsia"/>
          <w:sz w:val="24"/>
          <w:szCs w:val="24"/>
        </w:rPr>
        <w:t xml:space="preserve"> will evaluate our system on public evaluation dataset and</w:t>
      </w:r>
      <w:r w:rsidR="003E786D">
        <w:rPr>
          <w:rFonts w:ascii="Times New Roman" w:eastAsia="Heiti SC Light" w:hAnsi="Times New Roman" w:cs="Times New Roman"/>
          <w:sz w:val="24"/>
          <w:szCs w:val="24"/>
        </w:rPr>
        <w:t xml:space="preserve"> will develop a number of </w:t>
      </w:r>
      <w:r w:rsidR="001A2BD2">
        <w:rPr>
          <w:rFonts w:ascii="Times New Roman" w:eastAsia="Heiti SC Light" w:hAnsi="Times New Roman" w:cs="Times New Roman" w:hint="eastAsia"/>
          <w:sz w:val="24"/>
          <w:szCs w:val="24"/>
        </w:rPr>
        <w:t xml:space="preserve">end-to-end </w:t>
      </w:r>
      <w:r w:rsidR="003E786D">
        <w:rPr>
          <w:rFonts w:ascii="Times New Roman" w:eastAsia="Heiti SC Light" w:hAnsi="Times New Roman" w:cs="Times New Roman"/>
          <w:sz w:val="24"/>
          <w:szCs w:val="24"/>
        </w:rPr>
        <w:t>applications</w:t>
      </w:r>
      <w:r w:rsidR="00DC1098">
        <w:rPr>
          <w:rFonts w:ascii="Times New Roman" w:eastAsia="Heiti SC Light" w:hAnsi="Times New Roman" w:cs="Times New Roman" w:hint="eastAsia"/>
          <w:sz w:val="24"/>
          <w:szCs w:val="24"/>
        </w:rPr>
        <w:t xml:space="preserve"> as well</w:t>
      </w:r>
      <w:r w:rsidR="003E786D">
        <w:rPr>
          <w:rFonts w:ascii="Times New Roman" w:eastAsia="Heiti SC Light" w:hAnsi="Times New Roman" w:cs="Times New Roman"/>
          <w:sz w:val="24"/>
          <w:szCs w:val="24"/>
        </w:rPr>
        <w:t>.</w:t>
      </w:r>
    </w:p>
    <w:p w14:paraId="05EBA54F" w14:textId="77777777" w:rsidR="00FE5008" w:rsidRDefault="00FE5008" w:rsidP="00784E06">
      <w:pPr>
        <w:snapToGrid w:val="0"/>
        <w:spacing w:after="120" w:line="360" w:lineRule="auto"/>
        <w:rPr>
          <w:rFonts w:ascii="Times New Roman" w:eastAsia="Heiti SC Light" w:hAnsi="Times New Roman" w:cs="Times New Roman"/>
          <w:sz w:val="24"/>
          <w:szCs w:val="24"/>
        </w:rPr>
      </w:pPr>
    </w:p>
    <w:p w14:paraId="3C3170FC" w14:textId="77777777" w:rsidR="00FE5008" w:rsidRDefault="00FE5008" w:rsidP="00784E06">
      <w:pPr>
        <w:snapToGrid w:val="0"/>
        <w:spacing w:after="120" w:line="360" w:lineRule="auto"/>
        <w:rPr>
          <w:rFonts w:ascii="Times New Roman" w:eastAsia="Heiti SC Light" w:hAnsi="Times New Roman" w:cs="Times New Roman"/>
          <w:sz w:val="24"/>
          <w:szCs w:val="24"/>
        </w:rPr>
      </w:pPr>
    </w:p>
    <w:p w14:paraId="4FC8509B" w14:textId="77777777" w:rsidR="00FE5008" w:rsidRDefault="00FE5008" w:rsidP="00784E06">
      <w:pPr>
        <w:snapToGrid w:val="0"/>
        <w:spacing w:after="120" w:line="360" w:lineRule="auto"/>
        <w:rPr>
          <w:rFonts w:ascii="Times New Roman" w:eastAsia="Heiti SC Light" w:hAnsi="Times New Roman" w:cs="Times New Roman"/>
          <w:sz w:val="24"/>
          <w:szCs w:val="24"/>
        </w:rPr>
      </w:pPr>
    </w:p>
    <w:p w14:paraId="52C93B13" w14:textId="77777777" w:rsidR="00FE5008" w:rsidRDefault="00FE5008" w:rsidP="00784E06">
      <w:pPr>
        <w:snapToGrid w:val="0"/>
        <w:spacing w:after="120" w:line="360" w:lineRule="auto"/>
        <w:rPr>
          <w:rFonts w:ascii="Times New Roman" w:eastAsia="Heiti SC Light" w:hAnsi="Times New Roman" w:cs="Times New Roman"/>
          <w:sz w:val="24"/>
          <w:szCs w:val="24"/>
        </w:rPr>
      </w:pPr>
    </w:p>
    <w:p w14:paraId="3DAFE494" w14:textId="77777777" w:rsidR="00FE5008" w:rsidRDefault="00FE5008" w:rsidP="00784E06">
      <w:pPr>
        <w:snapToGrid w:val="0"/>
        <w:spacing w:after="120" w:line="360" w:lineRule="auto"/>
        <w:rPr>
          <w:rFonts w:ascii="Times New Roman" w:eastAsia="Heiti SC Light" w:hAnsi="Times New Roman" w:cs="Times New Roman"/>
          <w:sz w:val="24"/>
          <w:szCs w:val="24"/>
        </w:rPr>
      </w:pPr>
    </w:p>
    <w:p w14:paraId="0C9E0E47" w14:textId="77777777" w:rsidR="00253258" w:rsidRPr="00253258" w:rsidRDefault="00253258" w:rsidP="00B479C7">
      <w:pPr>
        <w:snapToGrid w:val="0"/>
        <w:spacing w:after="120" w:line="360" w:lineRule="auto"/>
        <w:rPr>
          <w:rFonts w:asciiTheme="minorEastAsia" w:hAnsiTheme="minorEastAsia" w:cs="Times New Roman"/>
          <w:b/>
          <w:bCs/>
          <w:sz w:val="28"/>
          <w:szCs w:val="28"/>
        </w:rPr>
      </w:pPr>
      <w:r w:rsidRPr="00253258">
        <w:rPr>
          <w:rFonts w:asciiTheme="minorEastAsia" w:hAnsiTheme="minorEastAsia" w:cs="楷体_GB2312" w:hint="eastAsia"/>
          <w:sz w:val="28"/>
          <w:szCs w:val="28"/>
        </w:rPr>
        <w:t>二、</w:t>
      </w:r>
      <w:r w:rsidRPr="00253258">
        <w:rPr>
          <w:rFonts w:asciiTheme="minorEastAsia" w:hAnsiTheme="minorEastAsia" w:cs="楷体_GB2312" w:hint="eastAsia"/>
          <w:b/>
          <w:bCs/>
          <w:sz w:val="28"/>
          <w:szCs w:val="28"/>
        </w:rPr>
        <w:t>报告正</w:t>
      </w:r>
      <w:r w:rsidRPr="00AF4848">
        <w:rPr>
          <w:rFonts w:asciiTheme="minorEastAsia" w:hAnsiTheme="minorEastAsia" w:cs="楷体_GB2312" w:hint="eastAsia"/>
          <w:b/>
          <w:bCs/>
          <w:color w:val="000000" w:themeColor="text1"/>
          <w:sz w:val="28"/>
          <w:szCs w:val="28"/>
        </w:rPr>
        <w:t>文：</w:t>
      </w:r>
      <w:r w:rsidRPr="00253258">
        <w:rPr>
          <w:rFonts w:asciiTheme="minorEastAsia" w:hAnsiTheme="minorEastAsia" w:cs="楷体_GB2312" w:hint="eastAsia"/>
          <w:b/>
          <w:bCs/>
          <w:sz w:val="28"/>
          <w:szCs w:val="28"/>
        </w:rPr>
        <w:t>参照以下提纲撰写，</w:t>
      </w:r>
      <w:r w:rsidRPr="00253258">
        <w:rPr>
          <w:rFonts w:asciiTheme="minorEastAsia" w:hAnsiTheme="minorEastAsia" w:cs="楷体_GB2312" w:hint="eastAsia"/>
          <w:sz w:val="28"/>
          <w:szCs w:val="28"/>
        </w:rPr>
        <w:t>要求内容翔实、清晰，层次分明，标题突</w:t>
      </w:r>
      <w:r w:rsidRPr="00AF4848">
        <w:rPr>
          <w:rFonts w:asciiTheme="minorEastAsia" w:hAnsiTheme="minorEastAsia" w:cs="楷体_GB2312" w:hint="eastAsia"/>
          <w:sz w:val="28"/>
          <w:szCs w:val="28"/>
        </w:rPr>
        <w:t>出</w:t>
      </w:r>
      <w:r w:rsidRPr="00AF4848">
        <w:rPr>
          <w:rFonts w:asciiTheme="minorEastAsia" w:hAnsiTheme="minorEastAsia" w:cs="楷体_GB2312" w:hint="eastAsia"/>
          <w:iCs/>
          <w:sz w:val="28"/>
          <w:szCs w:val="28"/>
        </w:rPr>
        <w:t>。</w:t>
      </w:r>
    </w:p>
    <w:p w14:paraId="2696712B" w14:textId="77777777" w:rsidR="00253258" w:rsidRPr="00253258" w:rsidRDefault="00253258" w:rsidP="00B479C7">
      <w:pPr>
        <w:snapToGrid w:val="0"/>
        <w:spacing w:after="120" w:line="360" w:lineRule="auto"/>
        <w:rPr>
          <w:rFonts w:asciiTheme="minorEastAsia" w:hAnsiTheme="minorEastAsia" w:cs="Times New Roman"/>
          <w:sz w:val="28"/>
          <w:szCs w:val="28"/>
        </w:rPr>
      </w:pPr>
      <w:r w:rsidRPr="00253258">
        <w:rPr>
          <w:rFonts w:asciiTheme="minorEastAsia" w:hAnsiTheme="minorEastAsia" w:cs="楷体_GB2312" w:hint="eastAsia"/>
          <w:b/>
          <w:bCs/>
          <w:sz w:val="28"/>
          <w:szCs w:val="28"/>
        </w:rPr>
        <w:t>（一）立项依据与研究内容</w:t>
      </w:r>
      <w:r w:rsidRPr="00253258">
        <w:rPr>
          <w:rFonts w:asciiTheme="minorEastAsia" w:hAnsiTheme="minorEastAsia" w:cs="楷体_GB2312" w:hint="eastAsia"/>
          <w:sz w:val="28"/>
          <w:szCs w:val="28"/>
        </w:rPr>
        <w:t>（</w:t>
      </w:r>
      <w:r w:rsidRPr="00253258">
        <w:rPr>
          <w:rFonts w:asciiTheme="minorEastAsia" w:hAnsiTheme="minorEastAsia" w:cs="Times New Roman"/>
          <w:sz w:val="28"/>
          <w:szCs w:val="28"/>
        </w:rPr>
        <w:t>4000-8000</w:t>
      </w:r>
      <w:r w:rsidRPr="00253258">
        <w:rPr>
          <w:rFonts w:asciiTheme="minorEastAsia" w:hAnsiTheme="minorEastAsia" w:cs="楷体_GB2312" w:hint="eastAsia"/>
          <w:sz w:val="28"/>
          <w:szCs w:val="28"/>
        </w:rPr>
        <w:t>字）：</w:t>
      </w:r>
      <w:r w:rsidRPr="00253258">
        <w:rPr>
          <w:rFonts w:asciiTheme="minorEastAsia" w:hAnsiTheme="minorEastAsia" w:cs="Times New Roman"/>
          <w:sz w:val="28"/>
          <w:szCs w:val="28"/>
        </w:rPr>
        <w:t xml:space="preserve"> </w:t>
      </w:r>
    </w:p>
    <w:p w14:paraId="74803B03" w14:textId="3EE564F7" w:rsidR="00253258" w:rsidRDefault="00253258" w:rsidP="00B479C7">
      <w:pPr>
        <w:snapToGrid w:val="0"/>
        <w:spacing w:after="120" w:line="360" w:lineRule="auto"/>
        <w:rPr>
          <w:rFonts w:asciiTheme="minorEastAsia" w:hAnsiTheme="minorEastAsia" w:cs="楷体_GB2312"/>
          <w:sz w:val="28"/>
          <w:szCs w:val="28"/>
        </w:rPr>
      </w:pPr>
      <w:r w:rsidRPr="00253258">
        <w:rPr>
          <w:rFonts w:asciiTheme="minorEastAsia" w:hAnsiTheme="minorEastAsia" w:cs="Times New Roman"/>
          <w:sz w:val="28"/>
          <w:szCs w:val="28"/>
        </w:rPr>
        <w:t>1</w:t>
      </w:r>
      <w:r w:rsidRPr="00253258">
        <w:rPr>
          <w:rFonts w:asciiTheme="minorEastAsia" w:hAnsiTheme="minorEastAsia" w:cs="楷体_GB2312" w:hint="eastAsia"/>
          <w:sz w:val="28"/>
          <w:szCs w:val="28"/>
        </w:rPr>
        <w:t>．</w:t>
      </w:r>
      <w:r w:rsidRPr="00253258">
        <w:rPr>
          <w:rFonts w:asciiTheme="minorEastAsia" w:hAnsiTheme="minorEastAsia" w:cs="楷体_GB2312" w:hint="eastAsia"/>
          <w:b/>
          <w:bCs/>
          <w:sz w:val="28"/>
          <w:szCs w:val="28"/>
        </w:rPr>
        <w:t>项目的立项依据</w:t>
      </w:r>
    </w:p>
    <w:p w14:paraId="784D1968" w14:textId="2317884E" w:rsidR="00B2460B" w:rsidRPr="00081779" w:rsidRDefault="00081779" w:rsidP="00B479C7">
      <w:pPr>
        <w:snapToGrid w:val="0"/>
        <w:spacing w:after="120" w:line="360" w:lineRule="auto"/>
        <w:rPr>
          <w:rFonts w:asciiTheme="minorEastAsia" w:hAnsiTheme="minorEastAsia" w:cs="楷体_GB2312"/>
          <w:b/>
          <w:sz w:val="24"/>
          <w:szCs w:val="24"/>
        </w:rPr>
      </w:pPr>
      <w:r w:rsidRPr="00081779">
        <w:rPr>
          <w:rFonts w:asciiTheme="minorEastAsia" w:hAnsiTheme="minorEastAsia" w:cs="楷体_GB2312" w:hint="eastAsia"/>
          <w:b/>
          <w:sz w:val="24"/>
          <w:szCs w:val="24"/>
        </w:rPr>
        <w:t>1.1 研究背景与意义</w:t>
      </w:r>
    </w:p>
    <w:p w14:paraId="4E36871D" w14:textId="05E57D70" w:rsidR="0094720E" w:rsidRDefault="0094720E" w:rsidP="00BF5933">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常识性因果推理在人们日常行为及决策</w:t>
      </w:r>
      <w:r w:rsidR="00B8498B">
        <w:rPr>
          <w:rFonts w:ascii="宋体" w:hAnsi="宋体" w:cs="宋体" w:hint="eastAsia"/>
          <w:bCs/>
          <w:kern w:val="0"/>
          <w:sz w:val="24"/>
        </w:rPr>
        <w:t>中扮演着重要角色，它基于对</w:t>
      </w:r>
      <w:r w:rsidR="00C00D2A">
        <w:rPr>
          <w:rFonts w:ascii="宋体" w:hAnsi="宋体" w:cs="宋体" w:hint="eastAsia"/>
          <w:bCs/>
          <w:kern w:val="0"/>
          <w:sz w:val="24"/>
        </w:rPr>
        <w:t>现实</w:t>
      </w:r>
      <w:r w:rsidR="00B8498B">
        <w:rPr>
          <w:rFonts w:ascii="宋体" w:hAnsi="宋体" w:cs="宋体" w:hint="eastAsia"/>
          <w:bCs/>
          <w:kern w:val="0"/>
          <w:sz w:val="24"/>
        </w:rPr>
        <w:t>生活</w:t>
      </w:r>
      <w:r>
        <w:rPr>
          <w:rFonts w:ascii="宋体" w:hAnsi="宋体" w:cs="宋体" w:hint="eastAsia"/>
          <w:bCs/>
          <w:kern w:val="0"/>
          <w:sz w:val="24"/>
        </w:rPr>
        <w:t>中各种概念(concept)及其之间的相关关系(relation)的深入理解。</w:t>
      </w:r>
      <w:ins w:id="0" w:author="沙雨辰" w:date="2016-01-29T13:33:00Z">
        <w:r w:rsidR="0002687B">
          <w:rPr>
            <w:rFonts w:ascii="宋体" w:hAnsi="宋体" w:cs="宋体" w:hint="eastAsia"/>
            <w:bCs/>
            <w:kern w:val="0"/>
            <w:sz w:val="24"/>
          </w:rPr>
          <w:t>同时</w:t>
        </w:r>
        <w:r w:rsidR="0002687B">
          <w:rPr>
            <w:rFonts w:ascii="宋体" w:hAnsi="宋体" w:cs="宋体"/>
            <w:bCs/>
            <w:kern w:val="0"/>
            <w:sz w:val="24"/>
          </w:rPr>
          <w:t>，它</w:t>
        </w:r>
        <w:r w:rsidR="0002687B">
          <w:rPr>
            <w:rFonts w:ascii="宋体" w:hAnsi="宋体" w:cs="宋体" w:hint="eastAsia"/>
            <w:bCs/>
            <w:kern w:val="0"/>
            <w:sz w:val="24"/>
          </w:rPr>
          <w:t>在</w:t>
        </w:r>
        <w:r w:rsidR="0002687B">
          <w:rPr>
            <w:rFonts w:ascii="宋体" w:hAnsi="宋体" w:cs="宋体"/>
            <w:bCs/>
            <w:kern w:val="0"/>
            <w:sz w:val="24"/>
          </w:rPr>
          <w:t>人工智能</w:t>
        </w:r>
      </w:ins>
      <w:ins w:id="1" w:author="沙雨辰" w:date="2016-01-29T13:34:00Z">
        <w:r w:rsidR="0002687B">
          <w:rPr>
            <w:rFonts w:ascii="宋体" w:hAnsi="宋体" w:cs="宋体"/>
            <w:bCs/>
            <w:kern w:val="0"/>
            <w:sz w:val="24"/>
          </w:rPr>
          <w:t>领域也是一个十分具有挑战性的问题。</w:t>
        </w:r>
      </w:ins>
    </w:p>
    <w:p w14:paraId="3DA997DA" w14:textId="203B2169" w:rsidR="00192897" w:rsidRDefault="00E240CA" w:rsidP="00BF5933">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本项目研究的常识性因果推理</w:t>
      </w:r>
      <w:r w:rsidR="00000006">
        <w:rPr>
          <w:rFonts w:ascii="宋体" w:hAnsi="宋体" w:cs="宋体" w:hint="eastAsia"/>
          <w:bCs/>
          <w:kern w:val="0"/>
          <w:sz w:val="24"/>
        </w:rPr>
        <w:t>是</w:t>
      </w:r>
      <w:r w:rsidR="00E84847">
        <w:rPr>
          <w:rFonts w:ascii="宋体" w:hAnsi="宋体" w:cs="宋体" w:hint="eastAsia"/>
          <w:bCs/>
          <w:kern w:val="0"/>
          <w:sz w:val="24"/>
        </w:rPr>
        <w:t>主要是</w:t>
      </w:r>
      <w:r w:rsidR="00725B60">
        <w:rPr>
          <w:rFonts w:ascii="宋体" w:hAnsi="宋体" w:cs="宋体" w:hint="eastAsia"/>
          <w:bCs/>
          <w:kern w:val="0"/>
          <w:sz w:val="24"/>
        </w:rPr>
        <w:t>对</w:t>
      </w:r>
      <w:r w:rsidR="00000006">
        <w:rPr>
          <w:rFonts w:ascii="宋体" w:hAnsi="宋体" w:cs="宋体" w:hint="eastAsia"/>
          <w:bCs/>
          <w:kern w:val="0"/>
          <w:sz w:val="24"/>
        </w:rPr>
        <w:t>普通知识(常识)</w:t>
      </w:r>
      <w:r w:rsidR="004E348F">
        <w:rPr>
          <w:rFonts w:ascii="宋体" w:hAnsi="宋体" w:cs="宋体" w:hint="eastAsia"/>
          <w:bCs/>
          <w:kern w:val="0"/>
          <w:sz w:val="24"/>
        </w:rPr>
        <w:t>所蕴含</w:t>
      </w:r>
      <w:r w:rsidR="00000006">
        <w:rPr>
          <w:rFonts w:ascii="宋体" w:hAnsi="宋体" w:cs="宋体" w:hint="eastAsia"/>
          <w:bCs/>
          <w:kern w:val="0"/>
          <w:sz w:val="24"/>
        </w:rPr>
        <w:t>的因果关系</w:t>
      </w:r>
      <w:r w:rsidR="004E348F">
        <w:rPr>
          <w:rFonts w:ascii="宋体" w:hAnsi="宋体" w:cs="宋体" w:hint="eastAsia"/>
          <w:bCs/>
          <w:kern w:val="0"/>
          <w:sz w:val="24"/>
        </w:rPr>
        <w:t>(causality)</w:t>
      </w:r>
      <w:r w:rsidR="000B7691">
        <w:rPr>
          <w:rFonts w:ascii="宋体" w:hAnsi="宋体" w:cs="宋体" w:hint="eastAsia"/>
          <w:bCs/>
          <w:kern w:val="0"/>
          <w:sz w:val="24"/>
        </w:rPr>
        <w:t>及</w:t>
      </w:r>
      <w:r w:rsidR="004E348F">
        <w:rPr>
          <w:rFonts w:ascii="宋体" w:hAnsi="宋体" w:cs="宋体" w:hint="eastAsia"/>
          <w:bCs/>
          <w:kern w:val="0"/>
          <w:sz w:val="24"/>
        </w:rPr>
        <w:t>因果语义(causal semantics)</w:t>
      </w:r>
      <w:r w:rsidR="00010F3B">
        <w:rPr>
          <w:rFonts w:ascii="宋体" w:hAnsi="宋体" w:cs="宋体" w:hint="eastAsia"/>
          <w:bCs/>
          <w:kern w:val="0"/>
          <w:sz w:val="24"/>
        </w:rPr>
        <w:t>进行</w:t>
      </w:r>
      <w:r w:rsidR="00854236">
        <w:rPr>
          <w:rFonts w:ascii="宋体" w:hAnsi="宋体" w:cs="宋体" w:hint="eastAsia"/>
          <w:bCs/>
          <w:kern w:val="0"/>
          <w:sz w:val="24"/>
        </w:rPr>
        <w:t>的</w:t>
      </w:r>
      <w:r w:rsidR="004E348F">
        <w:rPr>
          <w:rFonts w:ascii="宋体" w:hAnsi="宋体" w:cs="宋体" w:hint="eastAsia"/>
          <w:bCs/>
          <w:kern w:val="0"/>
          <w:sz w:val="24"/>
        </w:rPr>
        <w:t>深入</w:t>
      </w:r>
      <w:r w:rsidR="00854236">
        <w:rPr>
          <w:rFonts w:ascii="宋体" w:hAnsi="宋体" w:cs="宋体" w:hint="eastAsia"/>
          <w:bCs/>
          <w:kern w:val="0"/>
          <w:sz w:val="24"/>
        </w:rPr>
        <w:t>解析。</w:t>
      </w:r>
      <w:r w:rsidR="006E0995">
        <w:rPr>
          <w:rFonts w:ascii="宋体" w:hAnsi="宋体" w:cs="宋体" w:hint="eastAsia"/>
          <w:bCs/>
          <w:kern w:val="0"/>
          <w:sz w:val="24"/>
        </w:rPr>
        <w:t>这种解析包括常识性因果关系的检测、</w:t>
      </w:r>
      <w:r w:rsidR="00000006">
        <w:rPr>
          <w:rFonts w:ascii="宋体" w:hAnsi="宋体" w:cs="宋体" w:hint="eastAsia"/>
          <w:bCs/>
          <w:kern w:val="0"/>
          <w:sz w:val="24"/>
        </w:rPr>
        <w:t>识别</w:t>
      </w:r>
      <w:r w:rsidR="006E0995">
        <w:rPr>
          <w:rFonts w:ascii="宋体" w:hAnsi="宋体" w:cs="宋体" w:hint="eastAsia"/>
          <w:bCs/>
          <w:kern w:val="0"/>
          <w:sz w:val="24"/>
        </w:rPr>
        <w:t>与提取</w:t>
      </w:r>
      <w:r w:rsidR="00000006">
        <w:rPr>
          <w:rFonts w:ascii="宋体" w:hAnsi="宋体" w:cs="宋体" w:hint="eastAsia"/>
          <w:bCs/>
          <w:kern w:val="0"/>
          <w:sz w:val="24"/>
        </w:rPr>
        <w:t>，并</w:t>
      </w:r>
      <w:r w:rsidR="003D306E">
        <w:rPr>
          <w:rFonts w:ascii="宋体" w:hAnsi="宋体" w:cs="宋体" w:hint="eastAsia"/>
          <w:bCs/>
          <w:kern w:val="0"/>
          <w:sz w:val="24"/>
        </w:rPr>
        <w:t>能够</w:t>
      </w:r>
      <w:r w:rsidR="00726D19">
        <w:rPr>
          <w:rFonts w:ascii="宋体" w:hAnsi="宋体" w:cs="宋体" w:hint="eastAsia"/>
          <w:bCs/>
          <w:kern w:val="0"/>
          <w:sz w:val="24"/>
        </w:rPr>
        <w:t>在此基础上根据</w:t>
      </w:r>
      <w:r w:rsidR="00000006">
        <w:rPr>
          <w:rFonts w:ascii="宋体" w:hAnsi="宋体" w:cs="宋体" w:hint="eastAsia"/>
          <w:bCs/>
          <w:kern w:val="0"/>
          <w:sz w:val="24"/>
        </w:rPr>
        <w:t>生活中</w:t>
      </w:r>
      <w:r w:rsidR="001F6A36">
        <w:rPr>
          <w:rFonts w:ascii="宋体" w:hAnsi="宋体" w:cs="宋体" w:hint="eastAsia"/>
          <w:bCs/>
          <w:kern w:val="0"/>
          <w:sz w:val="24"/>
        </w:rPr>
        <w:t>已经</w:t>
      </w:r>
      <w:r w:rsidR="00AE58D1">
        <w:rPr>
          <w:rFonts w:ascii="宋体" w:hAnsi="宋体" w:cs="宋体" w:hint="eastAsia"/>
          <w:bCs/>
          <w:kern w:val="0"/>
          <w:sz w:val="24"/>
        </w:rPr>
        <w:t>发生的事件来预测</w:t>
      </w:r>
      <w:r w:rsidR="001F6A36">
        <w:rPr>
          <w:rFonts w:ascii="宋体" w:hAnsi="宋体" w:cs="宋体" w:hint="eastAsia"/>
          <w:bCs/>
          <w:kern w:val="0"/>
          <w:sz w:val="24"/>
        </w:rPr>
        <w:t>未来将要</w:t>
      </w:r>
      <w:r w:rsidR="00AE58D1">
        <w:rPr>
          <w:rFonts w:ascii="宋体" w:hAnsi="宋体" w:cs="宋体" w:hint="eastAsia"/>
          <w:bCs/>
          <w:kern w:val="0"/>
          <w:sz w:val="24"/>
        </w:rPr>
        <w:t>发生的事件</w:t>
      </w:r>
      <w:r w:rsidR="00000006">
        <w:rPr>
          <w:rFonts w:ascii="宋体" w:hAnsi="宋体" w:cs="宋体" w:hint="eastAsia"/>
          <w:bCs/>
          <w:kern w:val="0"/>
          <w:sz w:val="24"/>
        </w:rPr>
        <w:t>。</w:t>
      </w:r>
      <w:r w:rsidR="00E71EF0">
        <w:rPr>
          <w:rFonts w:ascii="宋体" w:hAnsi="宋体" w:cs="宋体" w:hint="eastAsia"/>
          <w:bCs/>
          <w:kern w:val="0"/>
          <w:sz w:val="24"/>
        </w:rPr>
        <w:t>因果关系通常由原因(cause)和结果(effect)两个部分组成，</w:t>
      </w:r>
      <w:r w:rsidR="00725B60">
        <w:rPr>
          <w:rFonts w:ascii="宋体" w:hAnsi="宋体" w:cs="宋体" w:hint="eastAsia"/>
          <w:bCs/>
          <w:kern w:val="0"/>
          <w:sz w:val="24"/>
        </w:rPr>
        <w:t>在文本数据中通常体现为文本片段(text segment)</w:t>
      </w:r>
      <w:r w:rsidR="00567AA9">
        <w:rPr>
          <w:rFonts w:ascii="宋体" w:hAnsi="宋体" w:cs="宋体" w:hint="eastAsia"/>
          <w:bCs/>
          <w:kern w:val="0"/>
          <w:sz w:val="24"/>
        </w:rPr>
        <w:t>。</w:t>
      </w:r>
      <w:r w:rsidR="00192897">
        <w:rPr>
          <w:rFonts w:ascii="宋体" w:hAnsi="宋体" w:cs="宋体" w:hint="eastAsia"/>
          <w:bCs/>
          <w:kern w:val="0"/>
          <w:sz w:val="24"/>
        </w:rPr>
        <w:t>常识性的因果检测是识别两个文本片段，如句子或短语之间是否具有因果关系(causality)，例如考虑下面这句话：</w:t>
      </w:r>
    </w:p>
    <w:p w14:paraId="4B54FC01" w14:textId="415032AE" w:rsidR="00E240CA" w:rsidRDefault="00192897" w:rsidP="00BF5933">
      <w:pPr>
        <w:widowControl/>
        <w:adjustRightInd w:val="0"/>
        <w:snapToGrid w:val="0"/>
        <w:spacing w:after="120" w:line="360" w:lineRule="auto"/>
        <w:ind w:firstLine="480"/>
        <w:rPr>
          <w:rFonts w:ascii="宋体" w:hAnsi="宋体" w:cs="宋体"/>
          <w:bCs/>
          <w:kern w:val="0"/>
          <w:sz w:val="24"/>
        </w:rPr>
      </w:pPr>
      <w:r>
        <w:rPr>
          <w:rFonts w:ascii="宋体" w:hAnsi="宋体" w:cs="宋体"/>
          <w:bCs/>
          <w:kern w:val="0"/>
          <w:sz w:val="24"/>
        </w:rPr>
        <w:t>“</w:t>
      </w:r>
      <w:r>
        <w:rPr>
          <w:rFonts w:ascii="宋体" w:hAnsi="宋体" w:cs="宋体" w:hint="eastAsia"/>
          <w:bCs/>
          <w:kern w:val="0"/>
          <w:sz w:val="24"/>
        </w:rPr>
        <w:t xml:space="preserve">The young campers felt scared </w:t>
      </w:r>
      <w:r w:rsidRPr="00074CAA">
        <w:rPr>
          <w:rFonts w:ascii="宋体" w:hAnsi="宋体" w:cs="宋体" w:hint="eastAsia"/>
          <w:b/>
          <w:bCs/>
          <w:kern w:val="0"/>
          <w:sz w:val="24"/>
          <w:u w:val="single"/>
        </w:rPr>
        <w:t>because</w:t>
      </w:r>
      <w:r>
        <w:rPr>
          <w:rFonts w:ascii="宋体" w:hAnsi="宋体" w:cs="宋体" w:hint="eastAsia"/>
          <w:bCs/>
          <w:kern w:val="0"/>
          <w:sz w:val="24"/>
        </w:rPr>
        <w:t xml:space="preserve"> their camp counselor told them a ghost story.</w:t>
      </w:r>
      <w:r>
        <w:rPr>
          <w:rFonts w:ascii="宋体" w:hAnsi="宋体" w:cs="宋体"/>
          <w:bCs/>
          <w:kern w:val="0"/>
          <w:sz w:val="24"/>
        </w:rPr>
        <w:t>”</w:t>
      </w:r>
    </w:p>
    <w:p w14:paraId="62E117AF" w14:textId="331B6AB2" w:rsidR="0011082D" w:rsidRDefault="0011082D" w:rsidP="00FE3428">
      <w:pPr>
        <w:widowControl/>
        <w:adjustRightInd w:val="0"/>
        <w:snapToGrid w:val="0"/>
        <w:spacing w:after="120" w:line="360" w:lineRule="auto"/>
        <w:rPr>
          <w:ins w:id="2" w:author="沙雨辰" w:date="2016-01-29T13:46:00Z"/>
          <w:rFonts w:ascii="宋体" w:hAnsi="宋体" w:cs="宋体"/>
          <w:bCs/>
          <w:kern w:val="0"/>
          <w:sz w:val="24"/>
        </w:rPr>
      </w:pPr>
      <w:ins w:id="3" w:author="沙雨辰" w:date="2016-01-29T13:49:00Z">
        <w:r>
          <w:rPr>
            <w:rFonts w:ascii="宋体" w:hAnsi="宋体" w:cs="宋体" w:hint="eastAsia"/>
            <w:bCs/>
            <w:kern w:val="0"/>
            <w:sz w:val="24"/>
          </w:rPr>
          <w:t xml:space="preserve">    </w:t>
        </w:r>
      </w:ins>
      <w:r w:rsidR="00C43EEF">
        <w:rPr>
          <w:rFonts w:ascii="宋体" w:hAnsi="宋体" w:cs="宋体" w:hint="eastAsia"/>
          <w:bCs/>
          <w:kern w:val="0"/>
          <w:sz w:val="24"/>
        </w:rPr>
        <w:t>这句话</w:t>
      </w:r>
      <w:r w:rsidR="004C0103">
        <w:rPr>
          <w:rFonts w:ascii="宋体" w:hAnsi="宋体" w:cs="宋体" w:hint="eastAsia"/>
          <w:bCs/>
          <w:kern w:val="0"/>
          <w:sz w:val="24"/>
        </w:rPr>
        <w:t>是蕴含了因果关系的，</w:t>
      </w:r>
      <w:r w:rsidR="00AD3623">
        <w:rPr>
          <w:rFonts w:ascii="宋体" w:hAnsi="宋体" w:cs="宋体" w:hint="eastAsia"/>
          <w:bCs/>
          <w:kern w:val="0"/>
          <w:sz w:val="24"/>
        </w:rPr>
        <w:t>原因和结果都是短语，</w:t>
      </w:r>
      <w:r w:rsidR="004C0103">
        <w:rPr>
          <w:rFonts w:ascii="宋体" w:hAnsi="宋体" w:cs="宋体" w:hint="eastAsia"/>
          <w:bCs/>
          <w:kern w:val="0"/>
          <w:sz w:val="24"/>
        </w:rPr>
        <w:t>其</w:t>
      </w:r>
      <w:r w:rsidR="00C43EEF">
        <w:rPr>
          <w:rFonts w:ascii="宋体" w:hAnsi="宋体" w:cs="宋体" w:hint="eastAsia"/>
          <w:bCs/>
          <w:kern w:val="0"/>
          <w:sz w:val="24"/>
        </w:rPr>
        <w:t>中</w:t>
      </w:r>
      <w:r w:rsidR="00FE3428">
        <w:rPr>
          <w:rFonts w:ascii="宋体" w:hAnsi="宋体" w:cs="宋体" w:hint="eastAsia"/>
          <w:bCs/>
          <w:kern w:val="0"/>
          <w:sz w:val="24"/>
        </w:rPr>
        <w:t>，原因是 ghost story telling, 导致的结果是 feeling scared。</w:t>
      </w:r>
    </w:p>
    <w:p w14:paraId="13AFA9C9" w14:textId="3DD8ED3B" w:rsidR="00FE3428" w:rsidRDefault="0011082D" w:rsidP="00FE3428">
      <w:pPr>
        <w:widowControl/>
        <w:adjustRightInd w:val="0"/>
        <w:snapToGrid w:val="0"/>
        <w:spacing w:after="120" w:line="360" w:lineRule="auto"/>
        <w:rPr>
          <w:ins w:id="4" w:author="沙雨辰" w:date="2016-01-29T13:38:00Z"/>
          <w:rFonts w:ascii="宋体" w:hAnsi="宋体" w:cs="宋体"/>
          <w:bCs/>
          <w:kern w:val="0"/>
          <w:sz w:val="24"/>
        </w:rPr>
      </w:pPr>
      <w:ins w:id="5" w:author="沙雨辰" w:date="2016-01-29T13:49:00Z">
        <w:r>
          <w:rPr>
            <w:rFonts w:ascii="宋体" w:hAnsi="宋体" w:cs="宋体" w:hint="eastAsia"/>
            <w:bCs/>
            <w:kern w:val="0"/>
            <w:sz w:val="24"/>
          </w:rPr>
          <w:t xml:space="preserve">    </w:t>
        </w:r>
      </w:ins>
      <w:ins w:id="6" w:author="沙雨辰" w:date="2016-01-29T13:34:00Z">
        <w:r w:rsidR="0002687B">
          <w:rPr>
            <w:rFonts w:ascii="宋体" w:hAnsi="宋体" w:cs="宋体" w:hint="eastAsia"/>
            <w:bCs/>
            <w:kern w:val="0"/>
            <w:sz w:val="24"/>
          </w:rPr>
          <w:t>为了</w:t>
        </w:r>
        <w:r w:rsidR="0002687B">
          <w:rPr>
            <w:rFonts w:ascii="宋体" w:hAnsi="宋体" w:cs="宋体"/>
            <w:bCs/>
            <w:kern w:val="0"/>
            <w:sz w:val="24"/>
          </w:rPr>
          <w:t>进一步阐释</w:t>
        </w:r>
        <w:r w:rsidR="0002687B">
          <w:rPr>
            <w:rFonts w:ascii="宋体" w:hAnsi="宋体" w:cs="宋体" w:hint="eastAsia"/>
            <w:bCs/>
            <w:kern w:val="0"/>
            <w:sz w:val="24"/>
          </w:rPr>
          <w:t>这个</w:t>
        </w:r>
        <w:r w:rsidR="0002687B">
          <w:rPr>
            <w:rFonts w:ascii="宋体" w:hAnsi="宋体" w:cs="宋体"/>
            <w:bCs/>
            <w:kern w:val="0"/>
            <w:sz w:val="24"/>
          </w:rPr>
          <w:t>问题，我们给出了</w:t>
        </w:r>
      </w:ins>
      <w:ins w:id="7" w:author="沙雨辰" w:date="2016-01-29T13:37:00Z">
        <w:r w:rsidR="0002687B">
          <w:rPr>
            <w:rFonts w:ascii="宋体" w:hAnsi="宋体" w:cs="宋体" w:hint="eastAsia"/>
            <w:bCs/>
            <w:kern w:val="0"/>
            <w:sz w:val="24"/>
          </w:rPr>
          <w:t>一个因果</w:t>
        </w:r>
        <w:r w:rsidR="0002687B">
          <w:rPr>
            <w:rFonts w:ascii="宋体" w:hAnsi="宋体" w:cs="宋体"/>
            <w:bCs/>
            <w:kern w:val="0"/>
            <w:sz w:val="24"/>
          </w:rPr>
          <w:t>二选一的问题</w:t>
        </w:r>
      </w:ins>
      <w:del w:id="8" w:author="沙雨辰" w:date="2016-01-29T13:37:00Z">
        <w:r w:rsidR="004F320A" w:rsidDel="0002687B">
          <w:rPr>
            <w:rFonts w:ascii="宋体" w:hAnsi="宋体" w:cs="宋体" w:hint="eastAsia"/>
            <w:bCs/>
            <w:kern w:val="0"/>
            <w:sz w:val="24"/>
          </w:rPr>
          <w:delText>下面我们再来看一个原因和结果是两句话的因果关系例子</w:delText>
        </w:r>
      </w:del>
      <w:r w:rsidR="004F320A">
        <w:rPr>
          <w:rFonts w:ascii="宋体" w:hAnsi="宋体" w:cs="宋体" w:hint="eastAsia"/>
          <w:bCs/>
          <w:kern w:val="0"/>
          <w:sz w:val="24"/>
        </w:rPr>
        <w:t>：</w:t>
      </w:r>
    </w:p>
    <w:p w14:paraId="64EA0C10" w14:textId="77777777" w:rsidR="0002687B" w:rsidRDefault="0002687B" w:rsidP="0002687B">
      <w:pPr>
        <w:widowControl/>
        <w:adjustRightInd w:val="0"/>
        <w:snapToGrid w:val="0"/>
        <w:spacing w:after="120" w:line="360" w:lineRule="auto"/>
        <w:ind w:firstLine="480"/>
        <w:rPr>
          <w:ins w:id="9" w:author="沙雨辰" w:date="2016-01-29T13:38:00Z"/>
          <w:rFonts w:ascii="宋体" w:hAnsi="宋体" w:cs="宋体"/>
          <w:bCs/>
          <w:kern w:val="0"/>
          <w:sz w:val="24"/>
        </w:rPr>
      </w:pPr>
      <w:ins w:id="10" w:author="沙雨辰" w:date="2016-01-29T13:38:00Z">
        <w:r>
          <w:rPr>
            <w:rFonts w:ascii="宋体" w:hAnsi="宋体" w:cs="宋体" w:hint="eastAsia"/>
            <w:bCs/>
            <w:kern w:val="0"/>
            <w:sz w:val="24"/>
          </w:rPr>
          <w:t>Premise: I knocked on my neighbor</w:t>
        </w:r>
        <w:r>
          <w:rPr>
            <w:rFonts w:ascii="宋体" w:hAnsi="宋体" w:cs="宋体"/>
            <w:bCs/>
            <w:kern w:val="0"/>
            <w:sz w:val="24"/>
          </w:rPr>
          <w:t>’</w:t>
        </w:r>
        <w:r>
          <w:rPr>
            <w:rFonts w:ascii="宋体" w:hAnsi="宋体" w:cs="宋体" w:hint="eastAsia"/>
            <w:bCs/>
            <w:kern w:val="0"/>
            <w:sz w:val="24"/>
          </w:rPr>
          <w:t xml:space="preserve">s door. </w:t>
        </w:r>
        <w:r w:rsidRPr="0002687B">
          <w:rPr>
            <w:rFonts w:ascii="宋体" w:hAnsi="宋体" w:cs="宋体"/>
            <w:bCs/>
            <w:i/>
            <w:kern w:val="0"/>
            <w:sz w:val="24"/>
            <w:rPrChange w:id="11" w:author="沙雨辰" w:date="2016-01-29T13:38:00Z">
              <w:rPr>
                <w:rFonts w:ascii="宋体" w:hAnsi="宋体" w:cs="宋体"/>
                <w:bCs/>
                <w:kern w:val="0"/>
                <w:sz w:val="24"/>
              </w:rPr>
            </w:rPrChange>
          </w:rPr>
          <w:t>What happened as an effect?</w:t>
        </w:r>
      </w:ins>
    </w:p>
    <w:p w14:paraId="01DDBAAD" w14:textId="77777777" w:rsidR="0002687B" w:rsidRDefault="0002687B" w:rsidP="0002687B">
      <w:pPr>
        <w:widowControl/>
        <w:adjustRightInd w:val="0"/>
        <w:snapToGrid w:val="0"/>
        <w:spacing w:after="120" w:line="360" w:lineRule="auto"/>
        <w:ind w:firstLine="480"/>
        <w:rPr>
          <w:ins w:id="12" w:author="沙雨辰" w:date="2016-01-29T13:38:00Z"/>
          <w:rFonts w:ascii="宋体" w:hAnsi="宋体" w:cs="宋体"/>
          <w:bCs/>
          <w:kern w:val="0"/>
          <w:sz w:val="24"/>
        </w:rPr>
      </w:pPr>
      <w:ins w:id="13" w:author="沙雨辰" w:date="2016-01-29T13:38:00Z">
        <w:r>
          <w:rPr>
            <w:rFonts w:ascii="宋体" w:hAnsi="宋体" w:cs="宋体" w:hint="eastAsia"/>
            <w:bCs/>
            <w:kern w:val="0"/>
            <w:sz w:val="24"/>
          </w:rPr>
          <w:t xml:space="preserve">Alternative 1: My </w:t>
        </w:r>
        <w:r>
          <w:rPr>
            <w:rFonts w:ascii="宋体" w:hAnsi="宋体" w:cs="宋体"/>
            <w:bCs/>
            <w:kern w:val="0"/>
            <w:sz w:val="24"/>
          </w:rPr>
          <w:t>neighbor</w:t>
        </w:r>
        <w:r>
          <w:rPr>
            <w:rFonts w:ascii="宋体" w:hAnsi="宋体" w:cs="宋体" w:hint="eastAsia"/>
            <w:bCs/>
            <w:kern w:val="0"/>
            <w:sz w:val="24"/>
          </w:rPr>
          <w:t xml:space="preserve"> invited me in.</w:t>
        </w:r>
      </w:ins>
    </w:p>
    <w:p w14:paraId="324F31CD" w14:textId="77777777" w:rsidR="0002687B" w:rsidRDefault="0002687B" w:rsidP="0002687B">
      <w:pPr>
        <w:widowControl/>
        <w:adjustRightInd w:val="0"/>
        <w:snapToGrid w:val="0"/>
        <w:spacing w:after="120" w:line="360" w:lineRule="auto"/>
        <w:ind w:firstLine="480"/>
        <w:rPr>
          <w:ins w:id="14" w:author="沙雨辰" w:date="2016-01-29T13:38:00Z"/>
          <w:rFonts w:ascii="宋体" w:hAnsi="宋体" w:cs="宋体"/>
          <w:bCs/>
          <w:kern w:val="0"/>
          <w:sz w:val="24"/>
        </w:rPr>
      </w:pPr>
      <w:ins w:id="15" w:author="沙雨辰" w:date="2016-01-29T13:38:00Z">
        <w:r>
          <w:rPr>
            <w:rFonts w:ascii="宋体" w:hAnsi="宋体" w:cs="宋体" w:hint="eastAsia"/>
            <w:bCs/>
            <w:kern w:val="0"/>
            <w:sz w:val="24"/>
          </w:rPr>
          <w:t>Alternative 2: My neighbor left her house.</w:t>
        </w:r>
      </w:ins>
    </w:p>
    <w:p w14:paraId="77AA8CD7" w14:textId="63B1B28B" w:rsidR="0002687B" w:rsidRPr="0002687B" w:rsidDel="0002687B" w:rsidRDefault="0011082D">
      <w:pPr>
        <w:widowControl/>
        <w:adjustRightInd w:val="0"/>
        <w:snapToGrid w:val="0"/>
        <w:spacing w:after="120" w:line="360" w:lineRule="auto"/>
        <w:rPr>
          <w:del w:id="16" w:author="沙雨辰" w:date="2016-01-29T13:38:00Z"/>
          <w:rFonts w:ascii="宋体" w:hAnsi="宋体" w:cs="宋体"/>
          <w:bCs/>
          <w:kern w:val="0"/>
          <w:sz w:val="24"/>
        </w:rPr>
      </w:pPr>
      <w:ins w:id="17" w:author="沙雨辰" w:date="2016-01-29T13:49:00Z">
        <w:r>
          <w:rPr>
            <w:rFonts w:ascii="宋体" w:hAnsi="宋体" w:cs="宋体" w:hint="eastAsia"/>
            <w:bCs/>
            <w:kern w:val="0"/>
            <w:sz w:val="24"/>
          </w:rPr>
          <w:t xml:space="preserve">    </w:t>
        </w:r>
      </w:ins>
      <w:ins w:id="18" w:author="沙雨辰" w:date="2016-01-29T13:38:00Z">
        <w:r w:rsidR="0002687B">
          <w:rPr>
            <w:rFonts w:ascii="宋体" w:hAnsi="宋体" w:cs="宋体" w:hint="eastAsia"/>
            <w:bCs/>
            <w:kern w:val="0"/>
            <w:sz w:val="24"/>
          </w:rPr>
          <w:t>对于这个</w:t>
        </w:r>
        <w:r w:rsidR="0002687B">
          <w:rPr>
            <w:rFonts w:ascii="宋体" w:hAnsi="宋体" w:cs="宋体"/>
            <w:bCs/>
            <w:kern w:val="0"/>
            <w:sz w:val="24"/>
          </w:rPr>
          <w:t>问题，显然应该选择第一个选项</w:t>
        </w:r>
      </w:ins>
    </w:p>
    <w:p w14:paraId="111E9BE1" w14:textId="64EA8CFD" w:rsidR="004F320A" w:rsidDel="0002687B" w:rsidRDefault="009C5443">
      <w:pPr>
        <w:widowControl/>
        <w:adjustRightInd w:val="0"/>
        <w:snapToGrid w:val="0"/>
        <w:spacing w:after="120" w:line="360" w:lineRule="auto"/>
        <w:rPr>
          <w:del w:id="19" w:author="沙雨辰" w:date="2016-01-29T13:39:00Z"/>
          <w:rFonts w:ascii="宋体" w:hAnsi="宋体" w:cs="宋体"/>
          <w:bCs/>
          <w:kern w:val="0"/>
          <w:sz w:val="24"/>
        </w:rPr>
        <w:pPrChange w:id="20" w:author="沙雨辰" w:date="2016-01-29T13:38:00Z">
          <w:pPr>
            <w:widowControl/>
            <w:adjustRightInd w:val="0"/>
            <w:snapToGrid w:val="0"/>
            <w:spacing w:after="120" w:line="360" w:lineRule="auto"/>
            <w:ind w:firstLine="480"/>
          </w:pPr>
        </w:pPrChange>
      </w:pPr>
      <w:del w:id="21" w:author="沙雨辰" w:date="2016-01-29T13:38:00Z">
        <w:r w:rsidDel="0002687B">
          <w:rPr>
            <w:rFonts w:ascii="宋体" w:hAnsi="宋体" w:cs="宋体" w:hint="eastAsia"/>
            <w:bCs/>
            <w:kern w:val="0"/>
            <w:sz w:val="24"/>
          </w:rPr>
          <w:delText>I knocked on my neighbor</w:delText>
        </w:r>
        <w:r w:rsidDel="0002687B">
          <w:rPr>
            <w:rFonts w:ascii="宋体" w:hAnsi="宋体" w:cs="宋体"/>
            <w:bCs/>
            <w:kern w:val="0"/>
            <w:sz w:val="24"/>
          </w:rPr>
          <w:delText>’</w:delText>
        </w:r>
        <w:r w:rsidDel="0002687B">
          <w:rPr>
            <w:rFonts w:ascii="宋体" w:hAnsi="宋体" w:cs="宋体" w:hint="eastAsia"/>
            <w:bCs/>
            <w:kern w:val="0"/>
            <w:sz w:val="24"/>
          </w:rPr>
          <w:delText xml:space="preserve">s door. </w:delText>
        </w:r>
      </w:del>
      <w:r>
        <w:rPr>
          <w:rFonts w:ascii="宋体" w:hAnsi="宋体" w:cs="宋体" w:hint="eastAsia"/>
          <w:bCs/>
          <w:kern w:val="0"/>
          <w:sz w:val="24"/>
        </w:rPr>
        <w:t>My neighbor invited me in.</w:t>
      </w:r>
      <w:ins w:id="22" w:author="沙雨辰" w:date="2016-01-29T13:38:00Z">
        <w:r w:rsidR="0002687B">
          <w:rPr>
            <w:rFonts w:ascii="宋体" w:hAnsi="宋体" w:cs="宋体" w:hint="eastAsia"/>
            <w:bCs/>
            <w:kern w:val="0"/>
            <w:sz w:val="24"/>
          </w:rPr>
          <w:t>在</w:t>
        </w:r>
        <w:r w:rsidR="0002687B">
          <w:rPr>
            <w:rFonts w:ascii="宋体" w:hAnsi="宋体" w:cs="宋体"/>
            <w:bCs/>
            <w:kern w:val="0"/>
            <w:sz w:val="24"/>
          </w:rPr>
          <w:t>这里，</w:t>
        </w:r>
      </w:ins>
    </w:p>
    <w:p w14:paraId="311DB02E" w14:textId="5B039E35" w:rsidR="0002687B" w:rsidRPr="0002687B" w:rsidRDefault="009F2ABF">
      <w:pPr>
        <w:widowControl/>
        <w:adjustRightInd w:val="0"/>
        <w:snapToGrid w:val="0"/>
        <w:spacing w:after="120" w:line="360" w:lineRule="auto"/>
        <w:rPr>
          <w:ins w:id="23" w:author="沙雨辰" w:date="2016-01-29T13:39:00Z"/>
          <w:rFonts w:ascii="宋体" w:hAnsi="宋体" w:cs="宋体"/>
          <w:bCs/>
          <w:kern w:val="0"/>
          <w:sz w:val="24"/>
        </w:rPr>
      </w:pPr>
      <w:del w:id="24" w:author="沙雨辰" w:date="2016-01-29T13:39:00Z">
        <w:r w:rsidDel="0002687B">
          <w:rPr>
            <w:rFonts w:ascii="宋体" w:hAnsi="宋体" w:cs="宋体" w:hint="eastAsia"/>
            <w:bCs/>
            <w:kern w:val="0"/>
            <w:sz w:val="24"/>
          </w:rPr>
          <w:delText>显然</w:delText>
        </w:r>
        <w:r w:rsidR="00601A10" w:rsidDel="0002687B">
          <w:rPr>
            <w:rFonts w:ascii="宋体" w:hAnsi="宋体" w:cs="宋体" w:hint="eastAsia"/>
            <w:bCs/>
            <w:kern w:val="0"/>
            <w:sz w:val="24"/>
          </w:rPr>
          <w:delText>，</w:delText>
        </w:r>
        <w:r w:rsidDel="0002687B">
          <w:rPr>
            <w:rFonts w:ascii="宋体" w:hAnsi="宋体" w:cs="宋体" w:hint="eastAsia"/>
            <w:bCs/>
            <w:kern w:val="0"/>
            <w:sz w:val="24"/>
          </w:rPr>
          <w:delText>前一句话</w:delText>
        </w:r>
      </w:del>
      <w:del w:id="25" w:author="沙雨辰" w:date="2016-01-29T13:42:00Z">
        <w:r w:rsidDel="0002687B">
          <w:rPr>
            <w:rFonts w:ascii="宋体" w:hAnsi="宋体" w:cs="宋体" w:hint="eastAsia"/>
            <w:bCs/>
            <w:kern w:val="0"/>
            <w:sz w:val="24"/>
          </w:rPr>
          <w:delText>是</w:delText>
        </w:r>
      </w:del>
      <w:ins w:id="26" w:author="沙雨辰" w:date="2016-01-29T13:39:00Z">
        <w:r w:rsidR="0002687B">
          <w:rPr>
            <w:rFonts w:ascii="宋体" w:hAnsi="宋体" w:cs="宋体" w:hint="eastAsia"/>
            <w:bCs/>
            <w:kern w:val="0"/>
            <w:sz w:val="24"/>
          </w:rPr>
          <w:t>Alternative 1</w:t>
        </w:r>
      </w:ins>
      <w:ins w:id="27" w:author="沙雨辰" w:date="2016-01-29T13:43:00Z">
        <w:r w:rsidR="0002687B">
          <w:rPr>
            <w:rFonts w:ascii="宋体" w:hAnsi="宋体" w:cs="宋体" w:hint="eastAsia"/>
            <w:bCs/>
            <w:kern w:val="0"/>
            <w:sz w:val="24"/>
          </w:rPr>
          <w:t>是P</w:t>
        </w:r>
        <w:r w:rsidR="0002687B">
          <w:rPr>
            <w:rFonts w:ascii="宋体" w:hAnsi="宋体" w:cs="宋体"/>
            <w:bCs/>
            <w:kern w:val="0"/>
            <w:sz w:val="24"/>
          </w:rPr>
          <w:t>remise</w:t>
        </w:r>
      </w:ins>
      <w:ins w:id="28" w:author="沙雨辰" w:date="2016-01-29T13:39:00Z">
        <w:r w:rsidR="0002687B">
          <w:rPr>
            <w:rFonts w:ascii="宋体" w:hAnsi="宋体" w:cs="宋体" w:hint="eastAsia"/>
            <w:bCs/>
            <w:kern w:val="0"/>
            <w:sz w:val="24"/>
          </w:rPr>
          <w:t>更</w:t>
        </w:r>
        <w:r w:rsidR="0002687B">
          <w:rPr>
            <w:rFonts w:ascii="宋体" w:hAnsi="宋体" w:cs="宋体"/>
            <w:bCs/>
            <w:kern w:val="0"/>
            <w:sz w:val="24"/>
          </w:rPr>
          <w:t>可能</w:t>
        </w:r>
      </w:ins>
      <w:del w:id="29" w:author="沙雨辰" w:date="2016-01-29T13:39:00Z">
        <w:r w:rsidDel="0002687B">
          <w:rPr>
            <w:rFonts w:ascii="宋体" w:hAnsi="宋体" w:cs="宋体" w:hint="eastAsia"/>
            <w:bCs/>
            <w:kern w:val="0"/>
            <w:sz w:val="24"/>
          </w:rPr>
          <w:delText>后一句话</w:delText>
        </w:r>
      </w:del>
      <w:r>
        <w:rPr>
          <w:rFonts w:ascii="宋体" w:hAnsi="宋体" w:cs="宋体" w:hint="eastAsia"/>
          <w:bCs/>
          <w:kern w:val="0"/>
          <w:sz w:val="24"/>
        </w:rPr>
        <w:t>的</w:t>
      </w:r>
      <w:ins w:id="30" w:author="沙雨辰" w:date="2016-01-29T13:43:00Z">
        <w:r w:rsidR="0002687B">
          <w:rPr>
            <w:rFonts w:ascii="宋体" w:hAnsi="宋体" w:cs="宋体" w:hint="eastAsia"/>
            <w:bCs/>
            <w:kern w:val="0"/>
            <w:sz w:val="24"/>
          </w:rPr>
          <w:t>结果</w:t>
        </w:r>
      </w:ins>
      <w:del w:id="31" w:author="沙雨辰" w:date="2016-01-29T13:43:00Z">
        <w:r w:rsidDel="0002687B">
          <w:rPr>
            <w:rFonts w:ascii="宋体" w:hAnsi="宋体" w:cs="宋体" w:hint="eastAsia"/>
            <w:bCs/>
            <w:kern w:val="0"/>
            <w:sz w:val="24"/>
          </w:rPr>
          <w:delText>原因</w:delText>
        </w:r>
      </w:del>
      <w:del w:id="32" w:author="沙雨辰" w:date="2016-01-29T13:39:00Z">
        <w:r w:rsidDel="0002687B">
          <w:rPr>
            <w:rFonts w:ascii="宋体" w:hAnsi="宋体" w:cs="宋体" w:hint="eastAsia"/>
            <w:bCs/>
            <w:kern w:val="0"/>
            <w:sz w:val="24"/>
          </w:rPr>
          <w:delText>，后一句话是前一句话的结果</w:delText>
        </w:r>
      </w:del>
      <w:r>
        <w:rPr>
          <w:rFonts w:ascii="宋体" w:hAnsi="宋体" w:cs="宋体" w:hint="eastAsia"/>
          <w:bCs/>
          <w:kern w:val="0"/>
          <w:sz w:val="24"/>
        </w:rPr>
        <w:t>。</w:t>
      </w:r>
      <w:ins w:id="33" w:author="沙雨辰" w:date="2016-01-29T13:42:00Z">
        <w:r w:rsidR="0002687B">
          <w:rPr>
            <w:rFonts w:ascii="宋体" w:hAnsi="宋体" w:cs="宋体" w:hint="eastAsia"/>
            <w:bCs/>
            <w:kern w:val="0"/>
            <w:sz w:val="24"/>
          </w:rPr>
          <w:t>我们发现</w:t>
        </w:r>
      </w:ins>
      <w:ins w:id="34" w:author="沙雨辰" w:date="2016-01-29T13:47:00Z">
        <w:r w:rsidR="0011082D">
          <w:rPr>
            <w:rFonts w:ascii="宋体" w:hAnsi="宋体" w:cs="宋体" w:hint="eastAsia"/>
            <w:bCs/>
            <w:kern w:val="0"/>
            <w:sz w:val="24"/>
          </w:rPr>
          <w:t>在</w:t>
        </w:r>
        <w:r w:rsidR="0011082D">
          <w:rPr>
            <w:rFonts w:ascii="宋体" w:hAnsi="宋体" w:cs="宋体"/>
            <w:bCs/>
            <w:kern w:val="0"/>
            <w:sz w:val="24"/>
          </w:rPr>
          <w:t>这个问题中，</w:t>
        </w:r>
      </w:ins>
      <w:ins w:id="35" w:author="沙雨辰" w:date="2016-01-29T13:42:00Z">
        <w:r w:rsidR="0002687B">
          <w:rPr>
            <w:rFonts w:ascii="宋体" w:hAnsi="宋体" w:cs="宋体"/>
            <w:bCs/>
            <w:kern w:val="0"/>
            <w:sz w:val="24"/>
          </w:rPr>
          <w:t>事件</w:t>
        </w:r>
        <w:r w:rsidR="0002687B">
          <w:rPr>
            <w:rFonts w:ascii="宋体" w:hAnsi="宋体" w:cs="宋体"/>
            <w:bCs/>
            <w:kern w:val="0"/>
            <w:sz w:val="24"/>
          </w:rPr>
          <w:lastRenderedPageBreak/>
          <w:t>的因果关系</w:t>
        </w:r>
        <w:r w:rsidR="0002687B">
          <w:rPr>
            <w:rFonts w:ascii="宋体" w:hAnsi="宋体" w:cs="宋体" w:hint="eastAsia"/>
            <w:bCs/>
            <w:kern w:val="0"/>
            <w:sz w:val="24"/>
          </w:rPr>
          <w:t>位于</w:t>
        </w:r>
        <w:r w:rsidR="0002687B">
          <w:rPr>
            <w:rFonts w:ascii="宋体" w:hAnsi="宋体" w:cs="宋体"/>
            <w:bCs/>
            <w:kern w:val="0"/>
            <w:sz w:val="24"/>
          </w:rPr>
          <w:t>两个</w:t>
        </w:r>
        <w:r w:rsidR="0011082D">
          <w:rPr>
            <w:rFonts w:ascii="宋体" w:hAnsi="宋体" w:cs="宋体" w:hint="eastAsia"/>
            <w:bCs/>
            <w:kern w:val="0"/>
            <w:sz w:val="24"/>
          </w:rPr>
          <w:t>句子</w:t>
        </w:r>
        <w:r w:rsidR="0002687B">
          <w:rPr>
            <w:rFonts w:ascii="宋体" w:hAnsi="宋体" w:cs="宋体"/>
            <w:bCs/>
            <w:kern w:val="0"/>
            <w:sz w:val="24"/>
          </w:rPr>
          <w:t>，</w:t>
        </w:r>
      </w:ins>
      <w:ins w:id="36" w:author="沙雨辰" w:date="2016-01-29T13:41:00Z">
        <w:r w:rsidR="0002687B">
          <w:rPr>
            <w:rFonts w:ascii="宋体" w:hAnsi="宋体" w:cs="宋体" w:hint="eastAsia"/>
            <w:bCs/>
            <w:kern w:val="0"/>
            <w:sz w:val="24"/>
          </w:rPr>
          <w:t>其中</w:t>
        </w:r>
        <w:r w:rsidR="0002687B">
          <w:rPr>
            <w:rFonts w:ascii="宋体" w:hAnsi="宋体" w:cs="宋体"/>
            <w:bCs/>
            <w:kern w:val="0"/>
            <w:sz w:val="24"/>
          </w:rPr>
          <w:t>隐含</w:t>
        </w:r>
      </w:ins>
      <w:ins w:id="37" w:author="沙雨辰" w:date="2016-01-29T13:47:00Z">
        <w:r w:rsidR="0011082D">
          <w:rPr>
            <w:rFonts w:ascii="宋体" w:hAnsi="宋体" w:cs="宋体" w:hint="eastAsia"/>
            <w:bCs/>
            <w:kern w:val="0"/>
            <w:sz w:val="24"/>
          </w:rPr>
          <w:t>原因</w:t>
        </w:r>
      </w:ins>
      <w:ins w:id="38" w:author="沙雨辰" w:date="2016-01-29T13:41:00Z">
        <w:r w:rsidR="0002687B">
          <w:rPr>
            <w:rFonts w:ascii="宋体" w:hAnsi="宋体" w:cs="宋体"/>
            <w:bCs/>
            <w:kern w:val="0"/>
            <w:sz w:val="24"/>
          </w:rPr>
          <w:t>为</w:t>
        </w:r>
      </w:ins>
      <w:ins w:id="39" w:author="沙雨辰" w:date="2016-01-29T13:47:00Z">
        <w:r w:rsidR="0011082D">
          <w:rPr>
            <w:rFonts w:ascii="宋体" w:hAnsi="宋体" w:cs="宋体" w:hint="eastAsia"/>
            <w:bCs/>
            <w:kern w:val="0"/>
            <w:sz w:val="24"/>
          </w:rPr>
          <w:t>knock</w:t>
        </w:r>
        <w:r w:rsidR="0011082D">
          <w:rPr>
            <w:rFonts w:ascii="宋体" w:hAnsi="宋体" w:cs="宋体"/>
            <w:bCs/>
            <w:kern w:val="0"/>
            <w:sz w:val="24"/>
          </w:rPr>
          <w:t xml:space="preserve"> door</w:t>
        </w:r>
        <w:r w:rsidR="0011082D">
          <w:rPr>
            <w:rFonts w:ascii="宋体" w:hAnsi="宋体" w:cs="宋体" w:hint="eastAsia"/>
            <w:bCs/>
            <w:kern w:val="0"/>
            <w:sz w:val="24"/>
          </w:rPr>
          <w:t>，</w:t>
        </w:r>
        <w:r w:rsidR="0011082D">
          <w:rPr>
            <w:rFonts w:ascii="宋体" w:hAnsi="宋体" w:cs="宋体"/>
            <w:bCs/>
            <w:kern w:val="0"/>
            <w:sz w:val="24"/>
          </w:rPr>
          <w:t>其导致的结果为</w:t>
        </w:r>
        <w:r w:rsidR="0011082D">
          <w:rPr>
            <w:rFonts w:ascii="宋体" w:hAnsi="宋体" w:cs="宋体" w:hint="eastAsia"/>
            <w:bCs/>
            <w:kern w:val="0"/>
            <w:sz w:val="24"/>
          </w:rPr>
          <w:t>i</w:t>
        </w:r>
        <w:r w:rsidR="0011082D">
          <w:rPr>
            <w:rFonts w:ascii="宋体" w:hAnsi="宋体" w:cs="宋体"/>
            <w:bCs/>
            <w:kern w:val="0"/>
            <w:sz w:val="24"/>
          </w:rPr>
          <w:t>nvite in</w:t>
        </w:r>
      </w:ins>
      <w:ins w:id="40" w:author="沙雨辰" w:date="2016-01-29T13:41:00Z">
        <w:r w:rsidR="0002687B">
          <w:rPr>
            <w:rFonts w:ascii="宋体" w:hAnsi="宋体" w:cs="宋体" w:hint="eastAsia"/>
            <w:bCs/>
            <w:kern w:val="0"/>
            <w:sz w:val="24"/>
          </w:rPr>
          <w:t>。</w:t>
        </w:r>
      </w:ins>
      <w:ins w:id="41" w:author="沙雨辰" w:date="2016-01-29T13:42:00Z">
        <w:r w:rsidR="0002687B">
          <w:rPr>
            <w:rFonts w:ascii="宋体" w:hAnsi="宋体" w:cs="宋体" w:hint="eastAsia"/>
            <w:bCs/>
            <w:kern w:val="0"/>
            <w:sz w:val="24"/>
          </w:rPr>
          <w:t>当然</w:t>
        </w:r>
        <w:r w:rsidR="0002687B">
          <w:rPr>
            <w:rFonts w:ascii="宋体" w:hAnsi="宋体" w:cs="宋体"/>
            <w:bCs/>
            <w:kern w:val="0"/>
            <w:sz w:val="24"/>
          </w:rPr>
          <w:t>，</w:t>
        </w:r>
        <w:r w:rsidR="0002687B">
          <w:rPr>
            <w:rFonts w:ascii="宋体" w:hAnsi="宋体" w:cs="宋体" w:hint="eastAsia"/>
            <w:bCs/>
            <w:kern w:val="0"/>
            <w:sz w:val="24"/>
          </w:rPr>
          <w:t>考虑knock</w:t>
        </w:r>
        <w:r w:rsidR="0002687B">
          <w:rPr>
            <w:rFonts w:ascii="宋体" w:hAnsi="宋体" w:cs="宋体"/>
            <w:bCs/>
            <w:kern w:val="0"/>
            <w:sz w:val="24"/>
          </w:rPr>
          <w:t xml:space="preserve"> door</w:t>
        </w:r>
        <w:r w:rsidR="0002687B">
          <w:rPr>
            <w:rFonts w:ascii="宋体" w:hAnsi="宋体" w:cs="宋体" w:hint="eastAsia"/>
            <w:bCs/>
            <w:kern w:val="0"/>
            <w:sz w:val="24"/>
          </w:rPr>
          <w:t>这个</w:t>
        </w:r>
        <w:r w:rsidR="0002687B">
          <w:rPr>
            <w:rFonts w:ascii="宋体" w:hAnsi="宋体" w:cs="宋体"/>
            <w:bCs/>
            <w:kern w:val="0"/>
            <w:sz w:val="24"/>
          </w:rPr>
          <w:t>动作</w:t>
        </w:r>
      </w:ins>
      <w:ins w:id="42" w:author="沙雨辰" w:date="2016-01-29T13:43:00Z">
        <w:r w:rsidR="0002687B">
          <w:rPr>
            <w:rFonts w:ascii="宋体" w:hAnsi="宋体" w:cs="宋体" w:hint="eastAsia"/>
            <w:bCs/>
            <w:kern w:val="0"/>
            <w:sz w:val="24"/>
          </w:rPr>
          <w:t>，</w:t>
        </w:r>
      </w:ins>
      <w:ins w:id="43" w:author="沙雨辰" w:date="2016-01-29T13:48:00Z">
        <w:r w:rsidR="0011082D">
          <w:rPr>
            <w:rFonts w:ascii="宋体" w:hAnsi="宋体" w:cs="宋体" w:hint="eastAsia"/>
            <w:bCs/>
            <w:kern w:val="0"/>
            <w:sz w:val="24"/>
          </w:rPr>
          <w:t>它</w:t>
        </w:r>
      </w:ins>
      <w:ins w:id="44" w:author="沙雨辰" w:date="2016-01-29T13:43:00Z">
        <w:r w:rsidR="0002687B">
          <w:rPr>
            <w:rFonts w:ascii="宋体" w:hAnsi="宋体" w:cs="宋体" w:hint="eastAsia"/>
            <w:bCs/>
            <w:kern w:val="0"/>
            <w:sz w:val="24"/>
          </w:rPr>
          <w:t>还</w:t>
        </w:r>
        <w:r w:rsidR="0002687B">
          <w:rPr>
            <w:rFonts w:ascii="宋体" w:hAnsi="宋体" w:cs="宋体"/>
            <w:bCs/>
            <w:kern w:val="0"/>
            <w:sz w:val="24"/>
          </w:rPr>
          <w:t xml:space="preserve">可能导致诸如“refuse to let </w:t>
        </w:r>
        <w:proofErr w:type="spellStart"/>
        <w:r w:rsidR="0002687B">
          <w:rPr>
            <w:rFonts w:ascii="宋体" w:hAnsi="宋体" w:cs="宋体"/>
            <w:bCs/>
            <w:kern w:val="0"/>
            <w:sz w:val="24"/>
          </w:rPr>
          <w:t>in”</w:t>
        </w:r>
      </w:ins>
      <w:ins w:id="45" w:author="沙雨辰" w:date="2016-01-29T13:44:00Z">
        <w:r w:rsidR="0002687B">
          <w:rPr>
            <w:rFonts w:ascii="宋体" w:hAnsi="宋体" w:cs="宋体"/>
            <w:bCs/>
            <w:kern w:val="0"/>
            <w:sz w:val="24"/>
          </w:rPr>
          <w:t>,</w:t>
        </w:r>
      </w:ins>
      <w:ins w:id="46" w:author="沙雨辰" w:date="2016-01-29T13:43:00Z">
        <w:r w:rsidR="0002687B">
          <w:rPr>
            <w:rFonts w:ascii="宋体" w:hAnsi="宋体" w:cs="宋体"/>
            <w:bCs/>
            <w:kern w:val="0"/>
            <w:sz w:val="24"/>
          </w:rPr>
          <w:t>“not</w:t>
        </w:r>
        <w:proofErr w:type="spellEnd"/>
        <w:r w:rsidR="0002687B">
          <w:rPr>
            <w:rFonts w:ascii="宋体" w:hAnsi="宋体" w:cs="宋体"/>
            <w:bCs/>
            <w:kern w:val="0"/>
            <w:sz w:val="24"/>
          </w:rPr>
          <w:t xml:space="preserve"> at home”</w:t>
        </w:r>
      </w:ins>
      <w:ins w:id="47" w:author="沙雨辰" w:date="2016-01-29T13:44:00Z">
        <w:r w:rsidR="0002687B">
          <w:rPr>
            <w:rFonts w:ascii="宋体" w:hAnsi="宋体" w:cs="宋体" w:hint="eastAsia"/>
            <w:bCs/>
            <w:kern w:val="0"/>
            <w:sz w:val="24"/>
          </w:rPr>
          <w:t>等结果</w:t>
        </w:r>
        <w:r w:rsidR="0002687B">
          <w:rPr>
            <w:rFonts w:ascii="宋体" w:hAnsi="宋体" w:cs="宋体"/>
            <w:bCs/>
            <w:kern w:val="0"/>
            <w:sz w:val="24"/>
          </w:rPr>
          <w:t>，</w:t>
        </w:r>
        <w:r w:rsidR="0002687B">
          <w:rPr>
            <w:rFonts w:ascii="宋体" w:hAnsi="宋体" w:cs="宋体" w:hint="eastAsia"/>
            <w:bCs/>
            <w:kern w:val="0"/>
            <w:sz w:val="24"/>
          </w:rPr>
          <w:t>这</w:t>
        </w:r>
        <w:r w:rsidR="0002687B">
          <w:rPr>
            <w:rFonts w:ascii="宋体" w:hAnsi="宋体" w:cs="宋体"/>
            <w:bCs/>
            <w:kern w:val="0"/>
            <w:sz w:val="24"/>
          </w:rPr>
          <w:t>就说明同一个</w:t>
        </w:r>
        <w:r w:rsidR="0011082D">
          <w:rPr>
            <w:rFonts w:ascii="宋体" w:hAnsi="宋体" w:cs="宋体" w:hint="eastAsia"/>
            <w:bCs/>
            <w:kern w:val="0"/>
            <w:sz w:val="24"/>
          </w:rPr>
          <w:t>因</w:t>
        </w:r>
        <w:r w:rsidR="0011082D">
          <w:rPr>
            <w:rFonts w:ascii="宋体" w:hAnsi="宋体" w:cs="宋体"/>
            <w:bCs/>
            <w:kern w:val="0"/>
            <w:sz w:val="24"/>
          </w:rPr>
          <w:t>导致的</w:t>
        </w:r>
      </w:ins>
      <w:ins w:id="48" w:author="沙雨辰" w:date="2016-01-29T13:48:00Z">
        <w:r w:rsidR="0011082D">
          <w:rPr>
            <w:rFonts w:ascii="宋体" w:hAnsi="宋体" w:cs="宋体" w:hint="eastAsia"/>
            <w:bCs/>
            <w:kern w:val="0"/>
            <w:sz w:val="24"/>
          </w:rPr>
          <w:t>结</w:t>
        </w:r>
      </w:ins>
      <w:ins w:id="49" w:author="沙雨辰" w:date="2016-01-29T13:44:00Z">
        <w:r w:rsidR="0011082D">
          <w:rPr>
            <w:rFonts w:ascii="宋体" w:hAnsi="宋体" w:cs="宋体"/>
            <w:bCs/>
            <w:kern w:val="0"/>
            <w:sz w:val="24"/>
          </w:rPr>
          <w:t>果</w:t>
        </w:r>
        <w:r w:rsidR="0011082D">
          <w:rPr>
            <w:rFonts w:ascii="宋体" w:hAnsi="宋体" w:cs="宋体" w:hint="eastAsia"/>
            <w:bCs/>
            <w:kern w:val="0"/>
            <w:sz w:val="24"/>
          </w:rPr>
          <w:t>是</w:t>
        </w:r>
        <w:r w:rsidR="0011082D">
          <w:rPr>
            <w:rFonts w:ascii="宋体" w:hAnsi="宋体" w:cs="宋体"/>
            <w:bCs/>
            <w:kern w:val="0"/>
            <w:sz w:val="24"/>
          </w:rPr>
          <w:t>具有多样性的，</w:t>
        </w:r>
      </w:ins>
      <w:ins w:id="50" w:author="沙雨辰" w:date="2016-01-29T13:45:00Z">
        <w:r w:rsidR="0011082D">
          <w:rPr>
            <w:rFonts w:ascii="宋体" w:hAnsi="宋体" w:cs="宋体" w:hint="eastAsia"/>
            <w:bCs/>
            <w:kern w:val="0"/>
            <w:sz w:val="24"/>
          </w:rPr>
          <w:t>而invite</w:t>
        </w:r>
        <w:r w:rsidR="0011082D">
          <w:rPr>
            <w:rFonts w:ascii="宋体" w:hAnsi="宋体" w:cs="宋体"/>
            <w:bCs/>
            <w:kern w:val="0"/>
            <w:sz w:val="24"/>
          </w:rPr>
          <w:t xml:space="preserve"> in</w:t>
        </w:r>
        <w:r w:rsidR="0011082D">
          <w:rPr>
            <w:rFonts w:ascii="宋体" w:hAnsi="宋体" w:cs="宋体" w:hint="eastAsia"/>
            <w:bCs/>
            <w:kern w:val="0"/>
            <w:sz w:val="24"/>
          </w:rPr>
          <w:t>则</w:t>
        </w:r>
        <w:r w:rsidR="0011082D">
          <w:rPr>
            <w:rFonts w:ascii="宋体" w:hAnsi="宋体" w:cs="宋体"/>
            <w:bCs/>
            <w:kern w:val="0"/>
            <w:sz w:val="24"/>
          </w:rPr>
          <w:t>是其中一个</w:t>
        </w:r>
        <w:r w:rsidR="0011082D">
          <w:rPr>
            <w:rFonts w:ascii="宋体" w:hAnsi="宋体" w:cs="宋体" w:hint="eastAsia"/>
            <w:bCs/>
            <w:kern w:val="0"/>
            <w:sz w:val="24"/>
          </w:rPr>
          <w:t>概率</w:t>
        </w:r>
        <w:r w:rsidR="0011082D">
          <w:rPr>
            <w:rFonts w:ascii="宋体" w:hAnsi="宋体" w:cs="宋体"/>
            <w:bCs/>
            <w:kern w:val="0"/>
            <w:sz w:val="24"/>
          </w:rPr>
          <w:t>更高的一个</w:t>
        </w:r>
        <w:commentRangeStart w:id="51"/>
        <w:r w:rsidR="0011082D">
          <w:rPr>
            <w:rFonts w:ascii="宋体" w:hAnsi="宋体" w:cs="宋体"/>
            <w:bCs/>
            <w:kern w:val="0"/>
            <w:sz w:val="24"/>
          </w:rPr>
          <w:t>可能</w:t>
        </w:r>
      </w:ins>
      <w:commentRangeEnd w:id="51"/>
      <w:ins w:id="52" w:author="沙雨辰" w:date="2016-01-29T13:48:00Z">
        <w:r w:rsidR="0011082D">
          <w:rPr>
            <w:rStyle w:val="ab"/>
          </w:rPr>
          <w:commentReference w:id="51"/>
        </w:r>
      </w:ins>
      <w:ins w:id="53" w:author="沙雨辰" w:date="2016-01-29T13:45:00Z">
        <w:r w:rsidR="0011082D">
          <w:rPr>
            <w:rFonts w:ascii="宋体" w:hAnsi="宋体" w:cs="宋体"/>
            <w:bCs/>
            <w:kern w:val="0"/>
            <w:sz w:val="24"/>
          </w:rPr>
          <w:t>。</w:t>
        </w:r>
      </w:ins>
    </w:p>
    <w:p w14:paraId="10BF4592" w14:textId="4611BD9C" w:rsidR="00CF4DBD" w:rsidRDefault="0011082D">
      <w:pPr>
        <w:widowControl/>
        <w:adjustRightInd w:val="0"/>
        <w:snapToGrid w:val="0"/>
        <w:spacing w:after="120" w:line="360" w:lineRule="auto"/>
        <w:rPr>
          <w:rFonts w:ascii="宋体" w:hAnsi="宋体" w:cs="宋体"/>
          <w:bCs/>
          <w:kern w:val="0"/>
          <w:sz w:val="24"/>
        </w:rPr>
      </w:pPr>
      <w:ins w:id="54" w:author="沙雨辰" w:date="2016-01-29T13:49:00Z">
        <w:r>
          <w:rPr>
            <w:rFonts w:ascii="宋体" w:hAnsi="宋体" w:cs="宋体" w:hint="eastAsia"/>
            <w:bCs/>
            <w:kern w:val="0"/>
            <w:sz w:val="24"/>
          </w:rPr>
          <w:t xml:space="preserve">    </w:t>
        </w:r>
      </w:ins>
      <w:r w:rsidR="005E0FF0">
        <w:rPr>
          <w:rFonts w:ascii="宋体" w:hAnsi="宋体" w:cs="宋体" w:hint="eastAsia"/>
          <w:bCs/>
          <w:kern w:val="0"/>
          <w:sz w:val="24"/>
        </w:rPr>
        <w:t>观察第一个例子，不难发现句子中其实是具有</w:t>
      </w:r>
      <w:r w:rsidR="00CD7404">
        <w:rPr>
          <w:rFonts w:ascii="宋体" w:hAnsi="宋体" w:cs="宋体" w:hint="eastAsia"/>
          <w:bCs/>
          <w:kern w:val="0"/>
          <w:sz w:val="24"/>
        </w:rPr>
        <w:t>因果提示(causal cue)的</w:t>
      </w:r>
      <w:r w:rsidR="005E0FF0">
        <w:rPr>
          <w:rFonts w:ascii="宋体" w:hAnsi="宋体" w:cs="宋体" w:hint="eastAsia"/>
          <w:bCs/>
          <w:kern w:val="0"/>
          <w:sz w:val="24"/>
        </w:rPr>
        <w:t>，这个提示就是 because</w:t>
      </w:r>
      <w:r w:rsidR="00567AA9">
        <w:rPr>
          <w:rFonts w:ascii="宋体" w:hAnsi="宋体" w:cs="宋体" w:hint="eastAsia"/>
          <w:bCs/>
          <w:kern w:val="0"/>
          <w:sz w:val="24"/>
        </w:rPr>
        <w:t>，</w:t>
      </w:r>
      <w:r w:rsidR="004572A9">
        <w:rPr>
          <w:rFonts w:ascii="宋体" w:hAnsi="宋体" w:cs="宋体" w:hint="eastAsia"/>
          <w:bCs/>
          <w:kern w:val="0"/>
          <w:sz w:val="24"/>
        </w:rPr>
        <w:t xml:space="preserve"> 我们知道如果一个句子中出现了 because </w:t>
      </w:r>
      <w:r w:rsidR="00036F24">
        <w:rPr>
          <w:rFonts w:ascii="宋体" w:hAnsi="宋体" w:cs="宋体" w:hint="eastAsia"/>
          <w:bCs/>
          <w:kern w:val="0"/>
          <w:sz w:val="24"/>
        </w:rPr>
        <w:t>这种词，</w:t>
      </w:r>
      <w:r w:rsidR="00924D1D">
        <w:rPr>
          <w:rFonts w:ascii="宋体" w:hAnsi="宋体" w:cs="宋体" w:hint="eastAsia"/>
          <w:bCs/>
          <w:kern w:val="0"/>
          <w:sz w:val="24"/>
        </w:rPr>
        <w:t>往往就蕴含有因果关系，这是帮助我们识别因果的重要线索</w:t>
      </w:r>
      <w:r w:rsidR="00E05EDF">
        <w:rPr>
          <w:rFonts w:ascii="宋体" w:hAnsi="宋体" w:cs="宋体" w:hint="eastAsia"/>
          <w:bCs/>
          <w:kern w:val="0"/>
          <w:sz w:val="24"/>
        </w:rPr>
        <w:t>，我们称其为显式因果</w:t>
      </w:r>
      <w:r w:rsidR="00F775C4">
        <w:rPr>
          <w:rFonts w:ascii="宋体" w:hAnsi="宋体" w:cs="宋体" w:hint="eastAsia"/>
          <w:bCs/>
          <w:kern w:val="0"/>
          <w:sz w:val="24"/>
        </w:rPr>
        <w:t>(explicit causation)</w:t>
      </w:r>
      <w:r w:rsidR="00924D1D">
        <w:rPr>
          <w:rFonts w:ascii="宋体" w:hAnsi="宋体" w:cs="宋体" w:hint="eastAsia"/>
          <w:bCs/>
          <w:kern w:val="0"/>
          <w:sz w:val="24"/>
        </w:rPr>
        <w:t>。</w:t>
      </w:r>
      <w:r w:rsidR="00511EB9">
        <w:rPr>
          <w:rFonts w:ascii="宋体" w:hAnsi="宋体" w:cs="宋体" w:hint="eastAsia"/>
          <w:bCs/>
          <w:kern w:val="0"/>
          <w:sz w:val="24"/>
        </w:rPr>
        <w:t>观察第二个例子，我们并没有发现这种因果提示词，但是两个句子所描述的事件之间的确存在因果关系</w:t>
      </w:r>
      <w:r w:rsidR="00FA136E">
        <w:rPr>
          <w:rFonts w:ascii="宋体" w:hAnsi="宋体" w:cs="宋体" w:hint="eastAsia"/>
          <w:bCs/>
          <w:kern w:val="0"/>
          <w:sz w:val="24"/>
        </w:rPr>
        <w:t>，我们称其为隐式因果</w:t>
      </w:r>
      <w:r w:rsidR="00F775C4">
        <w:rPr>
          <w:rFonts w:ascii="宋体" w:hAnsi="宋体" w:cs="宋体" w:hint="eastAsia"/>
          <w:bCs/>
          <w:kern w:val="0"/>
          <w:sz w:val="24"/>
        </w:rPr>
        <w:t>(implicit causation)</w:t>
      </w:r>
      <w:r w:rsidR="00511EB9">
        <w:rPr>
          <w:rFonts w:ascii="宋体" w:hAnsi="宋体" w:cs="宋体" w:hint="eastAsia"/>
          <w:bCs/>
          <w:kern w:val="0"/>
          <w:sz w:val="24"/>
        </w:rPr>
        <w:t>。</w:t>
      </w:r>
      <w:r w:rsidR="00542A7E">
        <w:rPr>
          <w:rFonts w:ascii="宋体" w:hAnsi="宋体" w:cs="宋体" w:hint="eastAsia"/>
          <w:bCs/>
          <w:kern w:val="0"/>
          <w:sz w:val="24"/>
        </w:rPr>
        <w:t>由此我们不难总结出，</w:t>
      </w:r>
      <w:r w:rsidR="002F7FF1">
        <w:rPr>
          <w:rFonts w:ascii="宋体" w:hAnsi="宋体" w:cs="宋体" w:hint="eastAsia"/>
          <w:bCs/>
          <w:kern w:val="0"/>
          <w:sz w:val="24"/>
        </w:rPr>
        <w:t>在文本数据中</w:t>
      </w:r>
      <w:r w:rsidR="00567AA9">
        <w:rPr>
          <w:rFonts w:ascii="宋体" w:hAnsi="宋体" w:cs="宋体" w:hint="eastAsia"/>
          <w:bCs/>
          <w:kern w:val="0"/>
          <w:sz w:val="24"/>
        </w:rPr>
        <w:t>因果知识往往以显示(explicit)和隐式(implicit)两种形式蕴含于文本之中</w:t>
      </w:r>
      <w:r w:rsidR="00314CEE">
        <w:rPr>
          <w:rFonts w:ascii="宋体" w:hAnsi="宋体" w:cs="宋体" w:hint="eastAsia"/>
          <w:bCs/>
          <w:kern w:val="0"/>
          <w:sz w:val="24"/>
        </w:rPr>
        <w:t>[1]</w:t>
      </w:r>
      <w:r w:rsidR="00567AA9">
        <w:rPr>
          <w:rFonts w:ascii="宋体" w:hAnsi="宋体" w:cs="宋体" w:hint="eastAsia"/>
          <w:bCs/>
          <w:kern w:val="0"/>
          <w:sz w:val="24"/>
        </w:rPr>
        <w:t>。</w:t>
      </w:r>
    </w:p>
    <w:p w14:paraId="40909A35" w14:textId="575D2A9A" w:rsidR="00876A88" w:rsidRDefault="00CF4DBD" w:rsidP="000D05F1">
      <w:pPr>
        <w:widowControl/>
        <w:adjustRightInd w:val="0"/>
        <w:snapToGrid w:val="0"/>
        <w:spacing w:after="120" w:line="360" w:lineRule="auto"/>
        <w:rPr>
          <w:rFonts w:ascii="宋体" w:hAnsi="宋体" w:cs="宋体"/>
          <w:bCs/>
          <w:kern w:val="0"/>
          <w:sz w:val="24"/>
        </w:rPr>
      </w:pPr>
      <w:bookmarkStart w:id="55" w:name="OLE_LINK3"/>
      <w:r>
        <w:rPr>
          <w:rFonts w:ascii="宋体" w:hAnsi="宋体" w:cs="宋体" w:hint="eastAsia"/>
          <w:bCs/>
          <w:kern w:val="0"/>
          <w:sz w:val="24"/>
        </w:rPr>
        <w:t xml:space="preserve">    </w:t>
      </w:r>
      <w:bookmarkEnd w:id="55"/>
      <w:r>
        <w:rPr>
          <w:rFonts w:ascii="宋体" w:hAnsi="宋体" w:cs="宋体" w:hint="eastAsia"/>
          <w:bCs/>
          <w:kern w:val="0"/>
          <w:sz w:val="24"/>
        </w:rPr>
        <w:t>对于常识性因果推理来说，研究人员亟需构建大规模的常识性因果知识库</w:t>
      </w:r>
      <w:r w:rsidR="00D94957">
        <w:rPr>
          <w:rFonts w:ascii="宋体" w:hAnsi="宋体" w:cs="宋体" w:hint="eastAsia"/>
          <w:bCs/>
          <w:kern w:val="0"/>
          <w:sz w:val="24"/>
        </w:rPr>
        <w:t xml:space="preserve">，但是有如下难点：1) </w:t>
      </w:r>
      <w:r w:rsidR="00876A88">
        <w:rPr>
          <w:rFonts w:ascii="宋体" w:hAnsi="宋体" w:cs="宋体" w:hint="eastAsia"/>
          <w:bCs/>
          <w:kern w:val="0"/>
          <w:sz w:val="24"/>
        </w:rPr>
        <w:t>常识是普通知识，众所周知的知识</w:t>
      </w:r>
      <w:r w:rsidR="00285E00">
        <w:rPr>
          <w:rFonts w:ascii="宋体" w:hAnsi="宋体" w:cs="宋体" w:hint="eastAsia"/>
          <w:bCs/>
          <w:kern w:val="0"/>
          <w:sz w:val="24"/>
        </w:rPr>
        <w:t>，人们将其看作是理应知道的一般知识</w:t>
      </w:r>
      <w:r w:rsidR="008B2120">
        <w:rPr>
          <w:rFonts w:ascii="宋体" w:hAnsi="宋体" w:cs="宋体" w:hint="eastAsia"/>
          <w:bCs/>
          <w:kern w:val="0"/>
          <w:sz w:val="24"/>
        </w:rPr>
        <w:t>，较少</w:t>
      </w:r>
      <w:r w:rsidR="00E73B25">
        <w:rPr>
          <w:rFonts w:ascii="宋体" w:hAnsi="宋体" w:cs="宋体" w:hint="eastAsia"/>
          <w:bCs/>
          <w:kern w:val="0"/>
          <w:sz w:val="24"/>
        </w:rPr>
        <w:t>写入文本将其记录下来，</w:t>
      </w:r>
      <w:r w:rsidR="00422D19">
        <w:rPr>
          <w:rFonts w:ascii="宋体" w:hAnsi="宋体" w:cs="宋体" w:hint="eastAsia"/>
          <w:bCs/>
          <w:kern w:val="0"/>
          <w:sz w:val="24"/>
        </w:rPr>
        <w:t>而常识性的因果知识则更加稀疏</w:t>
      </w:r>
      <w:r w:rsidR="005465C6">
        <w:rPr>
          <w:rFonts w:ascii="宋体" w:hAnsi="宋体" w:cs="宋体" w:hint="eastAsia"/>
          <w:bCs/>
          <w:kern w:val="0"/>
          <w:sz w:val="24"/>
        </w:rPr>
        <w:t>难辨</w:t>
      </w:r>
      <w:r w:rsidR="00422D19">
        <w:rPr>
          <w:rFonts w:ascii="宋体" w:hAnsi="宋体" w:cs="宋体" w:hint="eastAsia"/>
          <w:bCs/>
          <w:kern w:val="0"/>
          <w:sz w:val="24"/>
        </w:rPr>
        <w:t>，</w:t>
      </w:r>
      <w:r w:rsidR="00E73B25">
        <w:rPr>
          <w:rFonts w:ascii="宋体" w:hAnsi="宋体" w:cs="宋体" w:hint="eastAsia"/>
          <w:bCs/>
          <w:kern w:val="0"/>
          <w:sz w:val="24"/>
        </w:rPr>
        <w:t>因而</w:t>
      </w:r>
      <w:r w:rsidR="00EC34CF">
        <w:rPr>
          <w:rFonts w:ascii="宋体" w:hAnsi="宋体" w:cs="宋体" w:hint="eastAsia"/>
          <w:bCs/>
          <w:kern w:val="0"/>
          <w:sz w:val="24"/>
        </w:rPr>
        <w:t>这种知识在通常的文本描述中很难捕捉，</w:t>
      </w:r>
      <w:r w:rsidR="001862F1">
        <w:rPr>
          <w:rFonts w:ascii="宋体" w:hAnsi="宋体" w:cs="宋体" w:hint="eastAsia"/>
          <w:bCs/>
          <w:kern w:val="0"/>
          <w:sz w:val="24"/>
        </w:rPr>
        <w:t>这增加了构造常识</w:t>
      </w:r>
      <w:r w:rsidR="007D2BF1">
        <w:rPr>
          <w:rFonts w:ascii="宋体" w:hAnsi="宋体" w:cs="宋体" w:hint="eastAsia"/>
          <w:bCs/>
          <w:kern w:val="0"/>
          <w:sz w:val="24"/>
        </w:rPr>
        <w:t>性因果</w:t>
      </w:r>
      <w:r w:rsidR="00D84E91">
        <w:rPr>
          <w:rFonts w:ascii="宋体" w:hAnsi="宋体" w:cs="宋体" w:hint="eastAsia"/>
          <w:bCs/>
          <w:kern w:val="0"/>
          <w:sz w:val="24"/>
        </w:rPr>
        <w:t>知识</w:t>
      </w:r>
      <w:r w:rsidR="001862F1">
        <w:rPr>
          <w:rFonts w:ascii="宋体" w:hAnsi="宋体" w:cs="宋体" w:hint="eastAsia"/>
          <w:bCs/>
          <w:kern w:val="0"/>
          <w:sz w:val="24"/>
        </w:rPr>
        <w:t>库(</w:t>
      </w:r>
      <w:r w:rsidR="00524EA5">
        <w:rPr>
          <w:rFonts w:ascii="宋体" w:hAnsi="宋体" w:cs="宋体" w:hint="eastAsia"/>
          <w:bCs/>
          <w:kern w:val="0"/>
          <w:sz w:val="24"/>
        </w:rPr>
        <w:t>commonsense</w:t>
      </w:r>
      <w:r w:rsidR="003105AF">
        <w:rPr>
          <w:rFonts w:ascii="宋体" w:hAnsi="宋体" w:cs="宋体" w:hint="eastAsia"/>
          <w:bCs/>
          <w:kern w:val="0"/>
          <w:sz w:val="24"/>
        </w:rPr>
        <w:t xml:space="preserve"> causal</w:t>
      </w:r>
      <w:r w:rsidR="00524EA5">
        <w:rPr>
          <w:rFonts w:ascii="宋体" w:hAnsi="宋体" w:cs="宋体" w:hint="eastAsia"/>
          <w:bCs/>
          <w:kern w:val="0"/>
          <w:sz w:val="24"/>
        </w:rPr>
        <w:t xml:space="preserve"> </w:t>
      </w:r>
      <w:r w:rsidR="001862F1">
        <w:rPr>
          <w:rFonts w:ascii="宋体" w:hAnsi="宋体" w:cs="宋体" w:hint="eastAsia"/>
          <w:bCs/>
          <w:kern w:val="0"/>
          <w:sz w:val="24"/>
        </w:rPr>
        <w:t>knowledge</w:t>
      </w:r>
      <w:r w:rsidR="00524EA5">
        <w:rPr>
          <w:rFonts w:ascii="宋体" w:hAnsi="宋体" w:cs="宋体" w:hint="eastAsia"/>
          <w:bCs/>
          <w:kern w:val="0"/>
          <w:sz w:val="24"/>
        </w:rPr>
        <w:t>base</w:t>
      </w:r>
      <w:r w:rsidR="001862F1">
        <w:rPr>
          <w:rFonts w:ascii="宋体" w:hAnsi="宋体" w:cs="宋体" w:hint="eastAsia"/>
          <w:bCs/>
          <w:kern w:val="0"/>
          <w:sz w:val="24"/>
        </w:rPr>
        <w:t>)</w:t>
      </w:r>
      <w:r w:rsidR="0033565E">
        <w:rPr>
          <w:rFonts w:ascii="宋体" w:hAnsi="宋体" w:cs="宋体" w:hint="eastAsia"/>
          <w:bCs/>
          <w:kern w:val="0"/>
          <w:sz w:val="24"/>
        </w:rPr>
        <w:t>的</w:t>
      </w:r>
      <w:r w:rsidR="001862F1">
        <w:rPr>
          <w:rFonts w:ascii="宋体" w:hAnsi="宋体" w:cs="宋体" w:hint="eastAsia"/>
          <w:bCs/>
          <w:kern w:val="0"/>
          <w:sz w:val="24"/>
        </w:rPr>
        <w:t>难度。</w:t>
      </w:r>
      <w:r w:rsidR="00C0516F">
        <w:rPr>
          <w:rFonts w:ascii="宋体" w:hAnsi="宋体" w:cs="宋体" w:hint="eastAsia"/>
          <w:bCs/>
          <w:kern w:val="0"/>
          <w:sz w:val="24"/>
        </w:rPr>
        <w:t xml:space="preserve">2) </w:t>
      </w:r>
      <w:r w:rsidR="001B2286">
        <w:rPr>
          <w:rFonts w:ascii="宋体" w:hAnsi="宋体" w:cs="宋体" w:hint="eastAsia"/>
          <w:bCs/>
          <w:kern w:val="0"/>
          <w:sz w:val="24"/>
        </w:rPr>
        <w:t>因果关系是一种较高层次的</w:t>
      </w:r>
      <w:r w:rsidR="0006219F">
        <w:rPr>
          <w:rFonts w:ascii="宋体" w:hAnsi="宋体" w:cs="宋体" w:hint="eastAsia"/>
          <w:bCs/>
          <w:kern w:val="0"/>
          <w:sz w:val="24"/>
        </w:rPr>
        <w:t>内在</w:t>
      </w:r>
      <w:r w:rsidR="001B2286">
        <w:rPr>
          <w:rFonts w:ascii="宋体" w:hAnsi="宋体" w:cs="宋体" w:hint="eastAsia"/>
          <w:bCs/>
          <w:kern w:val="0"/>
          <w:sz w:val="24"/>
        </w:rPr>
        <w:t>逻辑关系。</w:t>
      </w:r>
      <w:r w:rsidR="00C0516F">
        <w:rPr>
          <w:rFonts w:ascii="宋体" w:hAnsi="宋体" w:cs="宋体" w:hint="eastAsia"/>
          <w:bCs/>
          <w:kern w:val="0"/>
          <w:sz w:val="24"/>
        </w:rPr>
        <w:t>构建因果知识库</w:t>
      </w:r>
      <w:r w:rsidR="005B3A90">
        <w:rPr>
          <w:rFonts w:ascii="宋体" w:hAnsi="宋体" w:cs="宋体" w:hint="eastAsia"/>
          <w:bCs/>
          <w:kern w:val="0"/>
          <w:sz w:val="24"/>
        </w:rPr>
        <w:t>涉及对因果语义的</w:t>
      </w:r>
      <w:r w:rsidR="008C0859">
        <w:rPr>
          <w:rFonts w:ascii="宋体" w:hAnsi="宋体" w:cs="宋体" w:hint="eastAsia"/>
          <w:bCs/>
          <w:kern w:val="0"/>
          <w:sz w:val="24"/>
        </w:rPr>
        <w:t>深度</w:t>
      </w:r>
      <w:r w:rsidR="005B3A90">
        <w:rPr>
          <w:rFonts w:ascii="宋体" w:hAnsi="宋体" w:cs="宋体" w:hint="eastAsia"/>
          <w:bCs/>
          <w:kern w:val="0"/>
          <w:sz w:val="24"/>
        </w:rPr>
        <w:t>解析</w:t>
      </w:r>
      <w:r w:rsidR="00422D19">
        <w:rPr>
          <w:rFonts w:ascii="宋体" w:hAnsi="宋体" w:cs="宋体" w:hint="eastAsia"/>
          <w:bCs/>
          <w:kern w:val="0"/>
          <w:sz w:val="24"/>
        </w:rPr>
        <w:t>，</w:t>
      </w:r>
      <w:r w:rsidR="00166EC5">
        <w:rPr>
          <w:rFonts w:ascii="宋体" w:hAnsi="宋体" w:cs="宋体" w:hint="eastAsia"/>
          <w:bCs/>
          <w:kern w:val="0"/>
          <w:sz w:val="24"/>
        </w:rPr>
        <w:t>由于因果知识</w:t>
      </w:r>
      <w:r w:rsidR="006C6EB4">
        <w:rPr>
          <w:rFonts w:ascii="宋体" w:hAnsi="宋体" w:cs="宋体" w:hint="eastAsia"/>
          <w:bCs/>
          <w:kern w:val="0"/>
          <w:sz w:val="24"/>
        </w:rPr>
        <w:t>本身</w:t>
      </w:r>
      <w:r w:rsidR="00166EC5">
        <w:rPr>
          <w:rFonts w:ascii="宋体" w:hAnsi="宋体" w:cs="宋体" w:hint="eastAsia"/>
          <w:bCs/>
          <w:kern w:val="0"/>
          <w:sz w:val="24"/>
        </w:rPr>
        <w:t>的复杂性</w:t>
      </w:r>
      <w:r w:rsidR="006C6EB4">
        <w:rPr>
          <w:rFonts w:ascii="宋体" w:hAnsi="宋体" w:cs="宋体" w:hint="eastAsia"/>
          <w:bCs/>
          <w:kern w:val="0"/>
          <w:sz w:val="24"/>
        </w:rPr>
        <w:t>及歧义性</w:t>
      </w:r>
      <w:r w:rsidR="00166EC5">
        <w:rPr>
          <w:rFonts w:ascii="宋体" w:hAnsi="宋体" w:cs="宋体" w:hint="eastAsia"/>
          <w:bCs/>
          <w:kern w:val="0"/>
          <w:sz w:val="24"/>
        </w:rPr>
        <w:t>，</w:t>
      </w:r>
      <w:r w:rsidR="00B52D31">
        <w:rPr>
          <w:rFonts w:ascii="宋体" w:hAnsi="宋体" w:cs="宋体" w:hint="eastAsia"/>
          <w:bCs/>
          <w:kern w:val="0"/>
          <w:sz w:val="24"/>
        </w:rPr>
        <w:t>因果知识库往往</w:t>
      </w:r>
      <w:r w:rsidR="00166EC5">
        <w:rPr>
          <w:rFonts w:ascii="宋体" w:hAnsi="宋体" w:cs="宋体" w:hint="eastAsia"/>
          <w:bCs/>
          <w:kern w:val="0"/>
          <w:sz w:val="24"/>
        </w:rPr>
        <w:t>很难保证较高的准确度。</w:t>
      </w:r>
      <w:r w:rsidR="002A7278">
        <w:rPr>
          <w:rFonts w:ascii="宋体" w:hAnsi="宋体" w:cs="宋体" w:hint="eastAsia"/>
          <w:bCs/>
          <w:kern w:val="0"/>
          <w:sz w:val="24"/>
        </w:rPr>
        <w:tab/>
      </w:r>
    </w:p>
    <w:p w14:paraId="7CC7CE0F" w14:textId="7C49D579" w:rsidR="000D05F1" w:rsidRDefault="006B0C76"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 xml:space="preserve">    </w:t>
      </w:r>
      <w:r w:rsidR="00071FE3">
        <w:rPr>
          <w:rFonts w:ascii="宋体" w:hAnsi="宋体" w:cs="宋体" w:hint="eastAsia"/>
          <w:bCs/>
          <w:kern w:val="0"/>
          <w:sz w:val="24"/>
        </w:rPr>
        <w:t>常识性因果推理有着广泛的应用前景</w:t>
      </w:r>
      <w:r w:rsidR="0024667D">
        <w:rPr>
          <w:rFonts w:ascii="宋体" w:hAnsi="宋体" w:cs="宋体" w:hint="eastAsia"/>
          <w:bCs/>
          <w:kern w:val="0"/>
          <w:sz w:val="24"/>
        </w:rPr>
        <w:t>，</w:t>
      </w:r>
      <w:r w:rsidR="00B12B6C">
        <w:rPr>
          <w:rFonts w:ascii="宋体" w:hAnsi="宋体" w:cs="宋体" w:hint="eastAsia"/>
          <w:bCs/>
          <w:kern w:val="0"/>
          <w:sz w:val="24"/>
        </w:rPr>
        <w:t>如可应用于</w:t>
      </w:r>
      <w:r w:rsidR="0024667D">
        <w:rPr>
          <w:rFonts w:ascii="宋体" w:hAnsi="宋体" w:cs="宋体" w:hint="eastAsia"/>
          <w:bCs/>
          <w:kern w:val="0"/>
          <w:sz w:val="24"/>
        </w:rPr>
        <w:t>问答系统(Question Answering System)，推荐系统，自然语言理解等各领域</w:t>
      </w:r>
      <w:r w:rsidR="00071FE3">
        <w:rPr>
          <w:rFonts w:ascii="宋体" w:hAnsi="宋体" w:cs="宋体" w:hint="eastAsia"/>
          <w:bCs/>
          <w:kern w:val="0"/>
          <w:sz w:val="24"/>
        </w:rPr>
        <w:t>。</w:t>
      </w:r>
      <w:r w:rsidR="005F16EB">
        <w:rPr>
          <w:rFonts w:ascii="宋体" w:hAnsi="宋体" w:cs="宋体" w:hint="eastAsia"/>
          <w:bCs/>
          <w:kern w:val="0"/>
          <w:sz w:val="24"/>
        </w:rPr>
        <w:t>例如，常识性推理被用于理解剧本故事</w:t>
      </w:r>
      <w:r w:rsidR="00CE5CA1">
        <w:rPr>
          <w:rFonts w:ascii="宋体" w:hAnsi="宋体" w:cs="宋体" w:hint="eastAsia"/>
          <w:bCs/>
          <w:kern w:val="0"/>
          <w:sz w:val="24"/>
        </w:rPr>
        <w:t>[2]</w:t>
      </w:r>
      <w:r w:rsidR="005F16EB">
        <w:rPr>
          <w:rFonts w:ascii="宋体" w:hAnsi="宋体" w:cs="宋体" w:hint="eastAsia"/>
          <w:bCs/>
          <w:kern w:val="0"/>
          <w:sz w:val="24"/>
        </w:rPr>
        <w:t>。</w:t>
      </w:r>
    </w:p>
    <w:p w14:paraId="6C228156" w14:textId="084861F7" w:rsidR="003450D6" w:rsidRPr="00081779" w:rsidRDefault="00081779" w:rsidP="00B479C7">
      <w:pPr>
        <w:widowControl/>
        <w:adjustRightInd w:val="0"/>
        <w:snapToGrid w:val="0"/>
        <w:spacing w:after="120" w:line="360" w:lineRule="auto"/>
        <w:rPr>
          <w:rFonts w:ascii="宋体" w:hAnsi="宋体" w:cs="宋体"/>
          <w:b/>
          <w:bCs/>
          <w:kern w:val="0"/>
          <w:sz w:val="24"/>
        </w:rPr>
      </w:pPr>
      <w:r w:rsidRPr="00081779">
        <w:rPr>
          <w:rFonts w:ascii="宋体" w:hAnsi="宋体" w:cs="宋体" w:hint="eastAsia"/>
          <w:b/>
          <w:bCs/>
          <w:kern w:val="0"/>
          <w:sz w:val="24"/>
        </w:rPr>
        <w:t>1.2 国内外研究现状</w:t>
      </w:r>
    </w:p>
    <w:p w14:paraId="1B40ECF2" w14:textId="20A036EE" w:rsidR="00BA2B30" w:rsidRDefault="000F2F71" w:rsidP="00EE1B57">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进行常识性因果推理的关键</w:t>
      </w:r>
      <w:r w:rsidR="00380C3E">
        <w:rPr>
          <w:rFonts w:ascii="宋体" w:hAnsi="宋体" w:cs="宋体" w:hint="eastAsia"/>
          <w:bCs/>
          <w:kern w:val="0"/>
          <w:sz w:val="24"/>
        </w:rPr>
        <w:t>在于</w:t>
      </w:r>
      <w:r>
        <w:rPr>
          <w:rFonts w:ascii="宋体" w:hAnsi="宋体" w:cs="宋体" w:hint="eastAsia"/>
          <w:bCs/>
          <w:kern w:val="0"/>
          <w:sz w:val="24"/>
        </w:rPr>
        <w:t>提取出常识性因果知识，所以</w:t>
      </w:r>
      <w:r w:rsidR="00F61500">
        <w:rPr>
          <w:rFonts w:ascii="宋体" w:hAnsi="宋体" w:cs="宋体" w:hint="eastAsia"/>
          <w:bCs/>
          <w:kern w:val="0"/>
          <w:sz w:val="24"/>
        </w:rPr>
        <w:t>本节</w:t>
      </w:r>
      <w:r w:rsidR="00BA2B30">
        <w:rPr>
          <w:rFonts w:ascii="宋体" w:hAnsi="宋体" w:cs="宋体" w:hint="eastAsia"/>
          <w:bCs/>
          <w:kern w:val="0"/>
          <w:sz w:val="24"/>
        </w:rPr>
        <w:t>我们先讨论目前国</w:t>
      </w:r>
      <w:r w:rsidR="0031693C">
        <w:rPr>
          <w:rFonts w:ascii="宋体" w:hAnsi="宋体" w:cs="宋体" w:hint="eastAsia"/>
          <w:bCs/>
          <w:kern w:val="0"/>
          <w:sz w:val="24"/>
        </w:rPr>
        <w:t>内外关于因果关系抽取的相关工作，然后简单介绍关系抽取的一般工作，接着</w:t>
      </w:r>
      <w:r w:rsidR="00307307">
        <w:rPr>
          <w:rFonts w:ascii="宋体" w:hAnsi="宋体" w:cs="宋体" w:hint="eastAsia"/>
          <w:bCs/>
          <w:kern w:val="0"/>
          <w:sz w:val="24"/>
        </w:rPr>
        <w:t>描述研究人员</w:t>
      </w:r>
      <w:r w:rsidR="00874A98">
        <w:rPr>
          <w:rFonts w:ascii="宋体" w:hAnsi="宋体" w:cs="宋体" w:hint="eastAsia"/>
          <w:bCs/>
          <w:kern w:val="0"/>
          <w:sz w:val="24"/>
        </w:rPr>
        <w:t>对常识性因果推理这一工作</w:t>
      </w:r>
      <w:r w:rsidR="00307307">
        <w:rPr>
          <w:rFonts w:ascii="宋体" w:hAnsi="宋体" w:cs="宋体" w:hint="eastAsia"/>
          <w:bCs/>
          <w:kern w:val="0"/>
          <w:sz w:val="24"/>
        </w:rPr>
        <w:t>做出的不同尝试</w:t>
      </w:r>
      <w:r w:rsidR="00C52E16">
        <w:rPr>
          <w:rFonts w:ascii="宋体" w:hAnsi="宋体" w:cs="宋体" w:hint="eastAsia"/>
          <w:bCs/>
          <w:kern w:val="0"/>
          <w:sz w:val="24"/>
        </w:rPr>
        <w:t>，这些工作</w:t>
      </w:r>
      <w:r w:rsidR="00A0391C">
        <w:rPr>
          <w:rFonts w:ascii="宋体" w:hAnsi="宋体" w:cs="宋体" w:hint="eastAsia"/>
          <w:bCs/>
          <w:kern w:val="0"/>
          <w:sz w:val="24"/>
        </w:rPr>
        <w:t>的基本要素</w:t>
      </w:r>
      <w:r w:rsidR="004A0AA6">
        <w:rPr>
          <w:rFonts w:ascii="宋体" w:hAnsi="宋体" w:cs="宋体" w:hint="eastAsia"/>
          <w:bCs/>
          <w:kern w:val="0"/>
          <w:sz w:val="24"/>
        </w:rPr>
        <w:t>都</w:t>
      </w:r>
      <w:r w:rsidR="00A0391C">
        <w:rPr>
          <w:rFonts w:ascii="宋体" w:hAnsi="宋体" w:cs="宋体" w:hint="eastAsia"/>
          <w:bCs/>
          <w:kern w:val="0"/>
          <w:sz w:val="24"/>
        </w:rPr>
        <w:t>是单词与单词之间的联系</w:t>
      </w:r>
      <w:r w:rsidR="00D16D52">
        <w:rPr>
          <w:rFonts w:ascii="宋体" w:hAnsi="宋体" w:cs="宋体" w:hint="eastAsia"/>
          <w:bCs/>
          <w:kern w:val="0"/>
          <w:sz w:val="24"/>
        </w:rPr>
        <w:t>(association)</w:t>
      </w:r>
      <w:r w:rsidR="00A0391C">
        <w:rPr>
          <w:rFonts w:ascii="宋体" w:hAnsi="宋体" w:cs="宋体" w:hint="eastAsia"/>
          <w:bCs/>
          <w:kern w:val="0"/>
          <w:sz w:val="24"/>
        </w:rPr>
        <w:t>或相似度</w:t>
      </w:r>
      <w:r w:rsidR="00D16D52">
        <w:rPr>
          <w:rFonts w:ascii="宋体" w:hAnsi="宋体" w:cs="宋体" w:hint="eastAsia"/>
          <w:bCs/>
          <w:kern w:val="0"/>
          <w:sz w:val="24"/>
        </w:rPr>
        <w:t>(similarity)</w:t>
      </w:r>
      <w:r w:rsidR="00A0391C">
        <w:rPr>
          <w:rFonts w:ascii="宋体" w:hAnsi="宋体" w:cs="宋体" w:hint="eastAsia"/>
          <w:bCs/>
          <w:kern w:val="0"/>
          <w:sz w:val="24"/>
        </w:rPr>
        <w:t>的度量。</w:t>
      </w:r>
    </w:p>
    <w:p w14:paraId="31C38CA1" w14:textId="735E90C4" w:rsidR="009E23A9" w:rsidRPr="009E23A9" w:rsidRDefault="009E23A9" w:rsidP="009E23A9">
      <w:pPr>
        <w:widowControl/>
        <w:adjustRightInd w:val="0"/>
        <w:snapToGrid w:val="0"/>
        <w:spacing w:after="120" w:line="360" w:lineRule="auto"/>
        <w:rPr>
          <w:rFonts w:ascii="宋体" w:hAnsi="宋体" w:cs="宋体"/>
          <w:b/>
          <w:bCs/>
          <w:kern w:val="0"/>
          <w:sz w:val="24"/>
        </w:rPr>
      </w:pPr>
      <w:r w:rsidRPr="005B0F51">
        <w:rPr>
          <w:rFonts w:ascii="宋体" w:hAnsi="宋体" w:cs="宋体" w:hint="eastAsia"/>
          <w:b/>
          <w:bCs/>
          <w:kern w:val="0"/>
          <w:sz w:val="24"/>
        </w:rPr>
        <w:t xml:space="preserve">1.2.1 </w:t>
      </w:r>
      <w:r w:rsidR="009700C7">
        <w:rPr>
          <w:rFonts w:ascii="宋体" w:hAnsi="宋体" w:cs="宋体" w:hint="eastAsia"/>
          <w:b/>
          <w:bCs/>
          <w:kern w:val="0"/>
          <w:sz w:val="24"/>
        </w:rPr>
        <w:t>因果关系抽取</w:t>
      </w:r>
    </w:p>
    <w:p w14:paraId="3C8A991C" w14:textId="77777777" w:rsidR="00DB406A" w:rsidRDefault="003A1D16" w:rsidP="00DB406A">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lastRenderedPageBreak/>
        <w:t>目前，在自然语言处理(natural language processing)领域国内外针对因果关系抽取的工作相对较少</w:t>
      </w:r>
      <w:r w:rsidR="002A7278">
        <w:rPr>
          <w:rFonts w:ascii="宋体" w:hAnsi="宋体" w:cs="宋体" w:hint="eastAsia"/>
          <w:bCs/>
          <w:kern w:val="0"/>
          <w:sz w:val="24"/>
        </w:rPr>
        <w:tab/>
      </w:r>
      <w:r w:rsidR="005A4218">
        <w:rPr>
          <w:rFonts w:ascii="宋体" w:hAnsi="宋体" w:cs="宋体" w:hint="eastAsia"/>
          <w:bCs/>
          <w:kern w:val="0"/>
          <w:sz w:val="24"/>
        </w:rPr>
        <w:t>。</w:t>
      </w:r>
      <w:r w:rsidR="00DB406A">
        <w:rPr>
          <w:rFonts w:ascii="宋体" w:hAnsi="宋体" w:cs="宋体" w:hint="eastAsia"/>
          <w:bCs/>
          <w:kern w:val="0"/>
          <w:sz w:val="24"/>
        </w:rPr>
        <w:t>对于因果知识的识别与提取，传统的研究大致可分为三类，1)基于词项的研究(term-based)，针对词项设计因果特征提取因果知识；2)基于语料的研究(corpus-based)，利用语料设计因果模式或形式化规则提取因果知识；3)基于统计学方法(statistical methods)的研究，利用统计信息度量因果性帮助提取因果知识。</w:t>
      </w:r>
    </w:p>
    <w:p w14:paraId="07E993EB" w14:textId="4D713174" w:rsidR="008B7C6F" w:rsidRDefault="005A4218" w:rsidP="00EE1B57">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已有</w:t>
      </w:r>
      <w:r w:rsidR="00CA0FFA">
        <w:rPr>
          <w:rFonts w:ascii="宋体" w:hAnsi="宋体" w:cs="宋体" w:hint="eastAsia"/>
          <w:bCs/>
          <w:kern w:val="0"/>
          <w:sz w:val="24"/>
        </w:rPr>
        <w:t>方法</w:t>
      </w:r>
      <w:r w:rsidR="00380C3E">
        <w:rPr>
          <w:rFonts w:ascii="宋体" w:hAnsi="宋体" w:cs="宋体" w:hint="eastAsia"/>
          <w:bCs/>
          <w:kern w:val="0"/>
          <w:sz w:val="24"/>
        </w:rPr>
        <w:t>的一般思路是先进行</w:t>
      </w:r>
      <w:r>
        <w:rPr>
          <w:rFonts w:ascii="宋体" w:hAnsi="宋体" w:cs="宋体" w:hint="eastAsia"/>
          <w:bCs/>
          <w:kern w:val="0"/>
          <w:sz w:val="24"/>
        </w:rPr>
        <w:t>因果检测，将因果检测问题看做一个二分类问题(causal/non-causal)</w:t>
      </w:r>
      <w:r w:rsidR="006A1DA9">
        <w:rPr>
          <w:rFonts w:ascii="宋体" w:hAnsi="宋体" w:cs="宋体" w:hint="eastAsia"/>
          <w:bCs/>
          <w:kern w:val="0"/>
          <w:sz w:val="24"/>
        </w:rPr>
        <w:t>，</w:t>
      </w:r>
      <w:r>
        <w:rPr>
          <w:rFonts w:ascii="宋体" w:hAnsi="宋体" w:cs="宋体" w:hint="eastAsia"/>
          <w:bCs/>
          <w:kern w:val="0"/>
          <w:sz w:val="24"/>
        </w:rPr>
        <w:t>设计分类器</w:t>
      </w:r>
      <w:r w:rsidR="006A1DA9">
        <w:rPr>
          <w:rFonts w:ascii="宋体" w:hAnsi="宋体" w:cs="宋体" w:hint="eastAsia"/>
          <w:bCs/>
          <w:kern w:val="0"/>
          <w:sz w:val="24"/>
        </w:rPr>
        <w:t>来进行因果识别，然后再提取出因果对(cause-effect pair)。</w:t>
      </w:r>
      <w:r w:rsidR="00CA0FFA">
        <w:rPr>
          <w:rFonts w:ascii="宋体" w:hAnsi="宋体" w:cs="宋体" w:hint="eastAsia"/>
          <w:bCs/>
          <w:kern w:val="0"/>
          <w:sz w:val="24"/>
        </w:rPr>
        <w:t>大多是手工编撰针对特定领域的模式(pattern)</w:t>
      </w:r>
      <w:r w:rsidR="00391074">
        <w:rPr>
          <w:rFonts w:ascii="宋体" w:hAnsi="宋体" w:cs="宋体" w:hint="eastAsia"/>
          <w:bCs/>
          <w:kern w:val="0"/>
          <w:sz w:val="24"/>
        </w:rPr>
        <w:t>来抽取</w:t>
      </w:r>
      <w:r w:rsidR="00441260">
        <w:rPr>
          <w:rFonts w:ascii="宋体" w:hAnsi="宋体" w:cs="宋体" w:hint="eastAsia"/>
          <w:bCs/>
          <w:kern w:val="0"/>
          <w:sz w:val="24"/>
        </w:rPr>
        <w:t>候选</w:t>
      </w:r>
      <w:r w:rsidR="00391074">
        <w:rPr>
          <w:rFonts w:ascii="宋体" w:hAnsi="宋体" w:cs="宋体" w:hint="eastAsia"/>
          <w:bCs/>
          <w:kern w:val="0"/>
          <w:sz w:val="24"/>
        </w:rPr>
        <w:t>因果知识</w:t>
      </w:r>
      <w:r w:rsidR="00441260">
        <w:rPr>
          <w:rFonts w:ascii="宋体" w:hAnsi="宋体" w:cs="宋体" w:hint="eastAsia"/>
          <w:bCs/>
          <w:kern w:val="0"/>
          <w:sz w:val="24"/>
        </w:rPr>
        <w:t>，然后人工设计特征来构建</w:t>
      </w:r>
      <w:r w:rsidR="0096138C">
        <w:rPr>
          <w:rFonts w:ascii="宋体" w:hAnsi="宋体" w:cs="宋体" w:hint="eastAsia"/>
          <w:bCs/>
          <w:kern w:val="0"/>
          <w:sz w:val="24"/>
        </w:rPr>
        <w:t>监督学习或非监督学习的</w:t>
      </w:r>
      <w:r w:rsidR="00441260">
        <w:rPr>
          <w:rFonts w:ascii="宋体" w:hAnsi="宋体" w:cs="宋体" w:hint="eastAsia"/>
          <w:bCs/>
          <w:kern w:val="0"/>
          <w:sz w:val="24"/>
        </w:rPr>
        <w:t>分类器</w:t>
      </w:r>
      <w:r w:rsidR="009A731F">
        <w:rPr>
          <w:rFonts w:ascii="宋体" w:hAnsi="宋体" w:cs="宋体" w:hint="eastAsia"/>
          <w:bCs/>
          <w:kern w:val="0"/>
          <w:sz w:val="24"/>
        </w:rPr>
        <w:t>，</w:t>
      </w:r>
      <w:r w:rsidR="0012615F">
        <w:rPr>
          <w:rFonts w:ascii="宋体" w:hAnsi="宋体" w:cs="宋体" w:hint="eastAsia"/>
          <w:bCs/>
          <w:kern w:val="0"/>
          <w:sz w:val="24"/>
        </w:rPr>
        <w:t>从候选因果信息中识别出真正的因果对</w:t>
      </w:r>
      <w:r w:rsidR="00391074">
        <w:rPr>
          <w:rFonts w:ascii="宋体" w:hAnsi="宋体" w:cs="宋体" w:hint="eastAsia"/>
          <w:bCs/>
          <w:kern w:val="0"/>
          <w:sz w:val="24"/>
        </w:rPr>
        <w:t>。</w:t>
      </w:r>
      <w:r w:rsidR="00A320AD">
        <w:rPr>
          <w:rFonts w:ascii="宋体" w:hAnsi="宋体" w:cs="宋体" w:hint="eastAsia"/>
          <w:bCs/>
          <w:kern w:val="0"/>
          <w:sz w:val="24"/>
        </w:rPr>
        <w:t>例如，</w:t>
      </w:r>
      <w:r w:rsidR="0004513A">
        <w:rPr>
          <w:rFonts w:ascii="宋体" w:hAnsi="宋体" w:cs="宋体" w:hint="eastAsia"/>
          <w:bCs/>
          <w:kern w:val="0"/>
          <w:sz w:val="24"/>
        </w:rPr>
        <w:t>最早进行这项工作的研究人员选择</w:t>
      </w:r>
      <w:r w:rsidR="00A320AD">
        <w:rPr>
          <w:rFonts w:ascii="宋体" w:hAnsi="宋体" w:cs="宋体" w:hint="eastAsia"/>
          <w:bCs/>
          <w:kern w:val="0"/>
          <w:sz w:val="24"/>
        </w:rPr>
        <w:t>人工设计因果线索</w:t>
      </w:r>
      <w:r w:rsidR="00A7380F">
        <w:rPr>
          <w:rFonts w:ascii="宋体" w:hAnsi="宋体" w:cs="宋体" w:hint="eastAsia"/>
          <w:bCs/>
          <w:kern w:val="0"/>
          <w:sz w:val="24"/>
        </w:rPr>
        <w:t>和</w:t>
      </w:r>
      <w:r w:rsidR="002D0D1D">
        <w:rPr>
          <w:rFonts w:ascii="宋体" w:hAnsi="宋体" w:cs="宋体" w:hint="eastAsia"/>
          <w:bCs/>
          <w:kern w:val="0"/>
          <w:sz w:val="24"/>
        </w:rPr>
        <w:t>名词</w:t>
      </w:r>
      <w:r w:rsidR="00437BF5">
        <w:rPr>
          <w:rFonts w:ascii="宋体" w:hAnsi="宋体" w:cs="宋体" w:hint="eastAsia"/>
          <w:bCs/>
          <w:kern w:val="0"/>
          <w:sz w:val="24"/>
        </w:rPr>
        <w:t>特征</w:t>
      </w:r>
      <w:r w:rsidR="00084646">
        <w:rPr>
          <w:rFonts w:ascii="宋体" w:hAnsi="宋体" w:cs="宋体" w:hint="eastAsia"/>
          <w:bCs/>
          <w:kern w:val="0"/>
          <w:sz w:val="24"/>
        </w:rPr>
        <w:t>，构建分类器</w:t>
      </w:r>
      <w:r w:rsidR="00437BF5">
        <w:rPr>
          <w:rFonts w:ascii="宋体" w:hAnsi="宋体" w:cs="宋体" w:hint="eastAsia"/>
          <w:bCs/>
          <w:kern w:val="0"/>
          <w:sz w:val="24"/>
        </w:rPr>
        <w:t>来</w:t>
      </w:r>
      <w:r w:rsidR="00A320AD">
        <w:rPr>
          <w:rFonts w:ascii="宋体" w:hAnsi="宋体" w:cs="宋体" w:hint="eastAsia"/>
          <w:bCs/>
          <w:kern w:val="0"/>
          <w:sz w:val="24"/>
        </w:rPr>
        <w:t>抽取名词</w:t>
      </w:r>
      <w:r w:rsidR="001433D3">
        <w:rPr>
          <w:rFonts w:ascii="宋体" w:hAnsi="宋体" w:cs="宋体" w:hint="eastAsia"/>
          <w:bCs/>
          <w:kern w:val="0"/>
          <w:sz w:val="24"/>
        </w:rPr>
        <w:t>因果对</w:t>
      </w:r>
      <w:r w:rsidR="009A26E2">
        <w:rPr>
          <w:rFonts w:ascii="宋体" w:hAnsi="宋体" w:cs="宋体" w:hint="eastAsia"/>
          <w:bCs/>
          <w:kern w:val="0"/>
          <w:sz w:val="24"/>
        </w:rPr>
        <w:t>[</w:t>
      </w:r>
      <w:r w:rsidR="00AA2261">
        <w:rPr>
          <w:rFonts w:ascii="宋体" w:hAnsi="宋体" w:cs="宋体" w:hint="eastAsia"/>
          <w:bCs/>
          <w:kern w:val="0"/>
          <w:sz w:val="24"/>
        </w:rPr>
        <w:t>1</w:t>
      </w:r>
      <w:r w:rsidR="007576D5">
        <w:rPr>
          <w:rFonts w:ascii="宋体" w:hAnsi="宋体" w:cs="宋体" w:hint="eastAsia"/>
          <w:bCs/>
          <w:kern w:val="0"/>
          <w:sz w:val="24"/>
        </w:rPr>
        <w:t>,</w:t>
      </w:r>
      <w:r w:rsidR="00861FC8">
        <w:rPr>
          <w:rFonts w:ascii="宋体" w:hAnsi="宋体" w:cs="宋体" w:hint="eastAsia"/>
          <w:bCs/>
          <w:kern w:val="0"/>
          <w:sz w:val="24"/>
        </w:rPr>
        <w:t xml:space="preserve"> </w:t>
      </w:r>
      <w:r w:rsidR="00AA2261">
        <w:rPr>
          <w:rFonts w:ascii="宋体" w:hAnsi="宋体" w:cs="宋体" w:hint="eastAsia"/>
          <w:bCs/>
          <w:kern w:val="0"/>
          <w:sz w:val="24"/>
        </w:rPr>
        <w:t>3</w:t>
      </w:r>
      <w:r w:rsidR="009A26E2">
        <w:rPr>
          <w:rFonts w:ascii="宋体" w:hAnsi="宋体" w:cs="宋体" w:hint="eastAsia"/>
          <w:bCs/>
          <w:kern w:val="0"/>
          <w:sz w:val="24"/>
        </w:rPr>
        <w:t>]</w:t>
      </w:r>
      <w:r w:rsidR="00182135">
        <w:rPr>
          <w:rFonts w:ascii="宋体" w:hAnsi="宋体" w:cs="宋体" w:hint="eastAsia"/>
          <w:bCs/>
          <w:kern w:val="0"/>
          <w:sz w:val="24"/>
        </w:rPr>
        <w:t>，在中文方面的相关工作有[</w:t>
      </w:r>
      <w:r w:rsidR="00CA13AA">
        <w:rPr>
          <w:rFonts w:ascii="宋体" w:hAnsi="宋体" w:cs="宋体" w:hint="eastAsia"/>
          <w:bCs/>
          <w:kern w:val="0"/>
          <w:sz w:val="24"/>
        </w:rPr>
        <w:t>4</w:t>
      </w:r>
      <w:r w:rsidR="00182135">
        <w:rPr>
          <w:rFonts w:ascii="宋体" w:hAnsi="宋体" w:cs="宋体" w:hint="eastAsia"/>
          <w:bCs/>
          <w:kern w:val="0"/>
          <w:sz w:val="24"/>
        </w:rPr>
        <w:t>]</w:t>
      </w:r>
      <w:r w:rsidR="00A606F4">
        <w:rPr>
          <w:rFonts w:ascii="宋体" w:hAnsi="宋体" w:cs="宋体" w:hint="eastAsia"/>
          <w:bCs/>
          <w:kern w:val="0"/>
          <w:sz w:val="24"/>
        </w:rPr>
        <w:t>等</w:t>
      </w:r>
      <w:r w:rsidR="00672334">
        <w:rPr>
          <w:rFonts w:ascii="宋体" w:hAnsi="宋体" w:cs="宋体" w:hint="eastAsia"/>
          <w:bCs/>
          <w:kern w:val="0"/>
          <w:sz w:val="24"/>
        </w:rPr>
        <w:t>。</w:t>
      </w:r>
      <w:r w:rsidR="00A070C9">
        <w:rPr>
          <w:rFonts w:ascii="宋体" w:hAnsi="宋体" w:cs="宋体" w:hint="eastAsia"/>
          <w:bCs/>
          <w:kern w:val="0"/>
          <w:sz w:val="24"/>
        </w:rPr>
        <w:t>但</w:t>
      </w:r>
      <w:r w:rsidR="00672334">
        <w:rPr>
          <w:rFonts w:ascii="宋体" w:hAnsi="宋体" w:cs="宋体" w:hint="eastAsia"/>
          <w:bCs/>
          <w:kern w:val="0"/>
          <w:sz w:val="24"/>
        </w:rPr>
        <w:t>这些工作并没有</w:t>
      </w:r>
      <w:r w:rsidR="00696477">
        <w:rPr>
          <w:rFonts w:ascii="宋体" w:hAnsi="宋体" w:cs="宋体" w:hint="eastAsia"/>
          <w:bCs/>
          <w:kern w:val="0"/>
          <w:sz w:val="24"/>
        </w:rPr>
        <w:t>充分</w:t>
      </w:r>
      <w:r w:rsidR="00672334">
        <w:rPr>
          <w:rFonts w:ascii="宋体" w:hAnsi="宋体" w:cs="宋体" w:hint="eastAsia"/>
          <w:bCs/>
          <w:kern w:val="0"/>
          <w:sz w:val="24"/>
        </w:rPr>
        <w:t>利用</w:t>
      </w:r>
      <w:r w:rsidR="00D92038">
        <w:rPr>
          <w:rFonts w:ascii="宋体" w:hAnsi="宋体" w:cs="宋体" w:hint="eastAsia"/>
          <w:bCs/>
          <w:kern w:val="0"/>
          <w:sz w:val="24"/>
        </w:rPr>
        <w:t>到</w:t>
      </w:r>
      <w:r w:rsidR="00696477">
        <w:rPr>
          <w:rFonts w:ascii="宋体" w:hAnsi="宋体" w:cs="宋体" w:hint="eastAsia"/>
          <w:bCs/>
          <w:kern w:val="0"/>
          <w:sz w:val="24"/>
        </w:rPr>
        <w:t>因果知识出现的上下文信息</w:t>
      </w:r>
      <w:r w:rsidR="00A80ABB">
        <w:rPr>
          <w:rFonts w:ascii="宋体" w:hAnsi="宋体" w:cs="宋体" w:hint="eastAsia"/>
          <w:bCs/>
          <w:kern w:val="0"/>
          <w:sz w:val="24"/>
        </w:rPr>
        <w:t>。</w:t>
      </w:r>
      <w:r w:rsidR="007762C1">
        <w:rPr>
          <w:rFonts w:ascii="宋体" w:hAnsi="宋体" w:cs="宋体" w:hint="eastAsia"/>
          <w:bCs/>
          <w:kern w:val="0"/>
          <w:sz w:val="24"/>
        </w:rPr>
        <w:t>另一种思路是认为因果关系是相关性的一种，研究人员设计了用来衡量文本因果相关性的度量来帮助识别</w:t>
      </w:r>
      <w:r w:rsidR="00B92490">
        <w:rPr>
          <w:rFonts w:ascii="宋体" w:hAnsi="宋体" w:cs="宋体" w:hint="eastAsia"/>
          <w:bCs/>
          <w:kern w:val="0"/>
          <w:sz w:val="24"/>
        </w:rPr>
        <w:t>文本中蕴含</w:t>
      </w:r>
      <w:r w:rsidR="007762C1">
        <w:rPr>
          <w:rFonts w:ascii="宋体" w:hAnsi="宋体" w:cs="宋体" w:hint="eastAsia"/>
          <w:bCs/>
          <w:kern w:val="0"/>
          <w:sz w:val="24"/>
        </w:rPr>
        <w:t>因果关系，如</w:t>
      </w:r>
      <w:r w:rsidR="006A78AD">
        <w:rPr>
          <w:rFonts w:ascii="宋体" w:hAnsi="宋体" w:cs="宋体" w:hint="eastAsia"/>
          <w:bCs/>
          <w:kern w:val="0"/>
          <w:sz w:val="24"/>
        </w:rPr>
        <w:t>[5</w:t>
      </w:r>
      <w:r w:rsidR="007A357D">
        <w:rPr>
          <w:rFonts w:ascii="宋体" w:hAnsi="宋体" w:cs="宋体" w:hint="eastAsia"/>
          <w:bCs/>
          <w:kern w:val="0"/>
          <w:sz w:val="24"/>
        </w:rPr>
        <w:t>]</w:t>
      </w:r>
      <w:r w:rsidR="0029077B">
        <w:rPr>
          <w:rFonts w:ascii="宋体" w:hAnsi="宋体" w:cs="宋体" w:hint="eastAsia"/>
          <w:bCs/>
          <w:kern w:val="0"/>
          <w:sz w:val="24"/>
        </w:rPr>
        <w:t>，</w:t>
      </w:r>
      <w:r w:rsidR="002355DE">
        <w:rPr>
          <w:rFonts w:ascii="宋体" w:hAnsi="宋体" w:cs="宋体" w:hint="eastAsia"/>
          <w:bCs/>
          <w:kern w:val="0"/>
          <w:sz w:val="24"/>
        </w:rPr>
        <w:t>他们使用因果连接词和相似性分布(similarity distribution)来识别谓词</w:t>
      </w:r>
      <w:r w:rsidR="00B177A1">
        <w:rPr>
          <w:rFonts w:ascii="宋体" w:hAnsi="宋体" w:cs="宋体" w:hint="eastAsia"/>
          <w:bCs/>
          <w:kern w:val="0"/>
          <w:sz w:val="24"/>
        </w:rPr>
        <w:t>(</w:t>
      </w:r>
      <w:r w:rsidR="00F21AC1">
        <w:rPr>
          <w:rFonts w:ascii="宋体" w:hAnsi="宋体" w:cs="宋体" w:hint="eastAsia"/>
          <w:bCs/>
          <w:kern w:val="0"/>
          <w:sz w:val="24"/>
        </w:rPr>
        <w:t>pre</w:t>
      </w:r>
      <w:r w:rsidR="00B177A1">
        <w:rPr>
          <w:rFonts w:ascii="宋体" w:hAnsi="宋体" w:cs="宋体" w:hint="eastAsia"/>
          <w:bCs/>
          <w:kern w:val="0"/>
          <w:sz w:val="24"/>
        </w:rPr>
        <w:t>dicate)</w:t>
      </w:r>
      <w:r w:rsidR="002355DE">
        <w:rPr>
          <w:rFonts w:ascii="宋体" w:hAnsi="宋体" w:cs="宋体" w:hint="eastAsia"/>
          <w:bCs/>
          <w:kern w:val="0"/>
          <w:sz w:val="24"/>
        </w:rPr>
        <w:t>之间的因果关系，并</w:t>
      </w:r>
      <w:r w:rsidR="0029077B">
        <w:rPr>
          <w:rFonts w:ascii="宋体" w:hAnsi="宋体" w:cs="宋体" w:hint="eastAsia"/>
          <w:bCs/>
          <w:kern w:val="0"/>
          <w:sz w:val="24"/>
        </w:rPr>
        <w:t>取得了0.47的</w:t>
      </w:r>
      <w:r w:rsidR="001A318C">
        <w:rPr>
          <w:rFonts w:ascii="宋体" w:hAnsi="宋体" w:cs="宋体" w:hint="eastAsia"/>
          <w:bCs/>
          <w:kern w:val="0"/>
          <w:sz w:val="24"/>
        </w:rPr>
        <w:t>F1-得分</w:t>
      </w:r>
      <w:r w:rsidR="00737C62">
        <w:rPr>
          <w:rFonts w:ascii="宋体" w:hAnsi="宋体" w:cs="宋体" w:hint="eastAsia"/>
          <w:bCs/>
          <w:kern w:val="0"/>
          <w:sz w:val="24"/>
        </w:rPr>
        <w:t>。</w:t>
      </w:r>
    </w:p>
    <w:p w14:paraId="702821E0" w14:textId="4A9CA5B1" w:rsidR="008B7C6F" w:rsidRPr="008B7C6F" w:rsidRDefault="008B7C6F" w:rsidP="008B7C6F">
      <w:pPr>
        <w:widowControl/>
        <w:adjustRightInd w:val="0"/>
        <w:snapToGrid w:val="0"/>
        <w:spacing w:after="120" w:line="360" w:lineRule="auto"/>
        <w:rPr>
          <w:rFonts w:ascii="宋体" w:hAnsi="宋体" w:cs="宋体"/>
          <w:b/>
          <w:bCs/>
          <w:kern w:val="0"/>
          <w:sz w:val="24"/>
        </w:rPr>
      </w:pPr>
      <w:r>
        <w:rPr>
          <w:rFonts w:ascii="宋体" w:hAnsi="宋体" w:cs="宋体" w:hint="eastAsia"/>
          <w:b/>
          <w:bCs/>
          <w:kern w:val="0"/>
          <w:sz w:val="24"/>
        </w:rPr>
        <w:t>1.2.2</w:t>
      </w:r>
      <w:r w:rsidRPr="005B0F51">
        <w:rPr>
          <w:rFonts w:ascii="宋体" w:hAnsi="宋体" w:cs="宋体" w:hint="eastAsia"/>
          <w:b/>
          <w:bCs/>
          <w:kern w:val="0"/>
          <w:sz w:val="24"/>
        </w:rPr>
        <w:t xml:space="preserve"> </w:t>
      </w:r>
      <w:r>
        <w:rPr>
          <w:rFonts w:ascii="宋体" w:hAnsi="宋体" w:cs="宋体" w:hint="eastAsia"/>
          <w:b/>
          <w:bCs/>
          <w:kern w:val="0"/>
          <w:sz w:val="24"/>
        </w:rPr>
        <w:t>一般关系抽取</w:t>
      </w:r>
    </w:p>
    <w:p w14:paraId="60C41113" w14:textId="15B081FC" w:rsidR="006E5E6F" w:rsidRDefault="00C9456E" w:rsidP="00500E02">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除了因果关系的抽取</w:t>
      </w:r>
      <w:r w:rsidR="00485254">
        <w:rPr>
          <w:rFonts w:ascii="宋体" w:hAnsi="宋体" w:cs="宋体" w:hint="eastAsia"/>
          <w:bCs/>
          <w:kern w:val="0"/>
          <w:sz w:val="24"/>
        </w:rPr>
        <w:t>，</w:t>
      </w:r>
      <w:r w:rsidR="00032285">
        <w:rPr>
          <w:rFonts w:ascii="宋体" w:hAnsi="宋体" w:cs="宋体" w:hint="eastAsia"/>
          <w:bCs/>
          <w:kern w:val="0"/>
          <w:sz w:val="24"/>
        </w:rPr>
        <w:t>目前</w:t>
      </w:r>
      <w:r>
        <w:rPr>
          <w:rFonts w:ascii="宋体" w:hAnsi="宋体" w:cs="宋体" w:hint="eastAsia"/>
          <w:bCs/>
          <w:kern w:val="0"/>
          <w:sz w:val="24"/>
        </w:rPr>
        <w:t>还有很多关于从文本中抽取其他关系的相关工作，如</w:t>
      </w:r>
      <w:r w:rsidR="002847D7">
        <w:rPr>
          <w:rFonts w:ascii="宋体" w:hAnsi="宋体" w:cs="宋体" w:hint="eastAsia"/>
          <w:bCs/>
          <w:kern w:val="0"/>
          <w:sz w:val="24"/>
        </w:rPr>
        <w:t>从属(</w:t>
      </w:r>
      <w:r w:rsidR="00B05276">
        <w:rPr>
          <w:rFonts w:ascii="宋体" w:hAnsi="宋体" w:cs="宋体" w:hint="eastAsia"/>
          <w:bCs/>
          <w:kern w:val="0"/>
          <w:sz w:val="24"/>
        </w:rPr>
        <w:t>Is</w:t>
      </w:r>
      <w:r>
        <w:rPr>
          <w:rFonts w:ascii="宋体" w:hAnsi="宋体" w:cs="宋体" w:hint="eastAsia"/>
          <w:bCs/>
          <w:kern w:val="0"/>
          <w:sz w:val="24"/>
        </w:rPr>
        <w:t>-</w:t>
      </w:r>
      <w:r w:rsidR="00B05276">
        <w:rPr>
          <w:rFonts w:ascii="宋体" w:hAnsi="宋体" w:cs="宋体" w:hint="eastAsia"/>
          <w:bCs/>
          <w:kern w:val="0"/>
          <w:sz w:val="24"/>
        </w:rPr>
        <w:t>A</w:t>
      </w:r>
      <w:r w:rsidR="002847D7">
        <w:rPr>
          <w:rFonts w:ascii="宋体" w:hAnsi="宋体" w:cs="宋体" w:hint="eastAsia"/>
          <w:bCs/>
          <w:kern w:val="0"/>
          <w:sz w:val="24"/>
        </w:rPr>
        <w:t>)</w:t>
      </w:r>
      <w:r w:rsidR="00B05276">
        <w:rPr>
          <w:rFonts w:ascii="宋体" w:hAnsi="宋体" w:cs="宋体" w:hint="eastAsia"/>
          <w:bCs/>
          <w:kern w:val="0"/>
          <w:sz w:val="24"/>
        </w:rPr>
        <w:t>关系</w:t>
      </w:r>
      <w:r w:rsidR="00DC3A18">
        <w:rPr>
          <w:rFonts w:ascii="宋体" w:hAnsi="宋体" w:cs="宋体" w:hint="eastAsia"/>
          <w:bCs/>
          <w:kern w:val="0"/>
          <w:sz w:val="24"/>
        </w:rPr>
        <w:t>[6,7]</w:t>
      </w:r>
      <w:r w:rsidR="00B05276">
        <w:rPr>
          <w:rFonts w:ascii="宋体" w:hAnsi="宋体" w:cs="宋体" w:hint="eastAsia"/>
          <w:bCs/>
          <w:kern w:val="0"/>
          <w:sz w:val="24"/>
        </w:rPr>
        <w:t>，整体-</w:t>
      </w:r>
      <w:r w:rsidR="00DD5F71">
        <w:rPr>
          <w:rFonts w:ascii="宋体" w:hAnsi="宋体" w:cs="宋体" w:hint="eastAsia"/>
          <w:bCs/>
          <w:kern w:val="0"/>
          <w:sz w:val="24"/>
        </w:rPr>
        <w:t>部分</w:t>
      </w:r>
      <w:r>
        <w:rPr>
          <w:rFonts w:ascii="宋体" w:hAnsi="宋体" w:cs="宋体" w:hint="eastAsia"/>
          <w:bCs/>
          <w:kern w:val="0"/>
          <w:sz w:val="24"/>
        </w:rPr>
        <w:t>(part-whole)</w:t>
      </w:r>
      <w:r w:rsidR="00DD5F71">
        <w:rPr>
          <w:rFonts w:ascii="宋体" w:hAnsi="宋体" w:cs="宋体" w:hint="eastAsia"/>
          <w:bCs/>
          <w:kern w:val="0"/>
          <w:sz w:val="24"/>
        </w:rPr>
        <w:t>关系</w:t>
      </w:r>
      <w:r w:rsidR="000B4F4B">
        <w:rPr>
          <w:rFonts w:ascii="宋体" w:hAnsi="宋体" w:cs="宋体" w:hint="eastAsia"/>
          <w:bCs/>
          <w:kern w:val="0"/>
          <w:sz w:val="24"/>
        </w:rPr>
        <w:t>[</w:t>
      </w:r>
      <w:r w:rsidR="00DC3A18">
        <w:rPr>
          <w:rFonts w:ascii="宋体" w:hAnsi="宋体" w:cs="宋体" w:hint="eastAsia"/>
          <w:bCs/>
          <w:kern w:val="0"/>
          <w:sz w:val="24"/>
        </w:rPr>
        <w:t>8</w:t>
      </w:r>
      <w:r w:rsidR="000B4F4B">
        <w:rPr>
          <w:rFonts w:ascii="宋体" w:hAnsi="宋体" w:cs="宋体" w:hint="eastAsia"/>
          <w:bCs/>
          <w:kern w:val="0"/>
          <w:sz w:val="24"/>
        </w:rPr>
        <w:t>]</w:t>
      </w:r>
      <w:r>
        <w:rPr>
          <w:rFonts w:ascii="宋体" w:hAnsi="宋体" w:cs="宋体" w:hint="eastAsia"/>
          <w:bCs/>
          <w:kern w:val="0"/>
          <w:sz w:val="24"/>
        </w:rPr>
        <w:t>，相关(relatedness)关系</w:t>
      </w:r>
      <w:r w:rsidR="000B4F4B">
        <w:rPr>
          <w:rFonts w:ascii="宋体" w:hAnsi="宋体" w:cs="宋体" w:hint="eastAsia"/>
          <w:bCs/>
          <w:kern w:val="0"/>
          <w:sz w:val="24"/>
        </w:rPr>
        <w:t>[</w:t>
      </w:r>
      <w:r w:rsidR="00DC3A18">
        <w:rPr>
          <w:rFonts w:ascii="宋体" w:hAnsi="宋体" w:cs="宋体" w:hint="eastAsia"/>
          <w:bCs/>
          <w:kern w:val="0"/>
          <w:sz w:val="24"/>
        </w:rPr>
        <w:t>9</w:t>
      </w:r>
      <w:r w:rsidR="000B4F4B">
        <w:rPr>
          <w:rFonts w:ascii="宋体" w:hAnsi="宋体" w:cs="宋体" w:hint="eastAsia"/>
          <w:bCs/>
          <w:kern w:val="0"/>
          <w:sz w:val="24"/>
        </w:rPr>
        <w:t>]</w:t>
      </w:r>
      <w:r w:rsidR="00C53623">
        <w:rPr>
          <w:rFonts w:ascii="宋体" w:hAnsi="宋体" w:cs="宋体" w:hint="eastAsia"/>
          <w:bCs/>
          <w:kern w:val="0"/>
          <w:sz w:val="24"/>
        </w:rPr>
        <w:t>以及一般(general)关系</w:t>
      </w:r>
      <w:r w:rsidR="000B4F4B">
        <w:rPr>
          <w:rFonts w:ascii="宋体" w:hAnsi="宋体" w:cs="宋体" w:hint="eastAsia"/>
          <w:bCs/>
          <w:kern w:val="0"/>
          <w:sz w:val="24"/>
        </w:rPr>
        <w:t>[</w:t>
      </w:r>
      <w:r w:rsidR="00DC3A18">
        <w:rPr>
          <w:rFonts w:ascii="宋体" w:hAnsi="宋体" w:cs="宋体" w:hint="eastAsia"/>
          <w:bCs/>
          <w:kern w:val="0"/>
          <w:sz w:val="24"/>
        </w:rPr>
        <w:t>10</w:t>
      </w:r>
      <w:r w:rsidR="00C171AE">
        <w:rPr>
          <w:rFonts w:ascii="宋体" w:hAnsi="宋体" w:cs="宋体" w:hint="eastAsia"/>
          <w:bCs/>
          <w:kern w:val="0"/>
          <w:sz w:val="24"/>
        </w:rPr>
        <w:t>，</w:t>
      </w:r>
      <w:r w:rsidR="00DC3A18">
        <w:rPr>
          <w:rFonts w:ascii="宋体" w:hAnsi="宋体" w:cs="宋体" w:hint="eastAsia"/>
          <w:bCs/>
          <w:kern w:val="0"/>
          <w:sz w:val="24"/>
        </w:rPr>
        <w:t>11</w:t>
      </w:r>
      <w:r w:rsidR="00EA0DB7">
        <w:rPr>
          <w:rFonts w:ascii="宋体" w:hAnsi="宋体" w:cs="宋体" w:hint="eastAsia"/>
          <w:bCs/>
          <w:kern w:val="0"/>
          <w:sz w:val="24"/>
        </w:rPr>
        <w:t>,12,13,14,15</w:t>
      </w:r>
      <w:r w:rsidR="000B4F4B">
        <w:rPr>
          <w:rFonts w:ascii="宋体" w:hAnsi="宋体" w:cs="宋体" w:hint="eastAsia"/>
          <w:bCs/>
          <w:kern w:val="0"/>
          <w:sz w:val="24"/>
        </w:rPr>
        <w:t>]</w:t>
      </w:r>
      <w:r w:rsidR="00DD5F71">
        <w:rPr>
          <w:rFonts w:ascii="宋体" w:hAnsi="宋体" w:cs="宋体" w:hint="eastAsia"/>
          <w:bCs/>
          <w:kern w:val="0"/>
          <w:sz w:val="24"/>
        </w:rPr>
        <w:t>等等</w:t>
      </w:r>
      <w:r w:rsidR="006D23BD">
        <w:rPr>
          <w:rFonts w:ascii="宋体" w:hAnsi="宋体" w:cs="宋体" w:hint="eastAsia"/>
          <w:bCs/>
          <w:kern w:val="0"/>
          <w:sz w:val="24"/>
        </w:rPr>
        <w:t>的抽取</w:t>
      </w:r>
      <w:r w:rsidR="00B05276">
        <w:rPr>
          <w:rFonts w:ascii="宋体" w:hAnsi="宋体" w:cs="宋体" w:hint="eastAsia"/>
          <w:bCs/>
          <w:kern w:val="0"/>
          <w:sz w:val="24"/>
        </w:rPr>
        <w:t>。</w:t>
      </w:r>
      <w:r w:rsidR="002E7825">
        <w:rPr>
          <w:rFonts w:ascii="宋体" w:hAnsi="宋体" w:cs="宋体" w:hint="eastAsia"/>
          <w:bCs/>
          <w:kern w:val="0"/>
          <w:sz w:val="24"/>
        </w:rPr>
        <w:t>关系抽取涉及到</w:t>
      </w:r>
      <w:r w:rsidR="008549B1">
        <w:rPr>
          <w:rFonts w:ascii="宋体" w:hAnsi="宋体" w:cs="宋体" w:hint="eastAsia"/>
          <w:bCs/>
          <w:kern w:val="0"/>
          <w:sz w:val="24"/>
        </w:rPr>
        <w:t>文本中</w:t>
      </w:r>
      <w:r w:rsidR="002E7825">
        <w:rPr>
          <w:rFonts w:ascii="宋体" w:hAnsi="宋体" w:cs="宋体" w:hint="eastAsia"/>
          <w:bCs/>
          <w:kern w:val="0"/>
          <w:sz w:val="24"/>
        </w:rPr>
        <w:t>目标词项(target term)和实体(entity)的识别</w:t>
      </w:r>
      <w:r w:rsidR="008549B1">
        <w:rPr>
          <w:rFonts w:ascii="宋体" w:hAnsi="宋体" w:cs="宋体" w:hint="eastAsia"/>
          <w:bCs/>
          <w:kern w:val="0"/>
          <w:sz w:val="24"/>
        </w:rPr>
        <w:t>即其关系的标注</w:t>
      </w:r>
      <w:r w:rsidR="002E7825">
        <w:rPr>
          <w:rFonts w:ascii="宋体" w:hAnsi="宋体" w:cs="宋体" w:hint="eastAsia"/>
          <w:bCs/>
          <w:kern w:val="0"/>
          <w:sz w:val="24"/>
        </w:rPr>
        <w:t>。</w:t>
      </w:r>
    </w:p>
    <w:p w14:paraId="6535EFE1" w14:textId="4D8BBFDD" w:rsidR="001C0ADC" w:rsidRDefault="00222FFB" w:rsidP="001C0ADC">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目前的方法主要分为监督学习和半监督学习两种。监督学习方法通常</w:t>
      </w:r>
      <w:r w:rsidR="00E0316E">
        <w:rPr>
          <w:rFonts w:ascii="宋体" w:hAnsi="宋体" w:cs="宋体" w:hint="eastAsia"/>
          <w:bCs/>
          <w:kern w:val="0"/>
          <w:sz w:val="24"/>
        </w:rPr>
        <w:t>也是</w:t>
      </w:r>
      <w:r>
        <w:rPr>
          <w:rFonts w:ascii="宋体" w:hAnsi="宋体" w:cs="宋体" w:hint="eastAsia"/>
          <w:bCs/>
          <w:kern w:val="0"/>
          <w:sz w:val="24"/>
        </w:rPr>
        <w:t>把关系抽取看成是一个分类问题</w:t>
      </w:r>
      <w:r w:rsidR="00532420">
        <w:rPr>
          <w:rFonts w:ascii="宋体" w:hAnsi="宋体" w:cs="宋体" w:hint="eastAsia"/>
          <w:bCs/>
          <w:kern w:val="0"/>
          <w:sz w:val="24"/>
        </w:rPr>
        <w:t>，输入是标记了目标词项</w:t>
      </w:r>
      <w:r w:rsidR="00905436">
        <w:rPr>
          <w:rFonts w:ascii="宋体" w:hAnsi="宋体" w:cs="宋体" w:hint="eastAsia"/>
          <w:bCs/>
          <w:kern w:val="0"/>
          <w:sz w:val="24"/>
        </w:rPr>
        <w:t>(target term)</w:t>
      </w:r>
      <w:r w:rsidR="00532420">
        <w:rPr>
          <w:rFonts w:ascii="宋体" w:hAnsi="宋体" w:cs="宋体" w:hint="eastAsia"/>
          <w:bCs/>
          <w:kern w:val="0"/>
          <w:sz w:val="24"/>
        </w:rPr>
        <w:t>或</w:t>
      </w:r>
      <w:r w:rsidR="00F5560E">
        <w:rPr>
          <w:rFonts w:ascii="宋体" w:hAnsi="宋体" w:cs="宋体" w:hint="eastAsia"/>
          <w:bCs/>
          <w:kern w:val="0"/>
          <w:sz w:val="24"/>
        </w:rPr>
        <w:t>目标</w:t>
      </w:r>
      <w:r w:rsidR="00532420">
        <w:rPr>
          <w:rFonts w:ascii="宋体" w:hAnsi="宋体" w:cs="宋体" w:hint="eastAsia"/>
          <w:bCs/>
          <w:kern w:val="0"/>
          <w:sz w:val="24"/>
        </w:rPr>
        <w:t>实体</w:t>
      </w:r>
      <w:r w:rsidR="00905436">
        <w:rPr>
          <w:rFonts w:ascii="宋体" w:hAnsi="宋体" w:cs="宋体" w:hint="eastAsia"/>
          <w:bCs/>
          <w:kern w:val="0"/>
          <w:sz w:val="24"/>
        </w:rPr>
        <w:t>(target entity)</w:t>
      </w:r>
      <w:r w:rsidR="00532420">
        <w:rPr>
          <w:rFonts w:ascii="宋体" w:hAnsi="宋体" w:cs="宋体" w:hint="eastAsia"/>
          <w:bCs/>
          <w:kern w:val="0"/>
          <w:sz w:val="24"/>
        </w:rPr>
        <w:t>的句子，输出是将其分类到的关系类别</w:t>
      </w:r>
      <w:r w:rsidR="009F54C5">
        <w:rPr>
          <w:rFonts w:ascii="宋体" w:hAnsi="宋体" w:cs="宋体" w:hint="eastAsia"/>
          <w:bCs/>
          <w:kern w:val="0"/>
          <w:sz w:val="24"/>
        </w:rPr>
        <w:t>，所有关系类别都是事先定义好的。</w:t>
      </w:r>
      <w:r w:rsidR="00444A99">
        <w:rPr>
          <w:rFonts w:ascii="宋体" w:hAnsi="宋体" w:cs="宋体" w:hint="eastAsia"/>
          <w:bCs/>
          <w:kern w:val="0"/>
          <w:sz w:val="24"/>
        </w:rPr>
        <w:t>此处用到的实体标记依赖于句法模式或命名实体的识别(Named Entity Recognition)</w:t>
      </w:r>
      <w:r w:rsidR="006F650F">
        <w:rPr>
          <w:rFonts w:ascii="宋体" w:hAnsi="宋体" w:cs="宋体" w:hint="eastAsia"/>
          <w:bCs/>
          <w:kern w:val="0"/>
          <w:sz w:val="24"/>
        </w:rPr>
        <w:t>。</w:t>
      </w:r>
      <w:r w:rsidR="00D3560E">
        <w:rPr>
          <w:rFonts w:ascii="宋体" w:hAnsi="宋体" w:cs="宋体" w:hint="eastAsia"/>
          <w:bCs/>
          <w:kern w:val="0"/>
          <w:sz w:val="24"/>
        </w:rPr>
        <w:t>这些方法要求人工标注的数据作为训练数据，因而不能很容易的扩展到新的关系识别</w:t>
      </w:r>
      <w:r w:rsidR="00500098">
        <w:rPr>
          <w:rFonts w:ascii="宋体" w:hAnsi="宋体" w:cs="宋体" w:hint="eastAsia"/>
          <w:bCs/>
          <w:kern w:val="0"/>
          <w:sz w:val="24"/>
        </w:rPr>
        <w:t>任务</w:t>
      </w:r>
      <w:r w:rsidR="00D3560E">
        <w:rPr>
          <w:rFonts w:ascii="宋体" w:hAnsi="宋体" w:cs="宋体" w:hint="eastAsia"/>
          <w:bCs/>
          <w:kern w:val="0"/>
          <w:sz w:val="24"/>
        </w:rPr>
        <w:t>中去。</w:t>
      </w:r>
      <w:r w:rsidR="006E5E6F">
        <w:rPr>
          <w:rFonts w:ascii="宋体" w:hAnsi="宋体" w:cs="宋体" w:hint="eastAsia"/>
          <w:bCs/>
          <w:kern w:val="0"/>
          <w:sz w:val="24"/>
        </w:rPr>
        <w:t>并且这些方法需要</w:t>
      </w:r>
      <w:r w:rsidR="007D5618">
        <w:rPr>
          <w:rFonts w:ascii="宋体" w:hAnsi="宋体" w:cs="宋体" w:hint="eastAsia"/>
          <w:bCs/>
          <w:kern w:val="0"/>
          <w:sz w:val="24"/>
        </w:rPr>
        <w:t>使用</w:t>
      </w:r>
      <w:r w:rsidR="009F35BF">
        <w:rPr>
          <w:rFonts w:ascii="宋体" w:hAnsi="宋体" w:cs="宋体" w:hint="eastAsia"/>
          <w:bCs/>
          <w:kern w:val="0"/>
          <w:sz w:val="24"/>
        </w:rPr>
        <w:t>许多重型自然语言处理工具</w:t>
      </w:r>
      <w:r w:rsidR="007D5618">
        <w:rPr>
          <w:rFonts w:ascii="宋体" w:hAnsi="宋体" w:cs="宋体" w:hint="eastAsia"/>
          <w:bCs/>
          <w:kern w:val="0"/>
          <w:sz w:val="24"/>
        </w:rPr>
        <w:t>，如词性标注器，依存分析器</w:t>
      </w:r>
      <w:r w:rsidR="0024319A">
        <w:rPr>
          <w:rFonts w:ascii="宋体" w:hAnsi="宋体" w:cs="宋体" w:hint="eastAsia"/>
          <w:bCs/>
          <w:kern w:val="0"/>
          <w:sz w:val="24"/>
        </w:rPr>
        <w:t>等等，这些工具本身带来的错误会严重</w:t>
      </w:r>
      <w:r w:rsidR="0024319A">
        <w:rPr>
          <w:rFonts w:ascii="宋体" w:hAnsi="宋体" w:cs="宋体" w:hint="eastAsia"/>
          <w:bCs/>
          <w:kern w:val="0"/>
          <w:sz w:val="24"/>
        </w:rPr>
        <w:lastRenderedPageBreak/>
        <w:t>影响在此基础上进行的后续关系抽取工作</w:t>
      </w:r>
      <w:r w:rsidR="00403599">
        <w:rPr>
          <w:rFonts w:ascii="宋体" w:hAnsi="宋体" w:cs="宋体" w:hint="eastAsia"/>
          <w:bCs/>
          <w:kern w:val="0"/>
          <w:sz w:val="24"/>
        </w:rPr>
        <w:t>，导致更低的准确率</w:t>
      </w:r>
      <w:r w:rsidR="0024319A">
        <w:rPr>
          <w:rFonts w:ascii="宋体" w:hAnsi="宋体" w:cs="宋体" w:hint="eastAsia"/>
          <w:bCs/>
          <w:kern w:val="0"/>
          <w:sz w:val="24"/>
        </w:rPr>
        <w:t>。</w:t>
      </w:r>
      <w:r w:rsidR="00EB617E">
        <w:rPr>
          <w:rFonts w:ascii="宋体" w:hAnsi="宋体" w:cs="宋体" w:hint="eastAsia"/>
          <w:bCs/>
          <w:kern w:val="0"/>
          <w:sz w:val="24"/>
        </w:rPr>
        <w:t>半监督学习方法</w:t>
      </w:r>
      <w:r w:rsidR="00F515CE">
        <w:rPr>
          <w:rFonts w:ascii="宋体" w:hAnsi="宋体" w:cs="宋体" w:hint="eastAsia"/>
          <w:bCs/>
          <w:kern w:val="0"/>
          <w:sz w:val="24"/>
        </w:rPr>
        <w:t>通常设置一个包含若干具有所要抽取关系的实体对作为初始的</w:t>
      </w:r>
      <w:r w:rsidR="00A52F33">
        <w:rPr>
          <w:rFonts w:ascii="宋体" w:hAnsi="宋体" w:cs="宋体" w:hint="eastAsia"/>
          <w:bCs/>
          <w:kern w:val="0"/>
          <w:sz w:val="24"/>
        </w:rPr>
        <w:t>种子(seed)</w:t>
      </w:r>
      <w:r w:rsidR="00F515CE">
        <w:rPr>
          <w:rFonts w:ascii="宋体" w:hAnsi="宋体" w:cs="宋体" w:hint="eastAsia"/>
          <w:bCs/>
          <w:kern w:val="0"/>
          <w:sz w:val="24"/>
        </w:rPr>
        <w:t>集合</w:t>
      </w:r>
      <w:r w:rsidR="00CB58F8">
        <w:rPr>
          <w:rFonts w:ascii="宋体" w:hAnsi="宋体" w:cs="宋体" w:hint="eastAsia"/>
          <w:bCs/>
          <w:kern w:val="0"/>
          <w:sz w:val="24"/>
        </w:rPr>
        <w:t>，</w:t>
      </w:r>
      <w:r w:rsidR="00572A32">
        <w:rPr>
          <w:rFonts w:ascii="宋体" w:hAnsi="宋体" w:cs="宋体" w:hint="eastAsia"/>
          <w:bCs/>
          <w:kern w:val="0"/>
          <w:sz w:val="24"/>
        </w:rPr>
        <w:t>并采用自迭代的方法</w:t>
      </w:r>
      <w:r w:rsidR="002653D9">
        <w:rPr>
          <w:rFonts w:ascii="宋体" w:hAnsi="宋体" w:cs="宋体" w:hint="eastAsia"/>
          <w:bCs/>
          <w:kern w:val="0"/>
          <w:sz w:val="24"/>
        </w:rPr>
        <w:t>通过不断发现特定关系的上下文模式</w:t>
      </w:r>
      <w:r w:rsidR="00572A32">
        <w:rPr>
          <w:rFonts w:ascii="宋体" w:hAnsi="宋体" w:cs="宋体" w:hint="eastAsia"/>
          <w:bCs/>
          <w:kern w:val="0"/>
          <w:sz w:val="24"/>
        </w:rPr>
        <w:t>来抽取更多的</w:t>
      </w:r>
      <w:r w:rsidR="002653D9">
        <w:rPr>
          <w:rFonts w:ascii="宋体" w:hAnsi="宋体" w:cs="宋体" w:hint="eastAsia"/>
          <w:bCs/>
          <w:kern w:val="0"/>
          <w:sz w:val="24"/>
        </w:rPr>
        <w:t>具有该</w:t>
      </w:r>
      <w:r w:rsidR="00572A32">
        <w:rPr>
          <w:rFonts w:ascii="宋体" w:hAnsi="宋体" w:cs="宋体" w:hint="eastAsia"/>
          <w:bCs/>
          <w:kern w:val="0"/>
          <w:sz w:val="24"/>
        </w:rPr>
        <w:t>关系的实体对</w:t>
      </w:r>
      <w:r w:rsidR="0024730D">
        <w:rPr>
          <w:rFonts w:ascii="宋体" w:hAnsi="宋体" w:cs="宋体" w:hint="eastAsia"/>
          <w:bCs/>
          <w:kern w:val="0"/>
          <w:sz w:val="24"/>
        </w:rPr>
        <w:t>[6]</w:t>
      </w:r>
      <w:r w:rsidR="003A447C">
        <w:rPr>
          <w:rFonts w:ascii="宋体" w:hAnsi="宋体" w:cs="宋体" w:hint="eastAsia"/>
          <w:bCs/>
          <w:kern w:val="0"/>
          <w:sz w:val="24"/>
        </w:rPr>
        <w:t>，另一种选择是</w:t>
      </w:r>
      <w:r w:rsidR="007F3B2B">
        <w:rPr>
          <w:rFonts w:ascii="宋体" w:hAnsi="宋体" w:cs="宋体" w:hint="eastAsia"/>
          <w:bCs/>
          <w:kern w:val="0"/>
          <w:sz w:val="24"/>
        </w:rPr>
        <w:t>事先</w:t>
      </w:r>
      <w:r w:rsidR="003A447C">
        <w:rPr>
          <w:rFonts w:ascii="宋体" w:hAnsi="宋体" w:cs="宋体" w:hint="eastAsia"/>
          <w:bCs/>
          <w:kern w:val="0"/>
          <w:sz w:val="24"/>
        </w:rPr>
        <w:t>设置一个</w:t>
      </w:r>
      <w:r w:rsidR="007F3B2B">
        <w:rPr>
          <w:rFonts w:ascii="宋体" w:hAnsi="宋体" w:cs="宋体" w:hint="eastAsia"/>
          <w:bCs/>
          <w:kern w:val="0"/>
          <w:sz w:val="24"/>
        </w:rPr>
        <w:t>固定的集合</w:t>
      </w:r>
      <w:r w:rsidR="003A447C">
        <w:rPr>
          <w:rFonts w:ascii="宋体" w:hAnsi="宋体" w:cs="宋体" w:hint="eastAsia"/>
          <w:bCs/>
          <w:kern w:val="0"/>
          <w:sz w:val="24"/>
        </w:rPr>
        <w:t>包含若干特定关系的歧义性较小</w:t>
      </w:r>
      <w:r w:rsidR="00127627">
        <w:rPr>
          <w:rFonts w:ascii="宋体" w:hAnsi="宋体" w:cs="宋体" w:hint="eastAsia"/>
          <w:bCs/>
          <w:kern w:val="0"/>
          <w:sz w:val="24"/>
        </w:rPr>
        <w:t>的</w:t>
      </w:r>
      <w:r w:rsidR="003A447C">
        <w:rPr>
          <w:rFonts w:ascii="宋体" w:hAnsi="宋体" w:cs="宋体" w:hint="eastAsia"/>
          <w:bCs/>
          <w:kern w:val="0"/>
          <w:sz w:val="24"/>
        </w:rPr>
        <w:t>上下文模式</w:t>
      </w:r>
      <w:r w:rsidR="00995101">
        <w:rPr>
          <w:rFonts w:ascii="宋体" w:hAnsi="宋体" w:cs="宋体" w:hint="eastAsia"/>
          <w:bCs/>
          <w:kern w:val="0"/>
          <w:sz w:val="24"/>
        </w:rPr>
        <w:t>和</w:t>
      </w:r>
      <w:r w:rsidR="00274862">
        <w:rPr>
          <w:rFonts w:ascii="宋体" w:hAnsi="宋体" w:cs="宋体" w:hint="eastAsia"/>
          <w:bCs/>
          <w:kern w:val="0"/>
          <w:sz w:val="24"/>
        </w:rPr>
        <w:t>逻辑</w:t>
      </w:r>
      <w:r w:rsidR="00995101">
        <w:rPr>
          <w:rFonts w:ascii="宋体" w:hAnsi="宋体" w:cs="宋体" w:hint="eastAsia"/>
          <w:bCs/>
          <w:kern w:val="0"/>
          <w:sz w:val="24"/>
        </w:rPr>
        <w:t>规则</w:t>
      </w:r>
      <w:r w:rsidR="00B21E9C">
        <w:rPr>
          <w:rFonts w:ascii="宋体" w:hAnsi="宋体" w:cs="宋体" w:hint="eastAsia"/>
          <w:bCs/>
          <w:kern w:val="0"/>
          <w:sz w:val="24"/>
        </w:rPr>
        <w:t>，</w:t>
      </w:r>
      <w:r w:rsidR="00FF2734">
        <w:rPr>
          <w:rFonts w:ascii="宋体" w:hAnsi="宋体" w:cs="宋体" w:hint="eastAsia"/>
          <w:bCs/>
          <w:kern w:val="0"/>
          <w:sz w:val="24"/>
        </w:rPr>
        <w:t>然后</w:t>
      </w:r>
      <w:r w:rsidR="00B366D4">
        <w:rPr>
          <w:rFonts w:ascii="宋体" w:hAnsi="宋体" w:cs="宋体" w:hint="eastAsia"/>
          <w:bCs/>
          <w:kern w:val="0"/>
          <w:sz w:val="24"/>
        </w:rPr>
        <w:t>用它们对</w:t>
      </w:r>
      <w:r w:rsidR="00FF2734">
        <w:rPr>
          <w:rFonts w:ascii="宋体" w:hAnsi="宋体" w:cs="宋体" w:hint="eastAsia"/>
          <w:bCs/>
          <w:kern w:val="0"/>
          <w:sz w:val="24"/>
        </w:rPr>
        <w:t>迭代的过程中</w:t>
      </w:r>
      <w:r w:rsidR="00C154F6">
        <w:rPr>
          <w:rFonts w:ascii="宋体" w:hAnsi="宋体" w:cs="宋体" w:hint="eastAsia"/>
          <w:bCs/>
          <w:kern w:val="0"/>
          <w:sz w:val="24"/>
        </w:rPr>
        <w:t>得到的实体对进行质量评估，以判断其是否具有</w:t>
      </w:r>
      <w:r w:rsidR="00B366D4">
        <w:rPr>
          <w:rFonts w:ascii="宋体" w:hAnsi="宋体" w:cs="宋体" w:hint="eastAsia"/>
          <w:bCs/>
          <w:kern w:val="0"/>
          <w:sz w:val="24"/>
        </w:rPr>
        <w:t>给定的关系</w:t>
      </w:r>
      <w:r w:rsidR="005E2B3B">
        <w:rPr>
          <w:rFonts w:ascii="宋体" w:hAnsi="宋体" w:cs="宋体" w:hint="eastAsia"/>
          <w:bCs/>
          <w:kern w:val="0"/>
          <w:sz w:val="24"/>
        </w:rPr>
        <w:t>[</w:t>
      </w:r>
      <w:r w:rsidR="007E59B4">
        <w:rPr>
          <w:rFonts w:ascii="宋体" w:hAnsi="宋体" w:cs="宋体" w:hint="eastAsia"/>
          <w:bCs/>
          <w:kern w:val="0"/>
          <w:sz w:val="24"/>
        </w:rPr>
        <w:t>7</w:t>
      </w:r>
      <w:r w:rsidR="005E2B3B">
        <w:rPr>
          <w:rFonts w:ascii="宋体" w:hAnsi="宋体" w:cs="宋体" w:hint="eastAsia"/>
          <w:bCs/>
          <w:kern w:val="0"/>
          <w:sz w:val="24"/>
        </w:rPr>
        <w:t>]</w:t>
      </w:r>
      <w:r w:rsidR="007E59B4">
        <w:rPr>
          <w:rFonts w:ascii="宋体" w:hAnsi="宋体" w:cs="宋体" w:hint="eastAsia"/>
          <w:bCs/>
          <w:kern w:val="0"/>
          <w:sz w:val="24"/>
        </w:rPr>
        <w:t>。</w:t>
      </w:r>
    </w:p>
    <w:p w14:paraId="7421D0A8" w14:textId="12AA450C" w:rsidR="00054BB3" w:rsidRPr="008B7C6F" w:rsidRDefault="00054BB3" w:rsidP="00054BB3">
      <w:pPr>
        <w:widowControl/>
        <w:adjustRightInd w:val="0"/>
        <w:snapToGrid w:val="0"/>
        <w:spacing w:after="120" w:line="360" w:lineRule="auto"/>
        <w:rPr>
          <w:rFonts w:ascii="宋体" w:hAnsi="宋体" w:cs="宋体"/>
          <w:b/>
          <w:bCs/>
          <w:kern w:val="0"/>
          <w:sz w:val="24"/>
        </w:rPr>
      </w:pPr>
      <w:r>
        <w:rPr>
          <w:rFonts w:ascii="宋体" w:hAnsi="宋体" w:cs="宋体" w:hint="eastAsia"/>
          <w:b/>
          <w:bCs/>
          <w:kern w:val="0"/>
          <w:sz w:val="24"/>
        </w:rPr>
        <w:t>1.2.3</w:t>
      </w:r>
      <w:r w:rsidRPr="005B0F51">
        <w:rPr>
          <w:rFonts w:ascii="宋体" w:hAnsi="宋体" w:cs="宋体" w:hint="eastAsia"/>
          <w:b/>
          <w:bCs/>
          <w:kern w:val="0"/>
          <w:sz w:val="24"/>
        </w:rPr>
        <w:t xml:space="preserve"> </w:t>
      </w:r>
      <w:r w:rsidR="00654708">
        <w:rPr>
          <w:rFonts w:ascii="宋体" w:hAnsi="宋体" w:cs="宋体" w:hint="eastAsia"/>
          <w:b/>
          <w:bCs/>
          <w:kern w:val="0"/>
          <w:sz w:val="24"/>
        </w:rPr>
        <w:t>常识性因果推理</w:t>
      </w:r>
    </w:p>
    <w:p w14:paraId="43996D66" w14:textId="6F9623DA" w:rsidR="003372B8" w:rsidRDefault="00457098" w:rsidP="008B6E9B">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常识性因果推理</w:t>
      </w:r>
      <w:r w:rsidR="00070E68">
        <w:rPr>
          <w:rFonts w:ascii="宋体" w:hAnsi="宋体" w:cs="宋体" w:hint="eastAsia"/>
          <w:bCs/>
          <w:kern w:val="0"/>
          <w:sz w:val="24"/>
        </w:rPr>
        <w:t>体现了实现人工智能</w:t>
      </w:r>
      <w:r w:rsidR="005935D7">
        <w:rPr>
          <w:rFonts w:ascii="宋体" w:hAnsi="宋体" w:cs="宋体" w:hint="eastAsia"/>
          <w:bCs/>
          <w:kern w:val="0"/>
          <w:sz w:val="24"/>
        </w:rPr>
        <w:t>最本质的挑战。早期对此的一些尝试大多是语言学</w:t>
      </w:r>
      <w:r w:rsidR="00666A86">
        <w:rPr>
          <w:rFonts w:ascii="宋体" w:hAnsi="宋体" w:cs="宋体" w:hint="eastAsia"/>
          <w:bCs/>
          <w:kern w:val="0"/>
          <w:sz w:val="24"/>
        </w:rPr>
        <w:t>领域的，例如</w:t>
      </w:r>
      <w:r w:rsidR="001F6AEC">
        <w:rPr>
          <w:rFonts w:ascii="宋体" w:hAnsi="宋体" w:cs="宋体" w:hint="eastAsia"/>
          <w:bCs/>
          <w:kern w:val="0"/>
          <w:sz w:val="24"/>
        </w:rPr>
        <w:t>对因果关系及蕴含关系的形式化理论的研究</w:t>
      </w:r>
      <w:r w:rsidR="00DF1658">
        <w:rPr>
          <w:rFonts w:ascii="宋体" w:hAnsi="宋体" w:cs="宋体" w:hint="eastAsia"/>
          <w:bCs/>
          <w:kern w:val="0"/>
          <w:sz w:val="24"/>
        </w:rPr>
        <w:t>[</w:t>
      </w:r>
      <w:r w:rsidR="005B3698">
        <w:rPr>
          <w:rFonts w:ascii="宋体" w:hAnsi="宋体" w:cs="宋体" w:hint="eastAsia"/>
          <w:bCs/>
          <w:kern w:val="0"/>
          <w:sz w:val="24"/>
        </w:rPr>
        <w:t>16</w:t>
      </w:r>
      <w:r w:rsidR="00DF1658">
        <w:rPr>
          <w:rFonts w:ascii="宋体" w:hAnsi="宋体" w:cs="宋体" w:hint="eastAsia"/>
          <w:bCs/>
          <w:kern w:val="0"/>
          <w:sz w:val="24"/>
        </w:rPr>
        <w:t>,</w:t>
      </w:r>
      <w:r w:rsidR="005B3698">
        <w:rPr>
          <w:rFonts w:ascii="宋体" w:hAnsi="宋体" w:cs="宋体" w:hint="eastAsia"/>
          <w:bCs/>
          <w:kern w:val="0"/>
          <w:sz w:val="24"/>
        </w:rPr>
        <w:t>17</w:t>
      </w:r>
      <w:r w:rsidR="00DF1658">
        <w:rPr>
          <w:rFonts w:ascii="宋体" w:hAnsi="宋体" w:cs="宋体" w:hint="eastAsia"/>
          <w:bCs/>
          <w:kern w:val="0"/>
          <w:sz w:val="24"/>
        </w:rPr>
        <w:t>]</w:t>
      </w:r>
      <w:r w:rsidR="000A310B">
        <w:rPr>
          <w:rFonts w:ascii="宋体" w:hAnsi="宋体" w:cs="宋体" w:hint="eastAsia"/>
          <w:bCs/>
          <w:kern w:val="0"/>
          <w:sz w:val="24"/>
        </w:rPr>
        <w:t>。</w:t>
      </w:r>
      <w:r w:rsidR="0024340F">
        <w:rPr>
          <w:rFonts w:ascii="宋体" w:hAnsi="宋体" w:cs="宋体" w:hint="eastAsia"/>
          <w:bCs/>
          <w:kern w:val="0"/>
          <w:sz w:val="24"/>
        </w:rPr>
        <w:t>但由于手工编撰形式化规则的困难与规则适用范围的局限使得这些方法并不是十分有效</w:t>
      </w:r>
      <w:r w:rsidR="00A45CD7">
        <w:rPr>
          <w:rFonts w:ascii="宋体" w:hAnsi="宋体" w:cs="宋体" w:hint="eastAsia"/>
          <w:bCs/>
          <w:kern w:val="0"/>
          <w:sz w:val="24"/>
        </w:rPr>
        <w:t>。</w:t>
      </w:r>
      <w:r w:rsidR="00536126">
        <w:rPr>
          <w:rFonts w:ascii="宋体" w:hAnsi="宋体" w:cs="宋体" w:hint="eastAsia"/>
          <w:bCs/>
          <w:kern w:val="0"/>
          <w:sz w:val="24"/>
        </w:rPr>
        <w:t>近年来，自然语言处理领域的学者</w:t>
      </w:r>
      <w:r w:rsidR="00E50EF3">
        <w:rPr>
          <w:rFonts w:ascii="宋体" w:hAnsi="宋体" w:cs="宋体" w:hint="eastAsia"/>
          <w:bCs/>
          <w:kern w:val="0"/>
          <w:sz w:val="24"/>
        </w:rPr>
        <w:t>已经开发了大量基于知识库的解决领域内各种问题的方法</w:t>
      </w:r>
      <w:r w:rsidR="00E30EE1">
        <w:rPr>
          <w:rFonts w:ascii="宋体" w:hAnsi="宋体" w:cs="宋体" w:hint="eastAsia"/>
          <w:bCs/>
          <w:kern w:val="0"/>
          <w:sz w:val="24"/>
        </w:rPr>
        <w:t>，</w:t>
      </w:r>
      <w:r w:rsidR="00384F3B">
        <w:rPr>
          <w:rFonts w:ascii="宋体" w:hAnsi="宋体" w:cs="宋体" w:hint="eastAsia"/>
          <w:bCs/>
          <w:kern w:val="0"/>
          <w:sz w:val="24"/>
        </w:rPr>
        <w:t>人们亟需大规模的常识性因果知识库来帮助实现在常识性因果推理问题上的研究突破。</w:t>
      </w:r>
      <w:proofErr w:type="spellStart"/>
      <w:r w:rsidR="008D2B05">
        <w:rPr>
          <w:rFonts w:ascii="宋体" w:hAnsi="宋体" w:cs="宋体" w:hint="eastAsia"/>
          <w:bCs/>
          <w:kern w:val="0"/>
          <w:sz w:val="24"/>
        </w:rPr>
        <w:t>ConceptNet</w:t>
      </w:r>
      <w:proofErr w:type="spellEnd"/>
      <w:r w:rsidR="008D2B05">
        <w:rPr>
          <w:rFonts w:ascii="宋体" w:hAnsi="宋体" w:cs="宋体" w:hint="eastAsia"/>
          <w:bCs/>
          <w:kern w:val="0"/>
          <w:sz w:val="24"/>
        </w:rPr>
        <w:t>[</w:t>
      </w:r>
      <w:r w:rsidR="00D03141">
        <w:rPr>
          <w:rFonts w:ascii="宋体" w:hAnsi="宋体" w:cs="宋体" w:hint="eastAsia"/>
          <w:bCs/>
          <w:kern w:val="0"/>
          <w:sz w:val="24"/>
        </w:rPr>
        <w:t>18</w:t>
      </w:r>
      <w:r w:rsidR="008D2B05">
        <w:rPr>
          <w:rFonts w:ascii="宋体" w:hAnsi="宋体" w:cs="宋体" w:hint="eastAsia"/>
          <w:bCs/>
          <w:kern w:val="0"/>
          <w:sz w:val="24"/>
        </w:rPr>
        <w:t>]是已有的一个具有一定规模的常识性知识库，</w:t>
      </w:r>
      <w:r w:rsidR="005E1BDD">
        <w:rPr>
          <w:rFonts w:ascii="宋体" w:hAnsi="宋体" w:cs="宋体" w:hint="eastAsia"/>
          <w:bCs/>
          <w:kern w:val="0"/>
          <w:sz w:val="24"/>
        </w:rPr>
        <w:t>它自2000年以来招募志愿者为手工其添加常识性知识，</w:t>
      </w:r>
      <w:r w:rsidR="008D2B05">
        <w:rPr>
          <w:rFonts w:ascii="宋体" w:hAnsi="宋体" w:cs="宋体" w:hint="eastAsia"/>
          <w:bCs/>
          <w:kern w:val="0"/>
          <w:sz w:val="24"/>
        </w:rPr>
        <w:t>里面包含了几种涉及因果性的关系。</w:t>
      </w:r>
      <w:r w:rsidR="003B4002">
        <w:rPr>
          <w:rFonts w:ascii="宋体" w:hAnsi="宋体" w:cs="宋体" w:hint="eastAsia"/>
          <w:bCs/>
          <w:kern w:val="0"/>
          <w:sz w:val="24"/>
        </w:rPr>
        <w:t>然而这种手工创建的知识库规模仍受到限制</w:t>
      </w:r>
      <w:r w:rsidR="00EE5B8A">
        <w:rPr>
          <w:rFonts w:ascii="宋体" w:hAnsi="宋体" w:cs="宋体" w:hint="eastAsia"/>
          <w:bCs/>
          <w:kern w:val="0"/>
          <w:sz w:val="24"/>
        </w:rPr>
        <w:t>，尤其是其包含的因果知识量</w:t>
      </w:r>
      <w:r w:rsidR="00536126">
        <w:rPr>
          <w:rFonts w:ascii="宋体" w:hAnsi="宋体" w:cs="宋体" w:hint="eastAsia"/>
          <w:bCs/>
          <w:kern w:val="0"/>
          <w:sz w:val="24"/>
        </w:rPr>
        <w:t>十分有限</w:t>
      </w:r>
      <w:r w:rsidR="00D34AE1">
        <w:rPr>
          <w:rFonts w:ascii="宋体" w:hAnsi="宋体" w:cs="宋体" w:hint="eastAsia"/>
          <w:bCs/>
          <w:kern w:val="0"/>
          <w:sz w:val="24"/>
        </w:rPr>
        <w:t>。</w:t>
      </w:r>
      <w:r w:rsidR="000F3C2D">
        <w:rPr>
          <w:rFonts w:ascii="宋体" w:hAnsi="宋体" w:cs="宋体" w:hint="eastAsia"/>
          <w:bCs/>
          <w:kern w:val="0"/>
          <w:sz w:val="24"/>
        </w:rPr>
        <w:t>由于常识性因果知识库的匮乏，多数研究者选择各种</w:t>
      </w:r>
      <w:r w:rsidR="00BE78F2">
        <w:rPr>
          <w:rFonts w:ascii="宋体" w:hAnsi="宋体" w:cs="宋体" w:hint="eastAsia"/>
          <w:bCs/>
          <w:kern w:val="0"/>
          <w:sz w:val="24"/>
        </w:rPr>
        <w:t>无结构化的文本</w:t>
      </w:r>
      <w:r w:rsidR="000F3C2D">
        <w:rPr>
          <w:rFonts w:ascii="宋体" w:hAnsi="宋体" w:cs="宋体" w:hint="eastAsia"/>
          <w:bCs/>
          <w:kern w:val="0"/>
          <w:sz w:val="24"/>
        </w:rPr>
        <w:t>语料作为</w:t>
      </w:r>
      <w:r w:rsidR="00BE78F2">
        <w:rPr>
          <w:rFonts w:ascii="宋体" w:hAnsi="宋体" w:cs="宋体" w:hint="eastAsia"/>
          <w:bCs/>
          <w:kern w:val="0"/>
          <w:sz w:val="24"/>
        </w:rPr>
        <w:t>知识来源，如</w:t>
      </w:r>
      <w:r w:rsidR="000F3C2D">
        <w:rPr>
          <w:rFonts w:ascii="宋体" w:hAnsi="宋体" w:cs="宋体" w:hint="eastAsia"/>
          <w:bCs/>
          <w:kern w:val="0"/>
          <w:sz w:val="24"/>
        </w:rPr>
        <w:t>维基百科</w:t>
      </w:r>
      <w:r w:rsidR="001B0DB6">
        <w:rPr>
          <w:rFonts w:ascii="宋体" w:hAnsi="宋体" w:cs="宋体" w:hint="eastAsia"/>
          <w:bCs/>
          <w:kern w:val="0"/>
          <w:sz w:val="24"/>
        </w:rPr>
        <w:t>文章</w:t>
      </w:r>
      <w:r w:rsidR="00170191">
        <w:rPr>
          <w:rFonts w:ascii="宋体" w:hAnsi="宋体" w:cs="宋体" w:hint="eastAsia"/>
          <w:bCs/>
          <w:kern w:val="0"/>
          <w:sz w:val="24"/>
        </w:rPr>
        <w:t>[19]</w:t>
      </w:r>
      <w:r w:rsidR="000F3C2D">
        <w:rPr>
          <w:rFonts w:ascii="宋体" w:hAnsi="宋体" w:cs="宋体" w:hint="eastAsia"/>
          <w:bCs/>
          <w:kern w:val="0"/>
          <w:sz w:val="24"/>
        </w:rPr>
        <w:t>、</w:t>
      </w:r>
      <w:r w:rsidR="00BE78F2">
        <w:rPr>
          <w:rFonts w:ascii="宋体" w:hAnsi="宋体" w:cs="宋体" w:hint="eastAsia"/>
          <w:bCs/>
          <w:kern w:val="0"/>
          <w:sz w:val="24"/>
        </w:rPr>
        <w:t>古腾堡电子书</w:t>
      </w:r>
      <w:r w:rsidR="00170191">
        <w:rPr>
          <w:rFonts w:ascii="宋体" w:hAnsi="宋体" w:cs="宋体" w:hint="eastAsia"/>
          <w:bCs/>
          <w:kern w:val="0"/>
          <w:sz w:val="24"/>
        </w:rPr>
        <w:t>[20]</w:t>
      </w:r>
      <w:r w:rsidR="00BE78F2">
        <w:rPr>
          <w:rFonts w:ascii="宋体" w:hAnsi="宋体" w:cs="宋体" w:hint="eastAsia"/>
          <w:bCs/>
          <w:kern w:val="0"/>
          <w:sz w:val="24"/>
        </w:rPr>
        <w:t>，微博</w:t>
      </w:r>
      <w:r w:rsidR="00CA355A">
        <w:rPr>
          <w:rFonts w:ascii="宋体" w:hAnsi="宋体" w:cs="宋体" w:hint="eastAsia"/>
          <w:bCs/>
          <w:kern w:val="0"/>
          <w:sz w:val="24"/>
        </w:rPr>
        <w:t>[21]</w:t>
      </w:r>
      <w:r w:rsidR="00BE78F2">
        <w:rPr>
          <w:rFonts w:ascii="宋体" w:hAnsi="宋体" w:cs="宋体" w:hint="eastAsia"/>
          <w:bCs/>
          <w:kern w:val="0"/>
          <w:sz w:val="24"/>
        </w:rPr>
        <w:t>等等</w:t>
      </w:r>
      <w:r w:rsidR="00D67870">
        <w:rPr>
          <w:rFonts w:ascii="宋体" w:hAnsi="宋体" w:cs="宋体" w:hint="eastAsia"/>
          <w:bCs/>
          <w:kern w:val="0"/>
          <w:sz w:val="24"/>
        </w:rPr>
        <w:t>，然后使用语料</w:t>
      </w:r>
      <w:r w:rsidR="00384859">
        <w:rPr>
          <w:rFonts w:ascii="宋体" w:hAnsi="宋体" w:cs="宋体" w:hint="eastAsia"/>
          <w:bCs/>
          <w:kern w:val="0"/>
          <w:sz w:val="24"/>
        </w:rPr>
        <w:t>的</w:t>
      </w:r>
      <w:r w:rsidR="00D67870">
        <w:rPr>
          <w:rFonts w:ascii="宋体" w:hAnsi="宋体" w:cs="宋体" w:hint="eastAsia"/>
          <w:bCs/>
          <w:kern w:val="0"/>
          <w:sz w:val="24"/>
        </w:rPr>
        <w:t>统计信息</w:t>
      </w:r>
      <w:r w:rsidR="003A14A7">
        <w:rPr>
          <w:rFonts w:ascii="宋体" w:hAnsi="宋体" w:cs="宋体" w:hint="eastAsia"/>
          <w:bCs/>
          <w:kern w:val="0"/>
          <w:sz w:val="24"/>
        </w:rPr>
        <w:t>来度量因果性</w:t>
      </w:r>
      <w:r w:rsidR="00595391">
        <w:rPr>
          <w:rFonts w:ascii="宋体" w:hAnsi="宋体" w:cs="宋体" w:hint="eastAsia"/>
          <w:bCs/>
          <w:kern w:val="0"/>
          <w:sz w:val="24"/>
        </w:rPr>
        <w:t>，如点互信息(</w:t>
      </w:r>
      <w:proofErr w:type="spellStart"/>
      <w:r w:rsidR="00595391">
        <w:rPr>
          <w:rFonts w:ascii="宋体" w:hAnsi="宋体" w:cs="宋体" w:hint="eastAsia"/>
          <w:bCs/>
          <w:kern w:val="0"/>
          <w:sz w:val="24"/>
        </w:rPr>
        <w:t>Pointwise</w:t>
      </w:r>
      <w:proofErr w:type="spellEnd"/>
      <w:r w:rsidR="00595391">
        <w:rPr>
          <w:rFonts w:ascii="宋体" w:hAnsi="宋体" w:cs="宋体" w:hint="eastAsia"/>
          <w:bCs/>
          <w:kern w:val="0"/>
          <w:sz w:val="24"/>
        </w:rPr>
        <w:t xml:space="preserve"> Mutual Information)</w:t>
      </w:r>
      <w:r w:rsidR="00170191">
        <w:rPr>
          <w:rFonts w:ascii="宋体" w:hAnsi="宋体" w:cs="宋体" w:hint="eastAsia"/>
          <w:bCs/>
          <w:kern w:val="0"/>
          <w:sz w:val="24"/>
        </w:rPr>
        <w:t>[</w:t>
      </w:r>
      <w:r w:rsidR="00CA355A">
        <w:rPr>
          <w:rFonts w:ascii="宋体" w:hAnsi="宋体" w:cs="宋体" w:hint="eastAsia"/>
          <w:bCs/>
          <w:kern w:val="0"/>
          <w:sz w:val="24"/>
        </w:rPr>
        <w:t>22</w:t>
      </w:r>
      <w:r w:rsidR="00170191">
        <w:rPr>
          <w:rFonts w:ascii="宋体" w:hAnsi="宋体" w:cs="宋体" w:hint="eastAsia"/>
          <w:bCs/>
          <w:kern w:val="0"/>
          <w:sz w:val="24"/>
        </w:rPr>
        <w:t>]</w:t>
      </w:r>
      <w:r w:rsidR="00BE78F2">
        <w:rPr>
          <w:rFonts w:ascii="宋体" w:hAnsi="宋体" w:cs="宋体" w:hint="eastAsia"/>
          <w:bCs/>
          <w:kern w:val="0"/>
          <w:sz w:val="24"/>
        </w:rPr>
        <w:t>。</w:t>
      </w:r>
      <w:r w:rsidR="005B2731">
        <w:rPr>
          <w:rFonts w:ascii="宋体" w:hAnsi="宋体" w:cs="宋体" w:hint="eastAsia"/>
          <w:bCs/>
          <w:kern w:val="0"/>
          <w:sz w:val="24"/>
        </w:rPr>
        <w:t>我们致力于创建首个大规模自动化构建的常识性因果知识库，将因果知识结构化形成</w:t>
      </w:r>
      <w:r w:rsidR="0046356E">
        <w:rPr>
          <w:rFonts w:ascii="宋体" w:hAnsi="宋体" w:cs="宋体" w:hint="eastAsia"/>
          <w:bCs/>
          <w:kern w:val="0"/>
          <w:sz w:val="24"/>
        </w:rPr>
        <w:t>可度量</w:t>
      </w:r>
      <w:r w:rsidR="005B2731">
        <w:rPr>
          <w:rFonts w:ascii="宋体" w:hAnsi="宋体" w:cs="宋体" w:hint="eastAsia"/>
          <w:bCs/>
          <w:kern w:val="0"/>
          <w:sz w:val="24"/>
        </w:rPr>
        <w:t>的因果关系网络结构</w:t>
      </w:r>
      <w:r w:rsidR="00AF40E7">
        <w:rPr>
          <w:rFonts w:ascii="宋体" w:hAnsi="宋体" w:cs="宋体" w:hint="eastAsia"/>
          <w:bCs/>
          <w:kern w:val="0"/>
          <w:sz w:val="24"/>
        </w:rPr>
        <w:t>，更加方便使用</w:t>
      </w:r>
      <w:r w:rsidR="00F563D5">
        <w:rPr>
          <w:rFonts w:ascii="宋体" w:hAnsi="宋体" w:cs="宋体" w:hint="eastAsia"/>
          <w:bCs/>
          <w:kern w:val="0"/>
          <w:sz w:val="24"/>
        </w:rPr>
        <w:t>，并在此基础上提出</w:t>
      </w:r>
      <w:r w:rsidR="00676CAD">
        <w:rPr>
          <w:rFonts w:ascii="宋体" w:hAnsi="宋体" w:cs="宋体" w:hint="eastAsia"/>
          <w:bCs/>
          <w:kern w:val="0"/>
          <w:sz w:val="24"/>
        </w:rPr>
        <w:t>一套算法以</w:t>
      </w:r>
      <w:r w:rsidR="00676B20">
        <w:rPr>
          <w:rFonts w:ascii="宋体" w:hAnsi="宋体" w:cs="宋体" w:hint="eastAsia"/>
          <w:bCs/>
          <w:kern w:val="0"/>
          <w:sz w:val="24"/>
        </w:rPr>
        <w:t>利用该知识库</w:t>
      </w:r>
      <w:r w:rsidR="00676CAD">
        <w:rPr>
          <w:rFonts w:ascii="宋体" w:hAnsi="宋体" w:cs="宋体" w:hint="eastAsia"/>
          <w:bCs/>
          <w:kern w:val="0"/>
          <w:sz w:val="24"/>
        </w:rPr>
        <w:t>实现常识性因果推理</w:t>
      </w:r>
      <w:r w:rsidR="005B2731">
        <w:rPr>
          <w:rFonts w:ascii="宋体" w:hAnsi="宋体" w:cs="宋体" w:hint="eastAsia"/>
          <w:bCs/>
          <w:kern w:val="0"/>
          <w:sz w:val="24"/>
        </w:rPr>
        <w:t>。</w:t>
      </w:r>
    </w:p>
    <w:p w14:paraId="0FF99EC9" w14:textId="402DA9CB" w:rsidR="00766295" w:rsidRDefault="008B6E9B" w:rsidP="008B6E9B">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目前公认的用来评估常识性因果推理系统质量的数据集</w:t>
      </w:r>
      <w:r w:rsidR="00536126">
        <w:rPr>
          <w:rFonts w:ascii="宋体" w:hAnsi="宋体" w:cs="宋体" w:hint="eastAsia"/>
          <w:bCs/>
          <w:kern w:val="0"/>
          <w:sz w:val="24"/>
        </w:rPr>
        <w:t>也相当</w:t>
      </w:r>
      <w:r w:rsidR="00D55CC2">
        <w:rPr>
          <w:rFonts w:ascii="宋体" w:hAnsi="宋体" w:cs="宋体" w:hint="eastAsia"/>
          <w:bCs/>
          <w:kern w:val="0"/>
          <w:sz w:val="24"/>
        </w:rPr>
        <w:t>有限，</w:t>
      </w:r>
      <w:r w:rsidR="00B13954">
        <w:rPr>
          <w:rFonts w:ascii="宋体" w:hAnsi="宋体" w:cs="宋体" w:hint="eastAsia"/>
          <w:bCs/>
          <w:kern w:val="0"/>
          <w:sz w:val="24"/>
        </w:rPr>
        <w:t>被广泛使用的</w:t>
      </w:r>
      <w:r w:rsidR="00D55CC2">
        <w:rPr>
          <w:rFonts w:ascii="宋体" w:hAnsi="宋体" w:cs="宋体" w:hint="eastAsia"/>
          <w:bCs/>
          <w:kern w:val="0"/>
          <w:sz w:val="24"/>
        </w:rPr>
        <w:t>主要有</w:t>
      </w:r>
      <w:r w:rsidR="00EB2771">
        <w:rPr>
          <w:rFonts w:ascii="宋体" w:hAnsi="宋体" w:cs="宋体" w:hint="eastAsia"/>
          <w:bCs/>
          <w:kern w:val="0"/>
          <w:sz w:val="24"/>
        </w:rPr>
        <w:t>RTE</w:t>
      </w:r>
      <w:r w:rsidR="00DD73D0">
        <w:rPr>
          <w:rFonts w:ascii="宋体" w:hAnsi="宋体" w:cs="宋体" w:hint="eastAsia"/>
          <w:bCs/>
          <w:kern w:val="0"/>
          <w:sz w:val="24"/>
        </w:rPr>
        <w:t xml:space="preserve"> </w:t>
      </w:r>
      <w:r w:rsidR="00EB2771">
        <w:rPr>
          <w:rFonts w:ascii="宋体" w:hAnsi="宋体" w:cs="宋体" w:hint="eastAsia"/>
          <w:bCs/>
          <w:kern w:val="0"/>
          <w:sz w:val="24"/>
        </w:rPr>
        <w:t>(Recognizing Textual Entailment)数据集</w:t>
      </w:r>
      <w:r w:rsidR="00E35263">
        <w:rPr>
          <w:rFonts w:ascii="宋体" w:hAnsi="宋体" w:cs="宋体" w:hint="eastAsia"/>
          <w:bCs/>
          <w:kern w:val="0"/>
          <w:sz w:val="24"/>
        </w:rPr>
        <w:t>[23]</w:t>
      </w:r>
      <w:r w:rsidR="00EB2771">
        <w:rPr>
          <w:rFonts w:ascii="宋体" w:hAnsi="宋体" w:cs="宋体" w:hint="eastAsia"/>
          <w:bCs/>
          <w:kern w:val="0"/>
          <w:sz w:val="24"/>
        </w:rPr>
        <w:t>，及在它的基础上构造的</w:t>
      </w:r>
      <w:r w:rsidR="00D55CC2">
        <w:rPr>
          <w:rFonts w:ascii="宋体" w:hAnsi="宋体" w:cs="宋体" w:hint="eastAsia"/>
          <w:bCs/>
          <w:kern w:val="0"/>
          <w:sz w:val="24"/>
        </w:rPr>
        <w:t>COPA(Choice Of Plausible Alternatives)评估数据集</w:t>
      </w:r>
      <w:r w:rsidR="003D25B9">
        <w:rPr>
          <w:rFonts w:ascii="宋体" w:hAnsi="宋体" w:cs="宋体" w:hint="eastAsia"/>
          <w:bCs/>
          <w:kern w:val="0"/>
          <w:sz w:val="24"/>
        </w:rPr>
        <w:t>[20]</w:t>
      </w:r>
      <w:r w:rsidR="00BE36A6">
        <w:rPr>
          <w:rFonts w:ascii="宋体" w:hAnsi="宋体" w:cs="宋体" w:hint="eastAsia"/>
          <w:bCs/>
          <w:kern w:val="0"/>
          <w:sz w:val="24"/>
        </w:rPr>
        <w:t>。</w:t>
      </w:r>
      <w:r w:rsidR="006453D2">
        <w:rPr>
          <w:rFonts w:ascii="宋体" w:hAnsi="宋体" w:cs="宋体" w:hint="eastAsia"/>
          <w:bCs/>
          <w:kern w:val="0"/>
          <w:sz w:val="24"/>
        </w:rPr>
        <w:t>RTE数据集</w:t>
      </w:r>
      <w:r w:rsidR="006A0582">
        <w:rPr>
          <w:rFonts w:ascii="宋体" w:hAnsi="宋体" w:cs="宋体" w:hint="eastAsia"/>
          <w:bCs/>
          <w:kern w:val="0"/>
          <w:sz w:val="24"/>
        </w:rPr>
        <w:t>包含了1600个判断问题，每个问题给定一段文本T(text)和另一段文本H(hypothesis)</w:t>
      </w:r>
      <w:r w:rsidR="00766295">
        <w:rPr>
          <w:rFonts w:ascii="宋体" w:hAnsi="宋体" w:cs="宋体" w:hint="eastAsia"/>
          <w:bCs/>
          <w:kern w:val="0"/>
          <w:sz w:val="24"/>
        </w:rPr>
        <w:t>，来判断两段文本间是否具有蕴含关系(entailment),</w:t>
      </w:r>
      <w:r w:rsidR="0094201C">
        <w:rPr>
          <w:rFonts w:ascii="宋体" w:hAnsi="宋体" w:cs="宋体" w:hint="eastAsia"/>
          <w:bCs/>
          <w:kern w:val="0"/>
          <w:sz w:val="24"/>
        </w:rPr>
        <w:t>例如如下这道判断题</w:t>
      </w:r>
      <w:r w:rsidR="0015438B">
        <w:rPr>
          <w:rFonts w:ascii="宋体" w:hAnsi="宋体" w:cs="宋体" w:hint="eastAsia"/>
          <w:bCs/>
          <w:kern w:val="0"/>
          <w:sz w:val="24"/>
        </w:rPr>
        <w:t>要求系统</w:t>
      </w:r>
      <w:r w:rsidR="0094201C">
        <w:rPr>
          <w:rFonts w:ascii="宋体" w:hAnsi="宋体" w:cs="宋体" w:hint="eastAsia"/>
          <w:bCs/>
          <w:kern w:val="0"/>
          <w:sz w:val="24"/>
        </w:rPr>
        <w:t>判别T与H之间是否存在蕴含关系</w:t>
      </w:r>
      <w:r w:rsidR="00766295">
        <w:rPr>
          <w:rFonts w:ascii="宋体" w:hAnsi="宋体" w:cs="宋体" w:hint="eastAsia"/>
          <w:bCs/>
          <w:kern w:val="0"/>
          <w:sz w:val="24"/>
        </w:rPr>
        <w:t>：</w:t>
      </w:r>
    </w:p>
    <w:p w14:paraId="0A551F22" w14:textId="6D515528" w:rsidR="00766295" w:rsidRDefault="00766295" w:rsidP="008B6E9B">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T: Cavern Club sessions paid the Beatles £15 evenings and £5 lunchtime.</w:t>
      </w:r>
    </w:p>
    <w:p w14:paraId="643CCE80" w14:textId="034407F4" w:rsidR="00766295" w:rsidRDefault="00766295" w:rsidP="008B6E9B">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lastRenderedPageBreak/>
        <w:t>H: The Beatles performed at Cavern Club at lunchtime.</w:t>
      </w:r>
    </w:p>
    <w:p w14:paraId="71B747B2" w14:textId="764D30C6" w:rsidR="008B6E9B" w:rsidRDefault="008D3787" w:rsidP="008B6E9B">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COPA数据集</w:t>
      </w:r>
      <w:r w:rsidR="002556C0">
        <w:rPr>
          <w:rFonts w:ascii="宋体" w:hAnsi="宋体" w:cs="宋体" w:hint="eastAsia"/>
          <w:bCs/>
          <w:kern w:val="0"/>
          <w:sz w:val="24"/>
        </w:rPr>
        <w:t>是</w:t>
      </w:r>
      <w:r w:rsidR="00076EF3">
        <w:rPr>
          <w:rFonts w:ascii="宋体" w:hAnsi="宋体" w:cs="宋体" w:hint="eastAsia"/>
          <w:bCs/>
          <w:kern w:val="0"/>
          <w:sz w:val="24"/>
        </w:rPr>
        <w:t>一个包含了1000个常识性因果推理选择题的数据集，包括已知原因推结果和已知结果推原因两种类型的问题，例如：</w:t>
      </w:r>
    </w:p>
    <w:p w14:paraId="54985B98" w14:textId="17A4FF47" w:rsidR="005C110D" w:rsidRDefault="005C110D" w:rsidP="008B6E9B">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Premise: I knocked on my neighbor</w:t>
      </w:r>
      <w:r>
        <w:rPr>
          <w:rFonts w:ascii="宋体" w:hAnsi="宋体" w:cs="宋体"/>
          <w:bCs/>
          <w:kern w:val="0"/>
          <w:sz w:val="24"/>
        </w:rPr>
        <w:t>’</w:t>
      </w:r>
      <w:r>
        <w:rPr>
          <w:rFonts w:ascii="宋体" w:hAnsi="宋体" w:cs="宋体" w:hint="eastAsia"/>
          <w:bCs/>
          <w:kern w:val="0"/>
          <w:sz w:val="24"/>
        </w:rPr>
        <w:t>s door. What happened as an effect?</w:t>
      </w:r>
    </w:p>
    <w:p w14:paraId="2FE20403" w14:textId="033797DA" w:rsidR="005C110D" w:rsidRDefault="005C110D" w:rsidP="008B6E9B">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 xml:space="preserve">Alternative 1: My </w:t>
      </w:r>
      <w:r>
        <w:rPr>
          <w:rFonts w:ascii="宋体" w:hAnsi="宋体" w:cs="宋体"/>
          <w:bCs/>
          <w:kern w:val="0"/>
          <w:sz w:val="24"/>
        </w:rPr>
        <w:t>neighbor</w:t>
      </w:r>
      <w:r>
        <w:rPr>
          <w:rFonts w:ascii="宋体" w:hAnsi="宋体" w:cs="宋体" w:hint="eastAsia"/>
          <w:bCs/>
          <w:kern w:val="0"/>
          <w:sz w:val="24"/>
        </w:rPr>
        <w:t xml:space="preserve"> invited me in.</w:t>
      </w:r>
    </w:p>
    <w:p w14:paraId="06C944B0" w14:textId="5FCE08B0" w:rsidR="005C110D" w:rsidRDefault="005C110D" w:rsidP="008B6E9B">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Alternative 2: My neighbor left her house.</w:t>
      </w:r>
    </w:p>
    <w:p w14:paraId="2423C6F2" w14:textId="7D1DDB06" w:rsidR="0007128B" w:rsidRDefault="0007128B" w:rsidP="0007128B">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这是一道已知原因问结果的问题，再如：</w:t>
      </w:r>
    </w:p>
    <w:p w14:paraId="7D68674B" w14:textId="2A0A11FE" w:rsidR="0007128B" w:rsidRDefault="004A0C06" w:rsidP="00C360AF">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 xml:space="preserve">Premise: </w:t>
      </w:r>
      <w:r w:rsidR="00C360AF">
        <w:rPr>
          <w:rFonts w:ascii="宋体" w:hAnsi="宋体" w:cs="宋体" w:hint="eastAsia"/>
          <w:bCs/>
          <w:kern w:val="0"/>
          <w:sz w:val="24"/>
        </w:rPr>
        <w:t>The man fell unconscious. What was the cause?</w:t>
      </w:r>
    </w:p>
    <w:p w14:paraId="0E8F49AC" w14:textId="5F4552C7" w:rsidR="00C360AF" w:rsidRDefault="00C360AF" w:rsidP="00C360AF">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Alternative 1: The assailant struck the man in the head.</w:t>
      </w:r>
    </w:p>
    <w:p w14:paraId="01858F50" w14:textId="3448DBF5" w:rsidR="00C360AF" w:rsidRDefault="00C360AF" w:rsidP="00C360AF">
      <w:pPr>
        <w:widowControl/>
        <w:adjustRightInd w:val="0"/>
        <w:snapToGrid w:val="0"/>
        <w:spacing w:after="120" w:line="360" w:lineRule="auto"/>
        <w:ind w:firstLine="480"/>
        <w:rPr>
          <w:rFonts w:ascii="宋体" w:hAnsi="宋体" w:cs="宋体"/>
          <w:bCs/>
          <w:kern w:val="0"/>
          <w:sz w:val="24"/>
        </w:rPr>
      </w:pPr>
      <w:r>
        <w:rPr>
          <w:rFonts w:ascii="宋体" w:hAnsi="宋体" w:cs="宋体" w:hint="eastAsia"/>
          <w:bCs/>
          <w:kern w:val="0"/>
          <w:sz w:val="24"/>
        </w:rPr>
        <w:t>Alternative 2: The assailant took the man</w:t>
      </w:r>
      <w:r>
        <w:rPr>
          <w:rFonts w:ascii="宋体" w:hAnsi="宋体" w:cs="宋体"/>
          <w:bCs/>
          <w:kern w:val="0"/>
          <w:sz w:val="24"/>
        </w:rPr>
        <w:t>’</w:t>
      </w:r>
      <w:r>
        <w:rPr>
          <w:rFonts w:ascii="宋体" w:hAnsi="宋体" w:cs="宋体" w:hint="eastAsia"/>
          <w:bCs/>
          <w:kern w:val="0"/>
          <w:sz w:val="24"/>
        </w:rPr>
        <w:t>s wallet.</w:t>
      </w:r>
    </w:p>
    <w:p w14:paraId="2985C49F" w14:textId="744B07A6" w:rsidR="0062250D" w:rsidRPr="001527A3" w:rsidRDefault="0062250D" w:rsidP="0062250D">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这是一道已知结果问原因的问题。</w:t>
      </w:r>
      <w:r w:rsidR="00225B3D">
        <w:rPr>
          <w:rFonts w:ascii="宋体" w:hAnsi="宋体" w:cs="宋体" w:hint="eastAsia"/>
          <w:bCs/>
          <w:kern w:val="0"/>
          <w:sz w:val="24"/>
        </w:rPr>
        <w:t>我们将使用这些公认的数据集来评估我们开发的常识性因果推断系统。</w:t>
      </w:r>
      <w:r w:rsidR="00536126">
        <w:rPr>
          <w:rFonts w:ascii="宋体" w:hAnsi="宋体" w:cs="宋体" w:hint="eastAsia"/>
          <w:bCs/>
          <w:kern w:val="0"/>
          <w:sz w:val="24"/>
        </w:rPr>
        <w:t>同时我们也可以通过人工标注形成一些有影响力的自主数据集。</w:t>
      </w:r>
    </w:p>
    <w:p w14:paraId="5C5F0EE4" w14:textId="0A7399F5" w:rsidR="00E52457" w:rsidRPr="00F42E0A" w:rsidRDefault="001527A3" w:rsidP="0015136B">
      <w:pPr>
        <w:snapToGrid w:val="0"/>
        <w:spacing w:after="120" w:line="360" w:lineRule="auto"/>
        <w:rPr>
          <w:rFonts w:asciiTheme="minorEastAsia" w:hAnsiTheme="minorEastAsia" w:cs="Times New Roman"/>
          <w:b/>
          <w:sz w:val="28"/>
          <w:szCs w:val="28"/>
        </w:rPr>
      </w:pPr>
      <w:r w:rsidRPr="00F42E0A">
        <w:rPr>
          <w:rFonts w:asciiTheme="minorEastAsia" w:hAnsiTheme="minorEastAsia" w:cs="Times New Roman" w:hint="eastAsia"/>
          <w:b/>
          <w:sz w:val="28"/>
          <w:szCs w:val="28"/>
        </w:rPr>
        <w:t>1.3参考文献</w:t>
      </w:r>
    </w:p>
    <w:p w14:paraId="1A508EF2" w14:textId="4763C014" w:rsidR="0015136B" w:rsidRPr="00444E9A" w:rsidRDefault="0015136B" w:rsidP="00444E9A">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[1] </w:t>
      </w:r>
      <w:r w:rsidR="00AA2261" w:rsidRPr="00444E9A">
        <w:rPr>
          <w:rFonts w:ascii="Times New Roman" w:hAnsi="Times New Roman" w:cs="Times New Roman"/>
          <w:sz w:val="24"/>
          <w:szCs w:val="24"/>
        </w:rPr>
        <w:t xml:space="preserve">R. </w:t>
      </w:r>
      <w:proofErr w:type="spellStart"/>
      <w:r w:rsidR="00AA2261" w:rsidRPr="00444E9A">
        <w:rPr>
          <w:rFonts w:ascii="Times New Roman" w:hAnsi="Times New Roman" w:cs="Times New Roman"/>
          <w:sz w:val="24"/>
          <w:szCs w:val="24"/>
        </w:rPr>
        <w:t>Girju</w:t>
      </w:r>
      <w:proofErr w:type="spellEnd"/>
      <w:r w:rsidR="00AA2261" w:rsidRPr="00444E9A">
        <w:rPr>
          <w:rFonts w:ascii="Times New Roman" w:hAnsi="Times New Roman" w:cs="Times New Roman"/>
          <w:sz w:val="24"/>
          <w:szCs w:val="24"/>
        </w:rPr>
        <w:t xml:space="preserve">. </w:t>
      </w:r>
      <w:proofErr w:type="gramStart"/>
      <w:r w:rsidR="00AA2261" w:rsidRPr="00444E9A">
        <w:rPr>
          <w:rFonts w:ascii="Times New Roman" w:hAnsi="Times New Roman" w:cs="Times New Roman"/>
          <w:sz w:val="24"/>
          <w:szCs w:val="24"/>
        </w:rPr>
        <w:t>Automatic detection of causal relations for question answering.</w:t>
      </w:r>
      <w:proofErr w:type="gramEnd"/>
      <w:r w:rsidR="00AA2261" w:rsidRPr="00444E9A">
        <w:rPr>
          <w:rFonts w:ascii="Times New Roman" w:hAnsi="Times New Roman" w:cs="Times New Roman"/>
          <w:sz w:val="24"/>
          <w:szCs w:val="24"/>
        </w:rPr>
        <w:t xml:space="preserve"> </w:t>
      </w:r>
      <w:proofErr w:type="gramStart"/>
      <w:r w:rsidR="00AA2261" w:rsidRPr="00444E9A">
        <w:rPr>
          <w:rFonts w:ascii="Times New Roman" w:hAnsi="Times New Roman" w:cs="Times New Roman"/>
          <w:sz w:val="24"/>
          <w:szCs w:val="24"/>
        </w:rPr>
        <w:t>In Proceedings of the ACL 2003 workshop on Multilingual summarization and question answering, pages 76–83, 2003.</w:t>
      </w:r>
      <w:proofErr w:type="gramEnd"/>
    </w:p>
    <w:p w14:paraId="76609614" w14:textId="3AD025E5" w:rsidR="0015136B" w:rsidRDefault="0015136B" w:rsidP="0015136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[2] </w:t>
      </w:r>
      <w:r w:rsidR="00FA0E25" w:rsidRPr="00444E9A">
        <w:rPr>
          <w:rFonts w:ascii="Times New Roman" w:hAnsi="Times New Roman" w:cs="Times New Roman"/>
          <w:sz w:val="24"/>
          <w:szCs w:val="24"/>
        </w:rPr>
        <w:t xml:space="preserve">MUELLER, E. T. Understanding script-based stories using common- sense reasoning. Cognitive Systems Research 5, 4 (2004), 307–340. </w:t>
      </w:r>
    </w:p>
    <w:p w14:paraId="15ECCE7F" w14:textId="277A505F" w:rsidR="008F198D" w:rsidRPr="00444E9A" w:rsidRDefault="0015136B" w:rsidP="00444E9A">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[3] </w:t>
      </w:r>
      <w:r w:rsidR="008F198D" w:rsidRPr="00444E9A">
        <w:rPr>
          <w:rFonts w:ascii="Times New Roman" w:hAnsi="Times New Roman" w:cs="Times New Roman"/>
          <w:sz w:val="24"/>
          <w:szCs w:val="24"/>
        </w:rPr>
        <w:t xml:space="preserve">D. Chang and K. Choi. Causal relation extraction using </w:t>
      </w:r>
      <w:proofErr w:type="gramStart"/>
      <w:r w:rsidR="008F198D" w:rsidRPr="00444E9A">
        <w:rPr>
          <w:rFonts w:ascii="Times New Roman" w:hAnsi="Times New Roman" w:cs="Times New Roman"/>
          <w:sz w:val="24"/>
          <w:szCs w:val="24"/>
        </w:rPr>
        <w:t>cue</w:t>
      </w:r>
      <w:proofErr w:type="gramEnd"/>
      <w:r w:rsidR="008F198D" w:rsidRPr="00444E9A">
        <w:rPr>
          <w:rFonts w:ascii="Times New Roman" w:hAnsi="Times New Roman" w:cs="Times New Roman"/>
          <w:sz w:val="24"/>
          <w:szCs w:val="24"/>
        </w:rPr>
        <w:t xml:space="preserve"> phrase and lexical pair probabilities. </w:t>
      </w:r>
      <w:proofErr w:type="gramStart"/>
      <w:r w:rsidR="008F198D" w:rsidRPr="00444E9A">
        <w:rPr>
          <w:rFonts w:ascii="Times New Roman" w:hAnsi="Times New Roman" w:cs="Times New Roman"/>
          <w:sz w:val="24"/>
          <w:szCs w:val="24"/>
        </w:rPr>
        <w:t>In IJCNLP, pages 61–70, 2004.</w:t>
      </w:r>
      <w:proofErr w:type="gramEnd"/>
    </w:p>
    <w:p w14:paraId="73C55CAF" w14:textId="11A5C8DD" w:rsidR="00FA0E25" w:rsidRPr="00444E9A" w:rsidRDefault="00FA0E25" w:rsidP="00444E9A">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w:t>
      </w:r>
      <w:r w:rsidR="008F198D">
        <w:rPr>
          <w:rFonts w:ascii="Times New Roman" w:hAnsi="Times New Roman" w:cs="Times New Roman" w:hint="eastAsia"/>
          <w:sz w:val="24"/>
          <w:szCs w:val="24"/>
        </w:rPr>
        <w:t>4</w:t>
      </w:r>
      <w:r>
        <w:rPr>
          <w:rFonts w:ascii="Times New Roman" w:hAnsi="Times New Roman" w:cs="Times New Roman" w:hint="eastAsia"/>
          <w:sz w:val="24"/>
          <w:szCs w:val="24"/>
        </w:rPr>
        <w:t xml:space="preserve">] </w:t>
      </w:r>
      <w:r w:rsidR="006A78AD" w:rsidRPr="00444E9A">
        <w:rPr>
          <w:rFonts w:ascii="Times New Roman" w:hAnsi="Times New Roman" w:cs="Times New Roman"/>
          <w:sz w:val="24"/>
          <w:szCs w:val="24"/>
        </w:rPr>
        <w:t>丁小杉</w:t>
      </w:r>
      <w:r w:rsidR="006A78AD" w:rsidRPr="00444E9A">
        <w:rPr>
          <w:rFonts w:ascii="Times New Roman" w:hAnsi="Times New Roman" w:cs="Times New Roman"/>
          <w:sz w:val="24"/>
          <w:szCs w:val="24"/>
        </w:rPr>
        <w:t xml:space="preserve">. </w:t>
      </w:r>
      <w:r w:rsidR="006A78AD" w:rsidRPr="00444E9A">
        <w:rPr>
          <w:rFonts w:ascii="Times New Roman" w:hAnsi="Times New Roman" w:cs="Times New Roman"/>
          <w:sz w:val="24"/>
          <w:szCs w:val="24"/>
        </w:rPr>
        <w:t>基于句子的因果关系识别</w:t>
      </w:r>
      <w:r w:rsidR="006A78AD" w:rsidRPr="00444E9A">
        <w:rPr>
          <w:rFonts w:ascii="Times New Roman" w:hAnsi="Times New Roman" w:cs="Times New Roman"/>
          <w:sz w:val="24"/>
          <w:szCs w:val="24"/>
        </w:rPr>
        <w:t xml:space="preserve">. </w:t>
      </w:r>
      <w:r w:rsidR="006A78AD" w:rsidRPr="00444E9A">
        <w:rPr>
          <w:rFonts w:ascii="Times New Roman" w:hAnsi="Times New Roman" w:cs="Times New Roman"/>
          <w:sz w:val="24"/>
          <w:szCs w:val="24"/>
        </w:rPr>
        <w:t>上海交通大学</w:t>
      </w:r>
      <w:r w:rsidR="006A78AD" w:rsidRPr="00444E9A">
        <w:rPr>
          <w:rFonts w:ascii="Times New Roman" w:hAnsi="Times New Roman" w:cs="Times New Roman"/>
          <w:sz w:val="24"/>
          <w:szCs w:val="24"/>
        </w:rPr>
        <w:t>, 2010.</w:t>
      </w:r>
    </w:p>
    <w:p w14:paraId="0579FCBC" w14:textId="77777777" w:rsidR="0084373B" w:rsidRPr="00444E9A" w:rsidRDefault="00FA0E25" w:rsidP="00444E9A">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w:t>
      </w:r>
      <w:r w:rsidR="008F198D">
        <w:rPr>
          <w:rFonts w:ascii="Times New Roman" w:hAnsi="Times New Roman" w:cs="Times New Roman" w:hint="eastAsia"/>
          <w:sz w:val="24"/>
          <w:szCs w:val="24"/>
        </w:rPr>
        <w:t>5</w:t>
      </w:r>
      <w:r>
        <w:rPr>
          <w:rFonts w:ascii="Times New Roman" w:hAnsi="Times New Roman" w:cs="Times New Roman" w:hint="eastAsia"/>
          <w:sz w:val="24"/>
          <w:szCs w:val="24"/>
        </w:rPr>
        <w:t xml:space="preserve">] </w:t>
      </w:r>
      <w:r w:rsidR="0084373B" w:rsidRPr="00444E9A">
        <w:rPr>
          <w:rFonts w:ascii="Times New Roman" w:hAnsi="Times New Roman" w:cs="Times New Roman"/>
          <w:sz w:val="24"/>
          <w:szCs w:val="24"/>
        </w:rPr>
        <w:t xml:space="preserve">Q. X. Do, Y. S. Chan, and D. Roth. Minimally supervised event causality identification. </w:t>
      </w:r>
      <w:proofErr w:type="gramStart"/>
      <w:r w:rsidR="0084373B" w:rsidRPr="00444E9A">
        <w:rPr>
          <w:rFonts w:ascii="Times New Roman" w:hAnsi="Times New Roman" w:cs="Times New Roman"/>
          <w:sz w:val="24"/>
          <w:szCs w:val="24"/>
        </w:rPr>
        <w:t>In EMNLP, pages 294–303, 2011.</w:t>
      </w:r>
      <w:proofErr w:type="gramEnd"/>
    </w:p>
    <w:p w14:paraId="4D3CB7F2" w14:textId="422D86F6" w:rsidR="007125DD" w:rsidRPr="00444E9A" w:rsidRDefault="007125DD" w:rsidP="00444E9A">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[6] </w:t>
      </w:r>
      <w:r w:rsidR="004D6322" w:rsidRPr="00444E9A">
        <w:rPr>
          <w:rFonts w:ascii="Times New Roman" w:hAnsi="Times New Roman" w:cs="Times New Roman"/>
          <w:sz w:val="24"/>
          <w:szCs w:val="24"/>
        </w:rPr>
        <w:t xml:space="preserve">O. </w:t>
      </w:r>
      <w:proofErr w:type="spellStart"/>
      <w:r w:rsidR="004D6322" w:rsidRPr="00444E9A">
        <w:rPr>
          <w:rFonts w:ascii="Times New Roman" w:hAnsi="Times New Roman" w:cs="Times New Roman"/>
          <w:sz w:val="24"/>
          <w:szCs w:val="24"/>
        </w:rPr>
        <w:t>Etzioni</w:t>
      </w:r>
      <w:proofErr w:type="spellEnd"/>
      <w:r w:rsidR="004D6322" w:rsidRPr="00444E9A">
        <w:rPr>
          <w:rFonts w:ascii="Times New Roman" w:hAnsi="Times New Roman" w:cs="Times New Roman"/>
          <w:sz w:val="24"/>
          <w:szCs w:val="24"/>
        </w:rPr>
        <w:t xml:space="preserve">, M. </w:t>
      </w:r>
      <w:proofErr w:type="spellStart"/>
      <w:r w:rsidR="004D6322" w:rsidRPr="00444E9A">
        <w:rPr>
          <w:rFonts w:ascii="Times New Roman" w:hAnsi="Times New Roman" w:cs="Times New Roman"/>
          <w:sz w:val="24"/>
          <w:szCs w:val="24"/>
        </w:rPr>
        <w:t>Cafarella</w:t>
      </w:r>
      <w:proofErr w:type="spellEnd"/>
      <w:r w:rsidR="004D6322" w:rsidRPr="00444E9A">
        <w:rPr>
          <w:rFonts w:ascii="Times New Roman" w:hAnsi="Times New Roman" w:cs="Times New Roman"/>
          <w:sz w:val="24"/>
          <w:szCs w:val="24"/>
        </w:rPr>
        <w:t xml:space="preserve">, D. Downey, S. </w:t>
      </w:r>
      <w:proofErr w:type="spellStart"/>
      <w:r w:rsidR="004D6322" w:rsidRPr="00444E9A">
        <w:rPr>
          <w:rFonts w:ascii="Times New Roman" w:hAnsi="Times New Roman" w:cs="Times New Roman"/>
          <w:sz w:val="24"/>
          <w:szCs w:val="24"/>
        </w:rPr>
        <w:t>Kok</w:t>
      </w:r>
      <w:proofErr w:type="spellEnd"/>
      <w:r w:rsidR="004D6322" w:rsidRPr="00444E9A">
        <w:rPr>
          <w:rFonts w:ascii="Times New Roman" w:hAnsi="Times New Roman" w:cs="Times New Roman"/>
          <w:sz w:val="24"/>
          <w:szCs w:val="24"/>
        </w:rPr>
        <w:t xml:space="preserve">, A. M. </w:t>
      </w:r>
      <w:proofErr w:type="spellStart"/>
      <w:r w:rsidR="004D6322" w:rsidRPr="00444E9A">
        <w:rPr>
          <w:rFonts w:ascii="Times New Roman" w:hAnsi="Times New Roman" w:cs="Times New Roman"/>
          <w:sz w:val="24"/>
          <w:szCs w:val="24"/>
        </w:rPr>
        <w:t>Popescu</w:t>
      </w:r>
      <w:proofErr w:type="spellEnd"/>
      <w:r w:rsidR="004D6322" w:rsidRPr="00444E9A">
        <w:rPr>
          <w:rFonts w:ascii="Times New Roman" w:hAnsi="Times New Roman" w:cs="Times New Roman"/>
          <w:sz w:val="24"/>
          <w:szCs w:val="24"/>
        </w:rPr>
        <w:t xml:space="preserve">, T. </w:t>
      </w:r>
      <w:proofErr w:type="spellStart"/>
      <w:r w:rsidR="004D6322" w:rsidRPr="00444E9A">
        <w:rPr>
          <w:rFonts w:ascii="Times New Roman" w:hAnsi="Times New Roman" w:cs="Times New Roman"/>
          <w:sz w:val="24"/>
          <w:szCs w:val="24"/>
        </w:rPr>
        <w:t>Shaked</w:t>
      </w:r>
      <w:proofErr w:type="spellEnd"/>
      <w:r w:rsidR="004D6322" w:rsidRPr="00444E9A">
        <w:rPr>
          <w:rFonts w:ascii="Times New Roman" w:hAnsi="Times New Roman" w:cs="Times New Roman"/>
          <w:sz w:val="24"/>
          <w:szCs w:val="24"/>
        </w:rPr>
        <w:t xml:space="preserve">, S. </w:t>
      </w:r>
      <w:proofErr w:type="spellStart"/>
      <w:r w:rsidR="004D6322" w:rsidRPr="00444E9A">
        <w:rPr>
          <w:rFonts w:ascii="Times New Roman" w:hAnsi="Times New Roman" w:cs="Times New Roman"/>
          <w:sz w:val="24"/>
          <w:szCs w:val="24"/>
        </w:rPr>
        <w:t>Soderland</w:t>
      </w:r>
      <w:proofErr w:type="spellEnd"/>
      <w:r w:rsidR="004D6322" w:rsidRPr="00444E9A">
        <w:rPr>
          <w:rFonts w:ascii="Times New Roman" w:hAnsi="Times New Roman" w:cs="Times New Roman"/>
          <w:sz w:val="24"/>
          <w:szCs w:val="24"/>
        </w:rPr>
        <w:t xml:space="preserve">, D. S. Weld, and A. Yates. </w:t>
      </w:r>
      <w:proofErr w:type="gramStart"/>
      <w:r w:rsidR="004D6322" w:rsidRPr="00444E9A">
        <w:rPr>
          <w:rFonts w:ascii="Times New Roman" w:hAnsi="Times New Roman" w:cs="Times New Roman"/>
          <w:sz w:val="24"/>
          <w:szCs w:val="24"/>
        </w:rPr>
        <w:t xml:space="preserve">Web-scale information extraction in </w:t>
      </w:r>
      <w:proofErr w:type="spellStart"/>
      <w:r w:rsidR="004D6322" w:rsidRPr="00444E9A">
        <w:rPr>
          <w:rFonts w:ascii="Times New Roman" w:hAnsi="Times New Roman" w:cs="Times New Roman"/>
          <w:sz w:val="24"/>
          <w:szCs w:val="24"/>
        </w:rPr>
        <w:t>knowitall</w:t>
      </w:r>
      <w:proofErr w:type="spellEnd"/>
      <w:r w:rsidR="004D6322" w:rsidRPr="00444E9A">
        <w:rPr>
          <w:rFonts w:ascii="Times New Roman" w:hAnsi="Times New Roman" w:cs="Times New Roman"/>
          <w:sz w:val="24"/>
          <w:szCs w:val="24"/>
        </w:rPr>
        <w:t>.</w:t>
      </w:r>
      <w:proofErr w:type="gramEnd"/>
      <w:r w:rsidR="004D6322" w:rsidRPr="00444E9A">
        <w:rPr>
          <w:rFonts w:ascii="Times New Roman" w:hAnsi="Times New Roman" w:cs="Times New Roman"/>
          <w:sz w:val="24"/>
          <w:szCs w:val="24"/>
        </w:rPr>
        <w:t xml:space="preserve"> </w:t>
      </w:r>
      <w:proofErr w:type="gramStart"/>
      <w:r w:rsidR="004D6322" w:rsidRPr="00444E9A">
        <w:rPr>
          <w:rFonts w:ascii="Times New Roman" w:hAnsi="Times New Roman" w:cs="Times New Roman"/>
          <w:sz w:val="24"/>
          <w:szCs w:val="24"/>
        </w:rPr>
        <w:t>In WWW’04, 2004.</w:t>
      </w:r>
      <w:proofErr w:type="gramEnd"/>
    </w:p>
    <w:p w14:paraId="22B9CEBC" w14:textId="3DCC0F86" w:rsidR="007125DD" w:rsidRPr="00444E9A" w:rsidRDefault="007125DD" w:rsidP="00444E9A">
      <w:pPr>
        <w:snapToGrid w:val="0"/>
        <w:spacing w:after="120" w:line="360" w:lineRule="auto"/>
        <w:rPr>
          <w:rFonts w:ascii="Times New Roman" w:hAnsi="Times New Roman" w:cs="Times New Roman"/>
          <w:sz w:val="24"/>
          <w:szCs w:val="24"/>
        </w:rPr>
      </w:pPr>
      <w:proofErr w:type="gramStart"/>
      <w:r>
        <w:rPr>
          <w:rFonts w:ascii="Times New Roman" w:hAnsi="Times New Roman" w:cs="Times New Roman" w:hint="eastAsia"/>
          <w:sz w:val="24"/>
          <w:szCs w:val="24"/>
        </w:rPr>
        <w:lastRenderedPageBreak/>
        <w:t xml:space="preserve">[7] </w:t>
      </w:r>
      <w:r w:rsidR="004D6322" w:rsidRPr="00444E9A">
        <w:rPr>
          <w:rFonts w:ascii="Times New Roman" w:hAnsi="Times New Roman" w:cs="Times New Roman"/>
          <w:sz w:val="24"/>
          <w:szCs w:val="24"/>
        </w:rPr>
        <w:t>W. Wu, H. Li, H. Wang, and K. Q. Zhu.</w:t>
      </w:r>
      <w:proofErr w:type="gramEnd"/>
      <w:r w:rsidR="004D6322" w:rsidRPr="00444E9A">
        <w:rPr>
          <w:rFonts w:ascii="Times New Roman" w:hAnsi="Times New Roman" w:cs="Times New Roman"/>
          <w:sz w:val="24"/>
          <w:szCs w:val="24"/>
        </w:rPr>
        <w:t xml:space="preserve"> </w:t>
      </w:r>
      <w:proofErr w:type="spellStart"/>
      <w:r w:rsidR="004D6322" w:rsidRPr="00444E9A">
        <w:rPr>
          <w:rFonts w:ascii="Times New Roman" w:hAnsi="Times New Roman" w:cs="Times New Roman"/>
          <w:sz w:val="24"/>
          <w:szCs w:val="24"/>
        </w:rPr>
        <w:t>Probase</w:t>
      </w:r>
      <w:proofErr w:type="spellEnd"/>
      <w:r w:rsidR="004D6322" w:rsidRPr="00444E9A">
        <w:rPr>
          <w:rFonts w:ascii="Times New Roman" w:hAnsi="Times New Roman" w:cs="Times New Roman"/>
          <w:sz w:val="24"/>
          <w:szCs w:val="24"/>
        </w:rPr>
        <w:t xml:space="preserve">: a probabilistic taxonomy for text understanding. </w:t>
      </w:r>
      <w:proofErr w:type="gramStart"/>
      <w:r w:rsidR="004D6322" w:rsidRPr="00444E9A">
        <w:rPr>
          <w:rFonts w:ascii="Times New Roman" w:hAnsi="Times New Roman" w:cs="Times New Roman"/>
          <w:sz w:val="24"/>
          <w:szCs w:val="24"/>
        </w:rPr>
        <w:t>In SIGMOD’12, 2012.</w:t>
      </w:r>
      <w:proofErr w:type="gramEnd"/>
    </w:p>
    <w:p w14:paraId="56F78EE7" w14:textId="587C4E43" w:rsidR="00FA0E25" w:rsidRDefault="00FA0E25" w:rsidP="00FA0E25">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w:t>
      </w:r>
      <w:r w:rsidR="008914E7">
        <w:rPr>
          <w:rFonts w:ascii="Times New Roman" w:hAnsi="Times New Roman" w:cs="Times New Roman" w:hint="eastAsia"/>
          <w:sz w:val="24"/>
          <w:szCs w:val="24"/>
        </w:rPr>
        <w:t>8</w:t>
      </w:r>
      <w:r>
        <w:rPr>
          <w:rFonts w:ascii="Times New Roman" w:hAnsi="Times New Roman" w:cs="Times New Roman" w:hint="eastAsia"/>
          <w:sz w:val="24"/>
          <w:szCs w:val="24"/>
        </w:rPr>
        <w:t xml:space="preserve">] </w:t>
      </w:r>
      <w:r w:rsidR="006A1F0C" w:rsidRPr="00444E9A">
        <w:rPr>
          <w:rFonts w:ascii="Times New Roman" w:hAnsi="Times New Roman" w:cs="Times New Roman"/>
          <w:sz w:val="24"/>
          <w:szCs w:val="24"/>
        </w:rPr>
        <w:t xml:space="preserve">R. </w:t>
      </w:r>
      <w:proofErr w:type="spellStart"/>
      <w:r w:rsidR="006A1F0C" w:rsidRPr="00444E9A">
        <w:rPr>
          <w:rFonts w:ascii="Times New Roman" w:hAnsi="Times New Roman" w:cs="Times New Roman"/>
          <w:sz w:val="24"/>
          <w:szCs w:val="24"/>
        </w:rPr>
        <w:t>Girju</w:t>
      </w:r>
      <w:proofErr w:type="spellEnd"/>
      <w:r w:rsidR="006A1F0C" w:rsidRPr="00444E9A">
        <w:rPr>
          <w:rFonts w:ascii="Times New Roman" w:hAnsi="Times New Roman" w:cs="Times New Roman"/>
          <w:sz w:val="24"/>
          <w:szCs w:val="24"/>
        </w:rPr>
        <w:t xml:space="preserve">, A. </w:t>
      </w:r>
      <w:proofErr w:type="spellStart"/>
      <w:r w:rsidR="006A1F0C" w:rsidRPr="00444E9A">
        <w:rPr>
          <w:rFonts w:ascii="Times New Roman" w:hAnsi="Times New Roman" w:cs="Times New Roman"/>
          <w:sz w:val="24"/>
          <w:szCs w:val="24"/>
        </w:rPr>
        <w:t>Badulescu</w:t>
      </w:r>
      <w:proofErr w:type="spellEnd"/>
      <w:r w:rsidR="006A1F0C" w:rsidRPr="00444E9A">
        <w:rPr>
          <w:rFonts w:ascii="Times New Roman" w:hAnsi="Times New Roman" w:cs="Times New Roman"/>
          <w:sz w:val="24"/>
          <w:szCs w:val="24"/>
        </w:rPr>
        <w:t xml:space="preserve">, and D. I. Moldovan. </w:t>
      </w:r>
      <w:proofErr w:type="gramStart"/>
      <w:r w:rsidR="006A1F0C" w:rsidRPr="00444E9A">
        <w:rPr>
          <w:rFonts w:ascii="Times New Roman" w:hAnsi="Times New Roman" w:cs="Times New Roman"/>
          <w:sz w:val="24"/>
          <w:szCs w:val="24"/>
        </w:rPr>
        <w:t>Automatic discovery of part-whole relations.</w:t>
      </w:r>
      <w:proofErr w:type="gramEnd"/>
      <w:r w:rsidR="006A1F0C" w:rsidRPr="00444E9A">
        <w:rPr>
          <w:rFonts w:ascii="Times New Roman" w:hAnsi="Times New Roman" w:cs="Times New Roman"/>
          <w:sz w:val="24"/>
          <w:szCs w:val="24"/>
        </w:rPr>
        <w:t xml:space="preserve"> Computational Linguistics, 32(1)</w:t>
      </w:r>
      <w:proofErr w:type="gramStart"/>
      <w:r w:rsidR="006A1F0C" w:rsidRPr="00444E9A">
        <w:rPr>
          <w:rFonts w:ascii="Times New Roman" w:hAnsi="Times New Roman" w:cs="Times New Roman"/>
          <w:sz w:val="24"/>
          <w:szCs w:val="24"/>
        </w:rPr>
        <w:t>:83</w:t>
      </w:r>
      <w:proofErr w:type="gramEnd"/>
      <w:r w:rsidR="006A1F0C" w:rsidRPr="00444E9A">
        <w:rPr>
          <w:rFonts w:ascii="Times New Roman" w:hAnsi="Times New Roman" w:cs="Times New Roman"/>
          <w:sz w:val="24"/>
          <w:szCs w:val="24"/>
        </w:rPr>
        <w:t>–135, 2006.</w:t>
      </w:r>
    </w:p>
    <w:p w14:paraId="068E4E69" w14:textId="33D33E3A" w:rsidR="00FA0E25" w:rsidRDefault="00FA0E25" w:rsidP="00FA0E25">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w:t>
      </w:r>
      <w:r w:rsidR="008914E7">
        <w:rPr>
          <w:rFonts w:ascii="Times New Roman" w:hAnsi="Times New Roman" w:cs="Times New Roman" w:hint="eastAsia"/>
          <w:sz w:val="24"/>
          <w:szCs w:val="24"/>
        </w:rPr>
        <w:t>9</w:t>
      </w:r>
      <w:r>
        <w:rPr>
          <w:rFonts w:ascii="Times New Roman" w:hAnsi="Times New Roman" w:cs="Times New Roman" w:hint="eastAsia"/>
          <w:sz w:val="24"/>
          <w:szCs w:val="24"/>
        </w:rPr>
        <w:t xml:space="preserve">] </w:t>
      </w:r>
      <w:r w:rsidR="00EA0DB7" w:rsidRPr="00444E9A">
        <w:rPr>
          <w:rFonts w:ascii="Times New Roman" w:hAnsi="Times New Roman" w:cs="Times New Roman"/>
          <w:sz w:val="24"/>
          <w:szCs w:val="24"/>
        </w:rPr>
        <w:t xml:space="preserve">K. Q. Z. </w:t>
      </w:r>
      <w:proofErr w:type="spellStart"/>
      <w:r w:rsidR="00EA0DB7" w:rsidRPr="00444E9A">
        <w:rPr>
          <w:rFonts w:ascii="Times New Roman" w:hAnsi="Times New Roman" w:cs="Times New Roman"/>
          <w:sz w:val="24"/>
          <w:szCs w:val="24"/>
        </w:rPr>
        <w:t>Keyang</w:t>
      </w:r>
      <w:proofErr w:type="spellEnd"/>
      <w:r w:rsidR="00EA0DB7" w:rsidRPr="00444E9A">
        <w:rPr>
          <w:rFonts w:ascii="Times New Roman" w:hAnsi="Times New Roman" w:cs="Times New Roman"/>
          <w:sz w:val="24"/>
          <w:szCs w:val="24"/>
        </w:rPr>
        <w:t xml:space="preserve"> Zhang and S</w:t>
      </w:r>
      <w:proofErr w:type="gramStart"/>
      <w:r w:rsidR="00EA0DB7" w:rsidRPr="00444E9A">
        <w:rPr>
          <w:rFonts w:ascii="Times New Roman" w:hAnsi="Times New Roman" w:cs="Times New Roman"/>
          <w:sz w:val="24"/>
          <w:szCs w:val="24"/>
        </w:rPr>
        <w:t>.-</w:t>
      </w:r>
      <w:proofErr w:type="gramEnd"/>
      <w:r w:rsidR="00EA0DB7" w:rsidRPr="00444E9A">
        <w:rPr>
          <w:rFonts w:ascii="Times New Roman" w:hAnsi="Times New Roman" w:cs="Times New Roman"/>
          <w:sz w:val="24"/>
          <w:szCs w:val="24"/>
        </w:rPr>
        <w:t xml:space="preserve">W. Hwang. </w:t>
      </w:r>
      <w:proofErr w:type="gramStart"/>
      <w:r w:rsidR="00EA0DB7" w:rsidRPr="00444E9A">
        <w:rPr>
          <w:rFonts w:ascii="Times New Roman" w:hAnsi="Times New Roman" w:cs="Times New Roman"/>
          <w:sz w:val="24"/>
          <w:szCs w:val="24"/>
        </w:rPr>
        <w:t>An association network for computing semantic relatedness.</w:t>
      </w:r>
      <w:proofErr w:type="gramEnd"/>
      <w:r w:rsidR="00EA0DB7" w:rsidRPr="00444E9A">
        <w:rPr>
          <w:rFonts w:ascii="Times New Roman" w:hAnsi="Times New Roman" w:cs="Times New Roman"/>
          <w:sz w:val="24"/>
          <w:szCs w:val="24"/>
        </w:rPr>
        <w:t xml:space="preserve"> </w:t>
      </w:r>
      <w:proofErr w:type="gramStart"/>
      <w:r w:rsidR="00EA0DB7" w:rsidRPr="00444E9A">
        <w:rPr>
          <w:rFonts w:ascii="Times New Roman" w:hAnsi="Times New Roman" w:cs="Times New Roman"/>
          <w:sz w:val="24"/>
          <w:szCs w:val="24"/>
        </w:rPr>
        <w:t>In AAAI, 2015.</w:t>
      </w:r>
      <w:proofErr w:type="gramEnd"/>
    </w:p>
    <w:p w14:paraId="12C8C782" w14:textId="4A070166" w:rsidR="00FA0E25" w:rsidRDefault="00FA0E25" w:rsidP="00FA0E25">
      <w:pPr>
        <w:snapToGrid w:val="0"/>
        <w:spacing w:after="120" w:line="360" w:lineRule="auto"/>
        <w:rPr>
          <w:rFonts w:ascii="Times New Roman" w:hAnsi="Times New Roman" w:cs="Times New Roman"/>
          <w:sz w:val="24"/>
          <w:szCs w:val="24"/>
        </w:rPr>
      </w:pPr>
      <w:proofErr w:type="gramStart"/>
      <w:r>
        <w:rPr>
          <w:rFonts w:ascii="Times New Roman" w:hAnsi="Times New Roman" w:cs="Times New Roman" w:hint="eastAsia"/>
          <w:sz w:val="24"/>
          <w:szCs w:val="24"/>
        </w:rPr>
        <w:t>[</w:t>
      </w:r>
      <w:r w:rsidR="008914E7">
        <w:rPr>
          <w:rFonts w:ascii="Times New Roman" w:hAnsi="Times New Roman" w:cs="Times New Roman" w:hint="eastAsia"/>
          <w:sz w:val="24"/>
          <w:szCs w:val="24"/>
        </w:rPr>
        <w:t>10</w:t>
      </w:r>
      <w:r>
        <w:rPr>
          <w:rFonts w:ascii="Times New Roman" w:hAnsi="Times New Roman" w:cs="Times New Roman" w:hint="eastAsia"/>
          <w:sz w:val="24"/>
          <w:szCs w:val="24"/>
        </w:rPr>
        <w:t xml:space="preserve">] </w:t>
      </w:r>
      <w:r w:rsidR="00050521" w:rsidRPr="00444E9A">
        <w:rPr>
          <w:rFonts w:ascii="Times New Roman" w:hAnsi="Times New Roman" w:cs="Times New Roman"/>
          <w:sz w:val="24"/>
          <w:szCs w:val="24"/>
        </w:rPr>
        <w:t xml:space="preserve">A. Yates, M. </w:t>
      </w:r>
      <w:proofErr w:type="spellStart"/>
      <w:r w:rsidR="00050521" w:rsidRPr="00444E9A">
        <w:rPr>
          <w:rFonts w:ascii="Times New Roman" w:hAnsi="Times New Roman" w:cs="Times New Roman"/>
          <w:sz w:val="24"/>
          <w:szCs w:val="24"/>
        </w:rPr>
        <w:t>Cafarella</w:t>
      </w:r>
      <w:proofErr w:type="spellEnd"/>
      <w:r w:rsidR="00050521" w:rsidRPr="00444E9A">
        <w:rPr>
          <w:rFonts w:ascii="Times New Roman" w:hAnsi="Times New Roman" w:cs="Times New Roman"/>
          <w:sz w:val="24"/>
          <w:szCs w:val="24"/>
        </w:rPr>
        <w:t xml:space="preserve">, M. </w:t>
      </w:r>
      <w:proofErr w:type="spellStart"/>
      <w:r w:rsidR="00050521" w:rsidRPr="00444E9A">
        <w:rPr>
          <w:rFonts w:ascii="Times New Roman" w:hAnsi="Times New Roman" w:cs="Times New Roman"/>
          <w:sz w:val="24"/>
          <w:szCs w:val="24"/>
        </w:rPr>
        <w:t>Banko</w:t>
      </w:r>
      <w:proofErr w:type="spellEnd"/>
      <w:r w:rsidR="00050521" w:rsidRPr="00444E9A">
        <w:rPr>
          <w:rFonts w:ascii="Times New Roman" w:hAnsi="Times New Roman" w:cs="Times New Roman"/>
          <w:sz w:val="24"/>
          <w:szCs w:val="24"/>
        </w:rPr>
        <w:t xml:space="preserve">, O. </w:t>
      </w:r>
      <w:proofErr w:type="spellStart"/>
      <w:r w:rsidR="00050521" w:rsidRPr="00444E9A">
        <w:rPr>
          <w:rFonts w:ascii="Times New Roman" w:hAnsi="Times New Roman" w:cs="Times New Roman"/>
          <w:sz w:val="24"/>
          <w:szCs w:val="24"/>
        </w:rPr>
        <w:t>Etzioni</w:t>
      </w:r>
      <w:proofErr w:type="spellEnd"/>
      <w:r w:rsidR="00050521" w:rsidRPr="00444E9A">
        <w:rPr>
          <w:rFonts w:ascii="Times New Roman" w:hAnsi="Times New Roman" w:cs="Times New Roman"/>
          <w:sz w:val="24"/>
          <w:szCs w:val="24"/>
        </w:rPr>
        <w:t xml:space="preserve">, M. </w:t>
      </w:r>
      <w:proofErr w:type="spellStart"/>
      <w:r w:rsidR="00050521" w:rsidRPr="00444E9A">
        <w:rPr>
          <w:rFonts w:ascii="Times New Roman" w:hAnsi="Times New Roman" w:cs="Times New Roman"/>
          <w:sz w:val="24"/>
          <w:szCs w:val="24"/>
        </w:rPr>
        <w:t>Broadhead</w:t>
      </w:r>
      <w:proofErr w:type="spellEnd"/>
      <w:r w:rsidR="00050521" w:rsidRPr="00444E9A">
        <w:rPr>
          <w:rFonts w:ascii="Times New Roman" w:hAnsi="Times New Roman" w:cs="Times New Roman"/>
          <w:sz w:val="24"/>
          <w:szCs w:val="24"/>
        </w:rPr>
        <w:t xml:space="preserve">, and S. </w:t>
      </w:r>
      <w:proofErr w:type="spellStart"/>
      <w:r w:rsidR="00050521" w:rsidRPr="00444E9A">
        <w:rPr>
          <w:rFonts w:ascii="Times New Roman" w:hAnsi="Times New Roman" w:cs="Times New Roman"/>
          <w:sz w:val="24"/>
          <w:szCs w:val="24"/>
        </w:rPr>
        <w:t>Soderland</w:t>
      </w:r>
      <w:proofErr w:type="spellEnd"/>
      <w:r w:rsidR="00050521" w:rsidRPr="00444E9A">
        <w:rPr>
          <w:rFonts w:ascii="Times New Roman" w:hAnsi="Times New Roman" w:cs="Times New Roman"/>
          <w:sz w:val="24"/>
          <w:szCs w:val="24"/>
        </w:rPr>
        <w:t>.</w:t>
      </w:r>
      <w:proofErr w:type="gramEnd"/>
      <w:r w:rsidR="00050521" w:rsidRPr="00444E9A">
        <w:rPr>
          <w:rFonts w:ascii="Times New Roman" w:hAnsi="Times New Roman" w:cs="Times New Roman"/>
          <w:sz w:val="24"/>
          <w:szCs w:val="24"/>
        </w:rPr>
        <w:t xml:space="preserve"> </w:t>
      </w:r>
      <w:proofErr w:type="spellStart"/>
      <w:r w:rsidR="00050521" w:rsidRPr="00444E9A">
        <w:rPr>
          <w:rFonts w:ascii="Times New Roman" w:hAnsi="Times New Roman" w:cs="Times New Roman"/>
          <w:sz w:val="24"/>
          <w:szCs w:val="24"/>
        </w:rPr>
        <w:t>Textrunner</w:t>
      </w:r>
      <w:proofErr w:type="spellEnd"/>
      <w:r w:rsidR="00050521" w:rsidRPr="00444E9A">
        <w:rPr>
          <w:rFonts w:ascii="Times New Roman" w:hAnsi="Times New Roman" w:cs="Times New Roman"/>
          <w:sz w:val="24"/>
          <w:szCs w:val="24"/>
        </w:rPr>
        <w:t xml:space="preserve">: Open information extraction on the web. </w:t>
      </w:r>
      <w:proofErr w:type="gramStart"/>
      <w:r w:rsidR="00050521" w:rsidRPr="00444E9A">
        <w:rPr>
          <w:rFonts w:ascii="Times New Roman" w:hAnsi="Times New Roman" w:cs="Times New Roman"/>
          <w:sz w:val="24"/>
          <w:szCs w:val="24"/>
        </w:rPr>
        <w:t>In NAACL HLT Demonstration Program, 2007.</w:t>
      </w:r>
      <w:proofErr w:type="gramEnd"/>
    </w:p>
    <w:p w14:paraId="06A86D89" w14:textId="0007EB17" w:rsidR="0084373B" w:rsidRDefault="00FA0E25"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w:t>
      </w:r>
      <w:r w:rsidR="008914E7">
        <w:rPr>
          <w:rFonts w:ascii="Times New Roman" w:hAnsi="Times New Roman" w:cs="Times New Roman" w:hint="eastAsia"/>
          <w:sz w:val="24"/>
          <w:szCs w:val="24"/>
        </w:rPr>
        <w:t>11</w:t>
      </w:r>
      <w:r>
        <w:rPr>
          <w:rFonts w:ascii="Times New Roman" w:hAnsi="Times New Roman" w:cs="Times New Roman" w:hint="eastAsia"/>
          <w:sz w:val="24"/>
          <w:szCs w:val="24"/>
        </w:rPr>
        <w:t xml:space="preserve">] </w:t>
      </w:r>
      <w:r w:rsidR="00D37313" w:rsidRPr="00444E9A">
        <w:rPr>
          <w:rFonts w:ascii="Times New Roman" w:hAnsi="Times New Roman" w:cs="Times New Roman"/>
          <w:sz w:val="24"/>
          <w:szCs w:val="24"/>
        </w:rPr>
        <w:t>车万翔</w:t>
      </w:r>
      <w:r w:rsidR="00D37313" w:rsidRPr="00444E9A">
        <w:rPr>
          <w:rFonts w:ascii="Times New Roman" w:hAnsi="Times New Roman" w:cs="Times New Roman"/>
          <w:sz w:val="24"/>
          <w:szCs w:val="24"/>
        </w:rPr>
        <w:t xml:space="preserve">, </w:t>
      </w:r>
      <w:r w:rsidR="00D37313" w:rsidRPr="00444E9A">
        <w:rPr>
          <w:rFonts w:ascii="Times New Roman" w:hAnsi="Times New Roman" w:cs="Times New Roman"/>
          <w:sz w:val="24"/>
          <w:szCs w:val="24"/>
        </w:rPr>
        <w:t>刘挺</w:t>
      </w:r>
      <w:r w:rsidR="00D37313" w:rsidRPr="00444E9A">
        <w:rPr>
          <w:rFonts w:ascii="Times New Roman" w:hAnsi="Times New Roman" w:cs="Times New Roman"/>
          <w:sz w:val="24"/>
          <w:szCs w:val="24"/>
        </w:rPr>
        <w:t xml:space="preserve">, </w:t>
      </w:r>
      <w:r w:rsidR="00D37313" w:rsidRPr="00444E9A">
        <w:rPr>
          <w:rFonts w:ascii="Times New Roman" w:hAnsi="Times New Roman" w:cs="Times New Roman"/>
          <w:sz w:val="24"/>
          <w:szCs w:val="24"/>
        </w:rPr>
        <w:t>李生</w:t>
      </w:r>
      <w:r w:rsidR="00D37313" w:rsidRPr="00444E9A">
        <w:rPr>
          <w:rFonts w:ascii="Times New Roman" w:hAnsi="Times New Roman" w:cs="Times New Roman"/>
          <w:sz w:val="24"/>
          <w:szCs w:val="24"/>
        </w:rPr>
        <w:t xml:space="preserve">. </w:t>
      </w:r>
      <w:r w:rsidR="00D37313" w:rsidRPr="00444E9A">
        <w:rPr>
          <w:rFonts w:ascii="Times New Roman" w:hAnsi="Times New Roman" w:cs="Times New Roman"/>
          <w:sz w:val="24"/>
          <w:szCs w:val="24"/>
        </w:rPr>
        <w:t>实体关系自动抽取</w:t>
      </w:r>
      <w:r w:rsidR="00D37313" w:rsidRPr="00444E9A">
        <w:rPr>
          <w:rFonts w:ascii="Times New Roman" w:hAnsi="Times New Roman" w:cs="Times New Roman"/>
          <w:sz w:val="24"/>
          <w:szCs w:val="24"/>
        </w:rPr>
        <w:t xml:space="preserve">. </w:t>
      </w:r>
      <w:r w:rsidR="00D37313" w:rsidRPr="00444E9A">
        <w:rPr>
          <w:rFonts w:ascii="Times New Roman" w:hAnsi="Times New Roman" w:cs="Times New Roman"/>
          <w:sz w:val="24"/>
          <w:szCs w:val="24"/>
        </w:rPr>
        <w:t>中文信息学报</w:t>
      </w:r>
      <w:r w:rsidR="00D37313" w:rsidRPr="00444E9A">
        <w:rPr>
          <w:rFonts w:ascii="Times New Roman" w:hAnsi="Times New Roman" w:cs="Times New Roman"/>
          <w:sz w:val="24"/>
          <w:szCs w:val="24"/>
        </w:rPr>
        <w:t>, 2005, 19(2): 1-6.</w:t>
      </w:r>
    </w:p>
    <w:p w14:paraId="79C4895D" w14:textId="2CC43973" w:rsidR="0084373B" w:rsidRDefault="0084373B"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[12] </w:t>
      </w:r>
      <w:r w:rsidR="00050521" w:rsidRPr="00444E9A">
        <w:rPr>
          <w:rFonts w:ascii="Times New Roman" w:hAnsi="Times New Roman" w:cs="Times New Roman"/>
          <w:sz w:val="24"/>
          <w:szCs w:val="24"/>
        </w:rPr>
        <w:t xml:space="preserve">F. M. </w:t>
      </w:r>
      <w:proofErr w:type="spellStart"/>
      <w:r w:rsidR="00050521" w:rsidRPr="00444E9A">
        <w:rPr>
          <w:rFonts w:ascii="Times New Roman" w:hAnsi="Times New Roman" w:cs="Times New Roman"/>
          <w:sz w:val="24"/>
          <w:szCs w:val="24"/>
        </w:rPr>
        <w:t>Suchanek</w:t>
      </w:r>
      <w:proofErr w:type="spellEnd"/>
      <w:r w:rsidR="00050521" w:rsidRPr="00444E9A">
        <w:rPr>
          <w:rFonts w:ascii="Times New Roman" w:hAnsi="Times New Roman" w:cs="Times New Roman"/>
          <w:sz w:val="24"/>
          <w:szCs w:val="24"/>
        </w:rPr>
        <w:t xml:space="preserve">, G. </w:t>
      </w:r>
      <w:proofErr w:type="spellStart"/>
      <w:r w:rsidR="00050521" w:rsidRPr="00444E9A">
        <w:rPr>
          <w:rFonts w:ascii="Times New Roman" w:hAnsi="Times New Roman" w:cs="Times New Roman"/>
          <w:sz w:val="24"/>
          <w:szCs w:val="24"/>
        </w:rPr>
        <w:t>Kasneci</w:t>
      </w:r>
      <w:proofErr w:type="spellEnd"/>
      <w:r w:rsidR="00050521" w:rsidRPr="00444E9A">
        <w:rPr>
          <w:rFonts w:ascii="Times New Roman" w:hAnsi="Times New Roman" w:cs="Times New Roman"/>
          <w:sz w:val="24"/>
          <w:szCs w:val="24"/>
        </w:rPr>
        <w:t xml:space="preserve">, and G. </w:t>
      </w:r>
      <w:proofErr w:type="spellStart"/>
      <w:r w:rsidR="00050521" w:rsidRPr="00444E9A">
        <w:rPr>
          <w:rFonts w:ascii="Times New Roman" w:hAnsi="Times New Roman" w:cs="Times New Roman"/>
          <w:sz w:val="24"/>
          <w:szCs w:val="24"/>
        </w:rPr>
        <w:t>Weikum</w:t>
      </w:r>
      <w:proofErr w:type="spellEnd"/>
      <w:r w:rsidR="00050521" w:rsidRPr="00444E9A">
        <w:rPr>
          <w:rFonts w:ascii="Times New Roman" w:hAnsi="Times New Roman" w:cs="Times New Roman"/>
          <w:sz w:val="24"/>
          <w:szCs w:val="24"/>
        </w:rPr>
        <w:t xml:space="preserve">. YAGO: a core of the semantic knowledge. </w:t>
      </w:r>
      <w:proofErr w:type="gramStart"/>
      <w:r w:rsidR="00050521" w:rsidRPr="00444E9A">
        <w:rPr>
          <w:rFonts w:ascii="Times New Roman" w:hAnsi="Times New Roman" w:cs="Times New Roman"/>
          <w:sz w:val="24"/>
          <w:szCs w:val="24"/>
        </w:rPr>
        <w:t>In WWW’07, 2007.</w:t>
      </w:r>
      <w:proofErr w:type="gramEnd"/>
    </w:p>
    <w:p w14:paraId="03D6B49E" w14:textId="7EDCBE2D" w:rsidR="0084373B" w:rsidRDefault="0084373B"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[13] </w:t>
      </w:r>
      <w:r w:rsidR="00050521" w:rsidRPr="00444E9A">
        <w:rPr>
          <w:rFonts w:ascii="Times New Roman" w:hAnsi="Times New Roman" w:cs="Times New Roman"/>
          <w:sz w:val="24"/>
          <w:szCs w:val="24"/>
        </w:rPr>
        <w:t xml:space="preserve">J. </w:t>
      </w:r>
      <w:proofErr w:type="spellStart"/>
      <w:r w:rsidR="00050521" w:rsidRPr="00444E9A">
        <w:rPr>
          <w:rFonts w:ascii="Times New Roman" w:hAnsi="Times New Roman" w:cs="Times New Roman"/>
          <w:sz w:val="24"/>
          <w:szCs w:val="24"/>
        </w:rPr>
        <w:t>Hoffart</w:t>
      </w:r>
      <w:proofErr w:type="spellEnd"/>
      <w:r w:rsidR="00050521" w:rsidRPr="00444E9A">
        <w:rPr>
          <w:rFonts w:ascii="Times New Roman" w:hAnsi="Times New Roman" w:cs="Times New Roman"/>
          <w:sz w:val="24"/>
          <w:szCs w:val="24"/>
        </w:rPr>
        <w:t xml:space="preserve">, F. M. </w:t>
      </w:r>
      <w:proofErr w:type="spellStart"/>
      <w:r w:rsidR="00050521" w:rsidRPr="00444E9A">
        <w:rPr>
          <w:rFonts w:ascii="Times New Roman" w:hAnsi="Times New Roman" w:cs="Times New Roman"/>
          <w:sz w:val="24"/>
          <w:szCs w:val="24"/>
        </w:rPr>
        <w:t>Suchanek</w:t>
      </w:r>
      <w:proofErr w:type="spellEnd"/>
      <w:r w:rsidR="00050521" w:rsidRPr="00444E9A">
        <w:rPr>
          <w:rFonts w:ascii="Times New Roman" w:hAnsi="Times New Roman" w:cs="Times New Roman"/>
          <w:sz w:val="24"/>
          <w:szCs w:val="24"/>
        </w:rPr>
        <w:t xml:space="preserve">, K. </w:t>
      </w:r>
      <w:proofErr w:type="spellStart"/>
      <w:r w:rsidR="00050521" w:rsidRPr="00444E9A">
        <w:rPr>
          <w:rFonts w:ascii="Times New Roman" w:hAnsi="Times New Roman" w:cs="Times New Roman"/>
          <w:sz w:val="24"/>
          <w:szCs w:val="24"/>
        </w:rPr>
        <w:t>Berberich</w:t>
      </w:r>
      <w:proofErr w:type="spellEnd"/>
      <w:r w:rsidR="00050521" w:rsidRPr="00444E9A">
        <w:rPr>
          <w:rFonts w:ascii="Times New Roman" w:hAnsi="Times New Roman" w:cs="Times New Roman"/>
          <w:sz w:val="24"/>
          <w:szCs w:val="24"/>
        </w:rPr>
        <w:t xml:space="preserve">, E. L. </w:t>
      </w:r>
      <w:proofErr w:type="spellStart"/>
      <w:r w:rsidR="00050521" w:rsidRPr="00444E9A">
        <w:rPr>
          <w:rFonts w:ascii="Times New Roman" w:hAnsi="Times New Roman" w:cs="Times New Roman"/>
          <w:sz w:val="24"/>
          <w:szCs w:val="24"/>
        </w:rPr>
        <w:t>Kelham</w:t>
      </w:r>
      <w:proofErr w:type="spellEnd"/>
      <w:r w:rsidR="00050521" w:rsidRPr="00444E9A">
        <w:rPr>
          <w:rFonts w:ascii="Times New Roman" w:hAnsi="Times New Roman" w:cs="Times New Roman"/>
          <w:sz w:val="24"/>
          <w:szCs w:val="24"/>
        </w:rPr>
        <w:t xml:space="preserve">, G. de </w:t>
      </w:r>
      <w:proofErr w:type="spellStart"/>
      <w:r w:rsidR="00050521" w:rsidRPr="00444E9A">
        <w:rPr>
          <w:rFonts w:ascii="Times New Roman" w:hAnsi="Times New Roman" w:cs="Times New Roman"/>
          <w:sz w:val="24"/>
          <w:szCs w:val="24"/>
        </w:rPr>
        <w:t>Melo</w:t>
      </w:r>
      <w:proofErr w:type="spellEnd"/>
      <w:r w:rsidR="00050521" w:rsidRPr="00444E9A">
        <w:rPr>
          <w:rFonts w:ascii="Times New Roman" w:hAnsi="Times New Roman" w:cs="Times New Roman"/>
          <w:sz w:val="24"/>
          <w:szCs w:val="24"/>
        </w:rPr>
        <w:t xml:space="preserve">, and G. </w:t>
      </w:r>
      <w:proofErr w:type="spellStart"/>
      <w:r w:rsidR="00050521" w:rsidRPr="00444E9A">
        <w:rPr>
          <w:rFonts w:ascii="Times New Roman" w:hAnsi="Times New Roman" w:cs="Times New Roman"/>
          <w:sz w:val="24"/>
          <w:szCs w:val="24"/>
        </w:rPr>
        <w:t>Weikum</w:t>
      </w:r>
      <w:proofErr w:type="spellEnd"/>
      <w:r w:rsidR="00050521" w:rsidRPr="00444E9A">
        <w:rPr>
          <w:rFonts w:ascii="Times New Roman" w:hAnsi="Times New Roman" w:cs="Times New Roman"/>
          <w:sz w:val="24"/>
          <w:szCs w:val="24"/>
        </w:rPr>
        <w:t xml:space="preserve">. YAGO2: Exploring and querying world knowledge in time, space, context, and many languages. </w:t>
      </w:r>
      <w:proofErr w:type="gramStart"/>
      <w:r w:rsidR="00050521" w:rsidRPr="00444E9A">
        <w:rPr>
          <w:rFonts w:ascii="Times New Roman" w:hAnsi="Times New Roman" w:cs="Times New Roman"/>
          <w:sz w:val="24"/>
          <w:szCs w:val="24"/>
        </w:rPr>
        <w:t>In WWW’11, 2011.</w:t>
      </w:r>
      <w:proofErr w:type="gramEnd"/>
    </w:p>
    <w:p w14:paraId="7B5AAF4E" w14:textId="7578B689" w:rsidR="0084373B" w:rsidRDefault="0084373B"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[14] </w:t>
      </w:r>
      <w:r w:rsidR="00050521" w:rsidRPr="00444E9A">
        <w:rPr>
          <w:rFonts w:ascii="Times New Roman" w:hAnsi="Times New Roman" w:cs="Times New Roman"/>
          <w:sz w:val="24"/>
          <w:szCs w:val="24"/>
        </w:rPr>
        <w:t xml:space="preserve">A. Fader, S. </w:t>
      </w:r>
      <w:proofErr w:type="spellStart"/>
      <w:r w:rsidR="00050521" w:rsidRPr="00444E9A">
        <w:rPr>
          <w:rFonts w:ascii="Times New Roman" w:hAnsi="Times New Roman" w:cs="Times New Roman"/>
          <w:sz w:val="24"/>
          <w:szCs w:val="24"/>
        </w:rPr>
        <w:t>Soderland</w:t>
      </w:r>
      <w:proofErr w:type="spellEnd"/>
      <w:r w:rsidR="00050521" w:rsidRPr="00444E9A">
        <w:rPr>
          <w:rFonts w:ascii="Times New Roman" w:hAnsi="Times New Roman" w:cs="Times New Roman"/>
          <w:sz w:val="24"/>
          <w:szCs w:val="24"/>
        </w:rPr>
        <w:t xml:space="preserve">, and O. </w:t>
      </w:r>
      <w:proofErr w:type="spellStart"/>
      <w:r w:rsidR="00050521" w:rsidRPr="00444E9A">
        <w:rPr>
          <w:rFonts w:ascii="Times New Roman" w:hAnsi="Times New Roman" w:cs="Times New Roman"/>
          <w:sz w:val="24"/>
          <w:szCs w:val="24"/>
        </w:rPr>
        <w:t>Etzioni</w:t>
      </w:r>
      <w:proofErr w:type="spellEnd"/>
      <w:r w:rsidR="00050521" w:rsidRPr="00444E9A">
        <w:rPr>
          <w:rFonts w:ascii="Times New Roman" w:hAnsi="Times New Roman" w:cs="Times New Roman"/>
          <w:sz w:val="24"/>
          <w:szCs w:val="24"/>
        </w:rPr>
        <w:t>. Identifying relations for open information extraction. In EMNLP, pages 1535–1545, 2011.</w:t>
      </w:r>
    </w:p>
    <w:p w14:paraId="610447CF" w14:textId="32FF9F14" w:rsidR="0084373B" w:rsidRDefault="0084373B" w:rsidP="0084373B">
      <w:pPr>
        <w:snapToGrid w:val="0"/>
        <w:spacing w:after="120" w:line="360" w:lineRule="auto"/>
        <w:rPr>
          <w:rFonts w:ascii="Times New Roman" w:hAnsi="Times New Roman" w:cs="Times New Roman"/>
          <w:sz w:val="24"/>
          <w:szCs w:val="24"/>
        </w:rPr>
      </w:pPr>
      <w:proofErr w:type="gramStart"/>
      <w:r>
        <w:rPr>
          <w:rFonts w:ascii="Times New Roman" w:hAnsi="Times New Roman" w:cs="Times New Roman" w:hint="eastAsia"/>
          <w:sz w:val="24"/>
          <w:szCs w:val="24"/>
        </w:rPr>
        <w:t xml:space="preserve">[15] </w:t>
      </w:r>
      <w:r w:rsidR="00050521" w:rsidRPr="00444E9A">
        <w:rPr>
          <w:rFonts w:ascii="Times New Roman" w:hAnsi="Times New Roman" w:cs="Times New Roman"/>
          <w:sz w:val="24"/>
          <w:szCs w:val="24"/>
        </w:rPr>
        <w:t xml:space="preserve">N. </w:t>
      </w:r>
      <w:proofErr w:type="spellStart"/>
      <w:r w:rsidR="00050521" w:rsidRPr="00444E9A">
        <w:rPr>
          <w:rFonts w:ascii="Times New Roman" w:hAnsi="Times New Roman" w:cs="Times New Roman"/>
          <w:sz w:val="24"/>
          <w:szCs w:val="24"/>
        </w:rPr>
        <w:t>Nakashole</w:t>
      </w:r>
      <w:proofErr w:type="spellEnd"/>
      <w:r w:rsidR="00050521" w:rsidRPr="00444E9A">
        <w:rPr>
          <w:rFonts w:ascii="Times New Roman" w:hAnsi="Times New Roman" w:cs="Times New Roman"/>
          <w:sz w:val="24"/>
          <w:szCs w:val="24"/>
        </w:rPr>
        <w:t xml:space="preserve">, G. </w:t>
      </w:r>
      <w:proofErr w:type="spellStart"/>
      <w:r w:rsidR="00050521" w:rsidRPr="00444E9A">
        <w:rPr>
          <w:rFonts w:ascii="Times New Roman" w:hAnsi="Times New Roman" w:cs="Times New Roman"/>
          <w:sz w:val="24"/>
          <w:szCs w:val="24"/>
        </w:rPr>
        <w:t>Weikum</w:t>
      </w:r>
      <w:proofErr w:type="spellEnd"/>
      <w:r w:rsidR="00050521" w:rsidRPr="00444E9A">
        <w:rPr>
          <w:rFonts w:ascii="Times New Roman" w:hAnsi="Times New Roman" w:cs="Times New Roman"/>
          <w:sz w:val="24"/>
          <w:szCs w:val="24"/>
        </w:rPr>
        <w:t xml:space="preserve">, and F. M. </w:t>
      </w:r>
      <w:proofErr w:type="spellStart"/>
      <w:r w:rsidR="00050521" w:rsidRPr="00444E9A">
        <w:rPr>
          <w:rFonts w:ascii="Times New Roman" w:hAnsi="Times New Roman" w:cs="Times New Roman"/>
          <w:sz w:val="24"/>
          <w:szCs w:val="24"/>
        </w:rPr>
        <w:t>Suchanek</w:t>
      </w:r>
      <w:proofErr w:type="spellEnd"/>
      <w:r w:rsidR="00050521" w:rsidRPr="00444E9A">
        <w:rPr>
          <w:rFonts w:ascii="Times New Roman" w:hAnsi="Times New Roman" w:cs="Times New Roman"/>
          <w:sz w:val="24"/>
          <w:szCs w:val="24"/>
        </w:rPr>
        <w:t>.</w:t>
      </w:r>
      <w:proofErr w:type="gramEnd"/>
      <w:r w:rsidR="00050521" w:rsidRPr="00444E9A">
        <w:rPr>
          <w:rFonts w:ascii="Times New Roman" w:hAnsi="Times New Roman" w:cs="Times New Roman"/>
          <w:sz w:val="24"/>
          <w:szCs w:val="24"/>
        </w:rPr>
        <w:t xml:space="preserve"> PATTY: </w:t>
      </w:r>
      <w:proofErr w:type="gramStart"/>
      <w:r w:rsidR="00050521" w:rsidRPr="00444E9A">
        <w:rPr>
          <w:rFonts w:ascii="Times New Roman" w:hAnsi="Times New Roman" w:cs="Times New Roman"/>
          <w:sz w:val="24"/>
          <w:szCs w:val="24"/>
        </w:rPr>
        <w:t>A taxonomy</w:t>
      </w:r>
      <w:proofErr w:type="gramEnd"/>
      <w:r w:rsidR="00050521" w:rsidRPr="00444E9A">
        <w:rPr>
          <w:rFonts w:ascii="Times New Roman" w:hAnsi="Times New Roman" w:cs="Times New Roman"/>
          <w:sz w:val="24"/>
          <w:szCs w:val="24"/>
        </w:rPr>
        <w:t xml:space="preserve"> of relational patterns with semantic types. In EMNLP-</w:t>
      </w:r>
      <w:proofErr w:type="spellStart"/>
      <w:r w:rsidR="00050521" w:rsidRPr="00444E9A">
        <w:rPr>
          <w:rFonts w:ascii="Times New Roman" w:hAnsi="Times New Roman" w:cs="Times New Roman"/>
          <w:sz w:val="24"/>
          <w:szCs w:val="24"/>
        </w:rPr>
        <w:t>CoNLL</w:t>
      </w:r>
      <w:proofErr w:type="spellEnd"/>
      <w:r w:rsidR="00050521" w:rsidRPr="00444E9A">
        <w:rPr>
          <w:rFonts w:ascii="Times New Roman" w:hAnsi="Times New Roman" w:cs="Times New Roman"/>
          <w:sz w:val="24"/>
          <w:szCs w:val="24"/>
        </w:rPr>
        <w:t>, pages 1135–1145, 2012.</w:t>
      </w:r>
    </w:p>
    <w:p w14:paraId="7C43AF6E" w14:textId="13869F1B" w:rsidR="0084373B" w:rsidRDefault="0084373B"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[16] </w:t>
      </w:r>
      <w:r w:rsidR="004860B8" w:rsidRPr="00444E9A">
        <w:rPr>
          <w:rFonts w:ascii="Times New Roman" w:hAnsi="Times New Roman" w:cs="Times New Roman"/>
          <w:sz w:val="24"/>
          <w:szCs w:val="24"/>
        </w:rPr>
        <w:t xml:space="preserve">A. </w:t>
      </w:r>
      <w:proofErr w:type="spellStart"/>
      <w:r w:rsidR="004860B8" w:rsidRPr="00444E9A">
        <w:rPr>
          <w:rFonts w:ascii="Times New Roman" w:hAnsi="Times New Roman" w:cs="Times New Roman"/>
          <w:sz w:val="24"/>
          <w:szCs w:val="24"/>
        </w:rPr>
        <w:t>Lascarides</w:t>
      </w:r>
      <w:proofErr w:type="spellEnd"/>
      <w:r w:rsidR="004860B8" w:rsidRPr="00444E9A">
        <w:rPr>
          <w:rFonts w:ascii="Times New Roman" w:hAnsi="Times New Roman" w:cs="Times New Roman"/>
          <w:sz w:val="24"/>
          <w:szCs w:val="24"/>
        </w:rPr>
        <w:t xml:space="preserve">, N. Asher, and J. </w:t>
      </w:r>
      <w:proofErr w:type="spellStart"/>
      <w:r w:rsidR="004860B8" w:rsidRPr="00444E9A">
        <w:rPr>
          <w:rFonts w:ascii="Times New Roman" w:hAnsi="Times New Roman" w:cs="Times New Roman"/>
          <w:sz w:val="24"/>
          <w:szCs w:val="24"/>
        </w:rPr>
        <w:t>Oberlander</w:t>
      </w:r>
      <w:proofErr w:type="spellEnd"/>
      <w:r w:rsidR="004860B8" w:rsidRPr="00444E9A">
        <w:rPr>
          <w:rFonts w:ascii="Times New Roman" w:hAnsi="Times New Roman" w:cs="Times New Roman"/>
          <w:sz w:val="24"/>
          <w:szCs w:val="24"/>
        </w:rPr>
        <w:t xml:space="preserve">. </w:t>
      </w:r>
      <w:proofErr w:type="spellStart"/>
      <w:proofErr w:type="gramStart"/>
      <w:r w:rsidR="004860B8" w:rsidRPr="00444E9A">
        <w:rPr>
          <w:rFonts w:ascii="Times New Roman" w:hAnsi="Times New Roman" w:cs="Times New Roman"/>
          <w:sz w:val="24"/>
          <w:szCs w:val="24"/>
        </w:rPr>
        <w:t>Interferring</w:t>
      </w:r>
      <w:proofErr w:type="spellEnd"/>
      <w:r w:rsidR="004860B8" w:rsidRPr="00444E9A">
        <w:rPr>
          <w:rFonts w:ascii="Times New Roman" w:hAnsi="Times New Roman" w:cs="Times New Roman"/>
          <w:sz w:val="24"/>
          <w:szCs w:val="24"/>
        </w:rPr>
        <w:t xml:space="preserve"> discourse relations in context.</w:t>
      </w:r>
      <w:proofErr w:type="gramEnd"/>
      <w:r w:rsidR="004860B8" w:rsidRPr="00444E9A">
        <w:rPr>
          <w:rFonts w:ascii="Times New Roman" w:hAnsi="Times New Roman" w:cs="Times New Roman"/>
          <w:sz w:val="24"/>
          <w:szCs w:val="24"/>
        </w:rPr>
        <w:t xml:space="preserve"> </w:t>
      </w:r>
      <w:proofErr w:type="gramStart"/>
      <w:r w:rsidR="004860B8" w:rsidRPr="00444E9A">
        <w:rPr>
          <w:rFonts w:ascii="Times New Roman" w:hAnsi="Times New Roman" w:cs="Times New Roman"/>
          <w:sz w:val="24"/>
          <w:szCs w:val="24"/>
        </w:rPr>
        <w:t>In ACL, pages 1–8, 1992.</w:t>
      </w:r>
      <w:proofErr w:type="gramEnd"/>
    </w:p>
    <w:p w14:paraId="0C03684A" w14:textId="2E92844F" w:rsidR="0084373B" w:rsidRDefault="0084373B"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[17] </w:t>
      </w:r>
      <w:r w:rsidR="004860B8" w:rsidRPr="00444E9A">
        <w:rPr>
          <w:rFonts w:ascii="Times New Roman" w:hAnsi="Times New Roman" w:cs="Times New Roman"/>
          <w:sz w:val="24"/>
          <w:szCs w:val="24"/>
        </w:rPr>
        <w:t xml:space="preserve">A. </w:t>
      </w:r>
      <w:proofErr w:type="spellStart"/>
      <w:r w:rsidR="004860B8" w:rsidRPr="00444E9A">
        <w:rPr>
          <w:rFonts w:ascii="Times New Roman" w:hAnsi="Times New Roman" w:cs="Times New Roman"/>
          <w:sz w:val="24"/>
          <w:szCs w:val="24"/>
        </w:rPr>
        <w:t>Lascarides</w:t>
      </w:r>
      <w:proofErr w:type="spellEnd"/>
      <w:r w:rsidR="004860B8" w:rsidRPr="00444E9A">
        <w:rPr>
          <w:rFonts w:ascii="Times New Roman" w:hAnsi="Times New Roman" w:cs="Times New Roman"/>
          <w:sz w:val="24"/>
          <w:szCs w:val="24"/>
        </w:rPr>
        <w:t xml:space="preserve"> and N. Asher. Temporal interpretation, discourse relations and commonsense entailment. Linguistics and Philosophy, 16(5)</w:t>
      </w:r>
      <w:proofErr w:type="gramStart"/>
      <w:r w:rsidR="004860B8" w:rsidRPr="00444E9A">
        <w:rPr>
          <w:rFonts w:ascii="Times New Roman" w:hAnsi="Times New Roman" w:cs="Times New Roman"/>
          <w:sz w:val="24"/>
          <w:szCs w:val="24"/>
        </w:rPr>
        <w:t>:437</w:t>
      </w:r>
      <w:proofErr w:type="gramEnd"/>
      <w:r w:rsidR="004860B8" w:rsidRPr="00444E9A">
        <w:rPr>
          <w:rFonts w:ascii="Times New Roman" w:hAnsi="Times New Roman" w:cs="Times New Roman"/>
          <w:sz w:val="24"/>
          <w:szCs w:val="24"/>
        </w:rPr>
        <w:t>–493, 1993.</w:t>
      </w:r>
    </w:p>
    <w:p w14:paraId="73D44AB6" w14:textId="45EA98B3" w:rsidR="0084373B" w:rsidRDefault="0084373B"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[18] </w:t>
      </w:r>
      <w:r w:rsidR="0083020F" w:rsidRPr="00444E9A">
        <w:rPr>
          <w:rFonts w:ascii="Times New Roman" w:hAnsi="Times New Roman" w:cs="Times New Roman"/>
          <w:sz w:val="24"/>
          <w:szCs w:val="24"/>
        </w:rPr>
        <w:t xml:space="preserve">H. Liu and P. Singh. </w:t>
      </w:r>
      <w:proofErr w:type="gramStart"/>
      <w:r w:rsidR="0083020F" w:rsidRPr="00444E9A">
        <w:rPr>
          <w:rFonts w:ascii="Times New Roman" w:hAnsi="Times New Roman" w:cs="Times New Roman"/>
          <w:sz w:val="24"/>
          <w:szCs w:val="24"/>
        </w:rPr>
        <w:t>Commonsense reasoning in and over natural language.</w:t>
      </w:r>
      <w:proofErr w:type="gramEnd"/>
      <w:r w:rsidR="0083020F" w:rsidRPr="00444E9A">
        <w:rPr>
          <w:rFonts w:ascii="Times New Roman" w:hAnsi="Times New Roman" w:cs="Times New Roman"/>
          <w:sz w:val="24"/>
          <w:szCs w:val="24"/>
        </w:rPr>
        <w:t xml:space="preserve"> In Knowledge-based intelligent information and engineering systems, pages 293–306. </w:t>
      </w:r>
      <w:proofErr w:type="gramStart"/>
      <w:r w:rsidR="0083020F" w:rsidRPr="00444E9A">
        <w:rPr>
          <w:rFonts w:ascii="Times New Roman" w:hAnsi="Times New Roman" w:cs="Times New Roman"/>
          <w:sz w:val="24"/>
          <w:szCs w:val="24"/>
        </w:rPr>
        <w:t>Springer, 2004.</w:t>
      </w:r>
      <w:proofErr w:type="gramEnd"/>
    </w:p>
    <w:p w14:paraId="32432A58" w14:textId="53F0E83D" w:rsidR="0084373B" w:rsidRDefault="0084373B"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[19] </w:t>
      </w:r>
      <w:r w:rsidR="004730BD" w:rsidRPr="00444E9A">
        <w:rPr>
          <w:rFonts w:ascii="Times New Roman" w:hAnsi="Times New Roman" w:cs="Times New Roman"/>
          <w:sz w:val="24"/>
          <w:szCs w:val="24"/>
        </w:rPr>
        <w:t xml:space="preserve">S. </w:t>
      </w:r>
      <w:proofErr w:type="spellStart"/>
      <w:r w:rsidR="004730BD" w:rsidRPr="00444E9A">
        <w:rPr>
          <w:rFonts w:ascii="Times New Roman" w:hAnsi="Times New Roman" w:cs="Times New Roman"/>
          <w:sz w:val="24"/>
          <w:szCs w:val="24"/>
        </w:rPr>
        <w:t>Jabeen</w:t>
      </w:r>
      <w:proofErr w:type="spellEnd"/>
      <w:r w:rsidR="004730BD" w:rsidRPr="00444E9A">
        <w:rPr>
          <w:rFonts w:ascii="Times New Roman" w:hAnsi="Times New Roman" w:cs="Times New Roman"/>
          <w:sz w:val="24"/>
          <w:szCs w:val="24"/>
        </w:rPr>
        <w:t xml:space="preserve">. Exploiting </w:t>
      </w:r>
      <w:proofErr w:type="spellStart"/>
      <w:r w:rsidR="004730BD" w:rsidRPr="00444E9A">
        <w:rPr>
          <w:rFonts w:ascii="Times New Roman" w:hAnsi="Times New Roman" w:cs="Times New Roman"/>
          <w:sz w:val="24"/>
          <w:szCs w:val="24"/>
        </w:rPr>
        <w:t>wikipedia</w:t>
      </w:r>
      <w:proofErr w:type="spellEnd"/>
      <w:r w:rsidR="004730BD" w:rsidRPr="00444E9A">
        <w:rPr>
          <w:rFonts w:ascii="Times New Roman" w:hAnsi="Times New Roman" w:cs="Times New Roman"/>
          <w:sz w:val="24"/>
          <w:szCs w:val="24"/>
        </w:rPr>
        <w:t xml:space="preserve"> semantics for computing word associations. 2014.</w:t>
      </w:r>
    </w:p>
    <w:p w14:paraId="55BC401E" w14:textId="5C0A4480" w:rsidR="0084373B" w:rsidRDefault="0084373B"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[20] </w:t>
      </w:r>
      <w:r w:rsidR="004730BD" w:rsidRPr="00444E9A">
        <w:rPr>
          <w:rFonts w:ascii="Times New Roman" w:hAnsi="Times New Roman" w:cs="Times New Roman"/>
          <w:sz w:val="24"/>
          <w:szCs w:val="24"/>
        </w:rPr>
        <w:t xml:space="preserve">M. </w:t>
      </w:r>
      <w:proofErr w:type="spellStart"/>
      <w:r w:rsidR="004730BD" w:rsidRPr="00444E9A">
        <w:rPr>
          <w:rFonts w:ascii="Times New Roman" w:hAnsi="Times New Roman" w:cs="Times New Roman"/>
          <w:sz w:val="24"/>
          <w:szCs w:val="24"/>
        </w:rPr>
        <w:t>Roemmele</w:t>
      </w:r>
      <w:proofErr w:type="spellEnd"/>
      <w:r w:rsidR="004730BD" w:rsidRPr="00444E9A">
        <w:rPr>
          <w:rFonts w:ascii="Times New Roman" w:hAnsi="Times New Roman" w:cs="Times New Roman"/>
          <w:sz w:val="24"/>
          <w:szCs w:val="24"/>
        </w:rPr>
        <w:t xml:space="preserve">, C. A. </w:t>
      </w:r>
      <w:proofErr w:type="spellStart"/>
      <w:r w:rsidR="004730BD" w:rsidRPr="00444E9A">
        <w:rPr>
          <w:rFonts w:ascii="Times New Roman" w:hAnsi="Times New Roman" w:cs="Times New Roman"/>
          <w:sz w:val="24"/>
          <w:szCs w:val="24"/>
        </w:rPr>
        <w:t>Bejan</w:t>
      </w:r>
      <w:proofErr w:type="spellEnd"/>
      <w:r w:rsidR="004730BD" w:rsidRPr="00444E9A">
        <w:rPr>
          <w:rFonts w:ascii="Times New Roman" w:hAnsi="Times New Roman" w:cs="Times New Roman"/>
          <w:sz w:val="24"/>
          <w:szCs w:val="24"/>
        </w:rPr>
        <w:t xml:space="preserve">, and A. S. Gordon. Choice of plausible alternatives: An evaluation of commonsense causal reasoning. In AAAI Spring Symposium: </w:t>
      </w:r>
      <w:r w:rsidR="004730BD" w:rsidRPr="00444E9A">
        <w:rPr>
          <w:rFonts w:ascii="Times New Roman" w:hAnsi="Times New Roman" w:cs="Times New Roman"/>
          <w:sz w:val="24"/>
          <w:szCs w:val="24"/>
        </w:rPr>
        <w:lastRenderedPageBreak/>
        <w:t>Logical Formalizations of Commonsense Reasoning, 2011.</w:t>
      </w:r>
    </w:p>
    <w:p w14:paraId="31F4AA0C" w14:textId="10F2C243" w:rsidR="0084373B" w:rsidRDefault="0084373B"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[21] </w:t>
      </w:r>
      <w:r w:rsidR="004730BD" w:rsidRPr="00444E9A">
        <w:rPr>
          <w:rFonts w:ascii="Times New Roman" w:hAnsi="Times New Roman" w:cs="Times New Roman"/>
          <w:sz w:val="24"/>
          <w:szCs w:val="24"/>
        </w:rPr>
        <w:t xml:space="preserve">A. S. Gordon, C. A. </w:t>
      </w:r>
      <w:proofErr w:type="spellStart"/>
      <w:r w:rsidR="004730BD" w:rsidRPr="00444E9A">
        <w:rPr>
          <w:rFonts w:ascii="Times New Roman" w:hAnsi="Times New Roman" w:cs="Times New Roman"/>
          <w:sz w:val="24"/>
          <w:szCs w:val="24"/>
        </w:rPr>
        <w:t>Bejan</w:t>
      </w:r>
      <w:proofErr w:type="spellEnd"/>
      <w:r w:rsidR="004730BD" w:rsidRPr="00444E9A">
        <w:rPr>
          <w:rFonts w:ascii="Times New Roman" w:hAnsi="Times New Roman" w:cs="Times New Roman"/>
          <w:sz w:val="24"/>
          <w:szCs w:val="24"/>
        </w:rPr>
        <w:t xml:space="preserve">, and K. </w:t>
      </w:r>
      <w:proofErr w:type="spellStart"/>
      <w:r w:rsidR="004730BD" w:rsidRPr="00444E9A">
        <w:rPr>
          <w:rFonts w:ascii="Times New Roman" w:hAnsi="Times New Roman" w:cs="Times New Roman"/>
          <w:sz w:val="24"/>
          <w:szCs w:val="24"/>
        </w:rPr>
        <w:t>Sagae</w:t>
      </w:r>
      <w:proofErr w:type="spellEnd"/>
      <w:r w:rsidR="004730BD" w:rsidRPr="00444E9A">
        <w:rPr>
          <w:rFonts w:ascii="Times New Roman" w:hAnsi="Times New Roman" w:cs="Times New Roman"/>
          <w:sz w:val="24"/>
          <w:szCs w:val="24"/>
        </w:rPr>
        <w:t xml:space="preserve">. </w:t>
      </w:r>
      <w:proofErr w:type="gramStart"/>
      <w:r w:rsidR="004730BD" w:rsidRPr="00444E9A">
        <w:rPr>
          <w:rFonts w:ascii="Times New Roman" w:hAnsi="Times New Roman" w:cs="Times New Roman"/>
          <w:sz w:val="24"/>
          <w:szCs w:val="24"/>
        </w:rPr>
        <w:t>Commonsense causal reasoning using millions of personal stories.</w:t>
      </w:r>
      <w:proofErr w:type="gramEnd"/>
      <w:r w:rsidR="004730BD" w:rsidRPr="00444E9A">
        <w:rPr>
          <w:rFonts w:ascii="Times New Roman" w:hAnsi="Times New Roman" w:cs="Times New Roman"/>
          <w:sz w:val="24"/>
          <w:szCs w:val="24"/>
        </w:rPr>
        <w:t xml:space="preserve"> </w:t>
      </w:r>
      <w:proofErr w:type="gramStart"/>
      <w:r w:rsidR="004730BD" w:rsidRPr="00444E9A">
        <w:rPr>
          <w:rFonts w:ascii="Times New Roman" w:hAnsi="Times New Roman" w:cs="Times New Roman"/>
          <w:sz w:val="24"/>
          <w:szCs w:val="24"/>
        </w:rPr>
        <w:t>In AAAI, 2011.</w:t>
      </w:r>
      <w:proofErr w:type="gramEnd"/>
    </w:p>
    <w:p w14:paraId="122C5E76" w14:textId="5181C04D" w:rsidR="0084373B" w:rsidRDefault="0084373B"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[22] </w:t>
      </w:r>
      <w:r w:rsidR="004730BD" w:rsidRPr="00444E9A">
        <w:rPr>
          <w:rFonts w:ascii="Times New Roman" w:hAnsi="Times New Roman" w:cs="Times New Roman"/>
          <w:sz w:val="24"/>
          <w:szCs w:val="24"/>
        </w:rPr>
        <w:t xml:space="preserve">A. S. Gordon, Z. </w:t>
      </w:r>
      <w:proofErr w:type="spellStart"/>
      <w:r w:rsidR="004730BD" w:rsidRPr="00444E9A">
        <w:rPr>
          <w:rFonts w:ascii="Times New Roman" w:hAnsi="Times New Roman" w:cs="Times New Roman"/>
          <w:sz w:val="24"/>
          <w:szCs w:val="24"/>
        </w:rPr>
        <w:t>Kozareva</w:t>
      </w:r>
      <w:proofErr w:type="spellEnd"/>
      <w:r w:rsidR="004730BD" w:rsidRPr="00444E9A">
        <w:rPr>
          <w:rFonts w:ascii="Times New Roman" w:hAnsi="Times New Roman" w:cs="Times New Roman"/>
          <w:sz w:val="24"/>
          <w:szCs w:val="24"/>
        </w:rPr>
        <w:t xml:space="preserve">, and M. </w:t>
      </w:r>
      <w:proofErr w:type="spellStart"/>
      <w:r w:rsidR="004730BD" w:rsidRPr="00444E9A">
        <w:rPr>
          <w:rFonts w:ascii="Times New Roman" w:hAnsi="Times New Roman" w:cs="Times New Roman"/>
          <w:sz w:val="24"/>
          <w:szCs w:val="24"/>
        </w:rPr>
        <w:t>Roemmele</w:t>
      </w:r>
      <w:proofErr w:type="spellEnd"/>
      <w:r w:rsidR="004730BD" w:rsidRPr="00444E9A">
        <w:rPr>
          <w:rFonts w:ascii="Times New Roman" w:hAnsi="Times New Roman" w:cs="Times New Roman"/>
          <w:sz w:val="24"/>
          <w:szCs w:val="24"/>
        </w:rPr>
        <w:t xml:space="preserve">. Semeval-2012 task 7: Choice of plausible alternatives: An evaluation of commonsense causal reasoning. </w:t>
      </w:r>
      <w:proofErr w:type="gramStart"/>
      <w:r w:rsidR="004730BD" w:rsidRPr="00444E9A">
        <w:rPr>
          <w:rFonts w:ascii="Times New Roman" w:hAnsi="Times New Roman" w:cs="Times New Roman"/>
          <w:sz w:val="24"/>
          <w:szCs w:val="24"/>
        </w:rPr>
        <w:t>In the 6th International Workshop on Semantic Evaluation (</w:t>
      </w:r>
      <w:proofErr w:type="spellStart"/>
      <w:r w:rsidR="004730BD" w:rsidRPr="00444E9A">
        <w:rPr>
          <w:rFonts w:ascii="Times New Roman" w:hAnsi="Times New Roman" w:cs="Times New Roman"/>
          <w:sz w:val="24"/>
          <w:szCs w:val="24"/>
        </w:rPr>
        <w:t>SemEval</w:t>
      </w:r>
      <w:proofErr w:type="spellEnd"/>
      <w:r w:rsidR="004730BD" w:rsidRPr="00444E9A">
        <w:rPr>
          <w:rFonts w:ascii="Times New Roman" w:hAnsi="Times New Roman" w:cs="Times New Roman"/>
          <w:sz w:val="24"/>
          <w:szCs w:val="24"/>
        </w:rPr>
        <w:t xml:space="preserve"> 2012), 2012.</w:t>
      </w:r>
      <w:proofErr w:type="gramEnd"/>
    </w:p>
    <w:p w14:paraId="4B308F03" w14:textId="06C970FE" w:rsidR="0084373B" w:rsidRDefault="0084373B" w:rsidP="0084373B">
      <w:pPr>
        <w:snapToGrid w:val="0"/>
        <w:spacing w:after="120" w:line="360" w:lineRule="auto"/>
        <w:rPr>
          <w:rFonts w:ascii="Times New Roman" w:hAnsi="Times New Roman" w:cs="Times New Roman"/>
          <w:sz w:val="24"/>
          <w:szCs w:val="24"/>
        </w:rPr>
      </w:pPr>
      <w:r>
        <w:rPr>
          <w:rFonts w:ascii="Times New Roman" w:hAnsi="Times New Roman" w:cs="Times New Roman" w:hint="eastAsia"/>
          <w:sz w:val="24"/>
          <w:szCs w:val="24"/>
        </w:rPr>
        <w:t xml:space="preserve">[23] </w:t>
      </w:r>
      <w:proofErr w:type="gramStart"/>
      <w:r w:rsidR="00D25197">
        <w:rPr>
          <w:rFonts w:ascii="Times New Roman" w:hAnsi="Times New Roman" w:cs="Times New Roman" w:hint="eastAsia"/>
          <w:sz w:val="24"/>
          <w:szCs w:val="24"/>
        </w:rPr>
        <w:t xml:space="preserve">RTE </w:t>
      </w:r>
      <w:r w:rsidR="002007BF">
        <w:rPr>
          <w:rFonts w:ascii="Times New Roman" w:hAnsi="Times New Roman" w:cs="Times New Roman" w:hint="eastAsia"/>
          <w:sz w:val="24"/>
          <w:szCs w:val="24"/>
        </w:rPr>
        <w:t>:</w:t>
      </w:r>
      <w:proofErr w:type="gramEnd"/>
      <w:r w:rsidR="002007BF">
        <w:rPr>
          <w:rFonts w:ascii="Times New Roman" w:hAnsi="Times New Roman" w:cs="Times New Roman" w:hint="eastAsia"/>
          <w:sz w:val="24"/>
          <w:szCs w:val="24"/>
        </w:rPr>
        <w:t xml:space="preserve"> </w:t>
      </w:r>
      <w:hyperlink r:id="rId8" w:history="1">
        <w:r w:rsidR="003D3AA8" w:rsidRPr="00EB1F15">
          <w:rPr>
            <w:rStyle w:val="a9"/>
            <w:rFonts w:ascii="Times New Roman" w:hAnsi="Times New Roman" w:cs="Times New Roman"/>
            <w:sz w:val="24"/>
            <w:szCs w:val="24"/>
          </w:rPr>
          <w:t>http://pascallin.ecs.soton.ac.uk/Challenges/RTE/</w:t>
        </w:r>
      </w:hyperlink>
    </w:p>
    <w:p w14:paraId="3C9CCCFD" w14:textId="77777777" w:rsidR="00A54B62" w:rsidRPr="00A54B62" w:rsidRDefault="00A54B62" w:rsidP="00B479C7">
      <w:pPr>
        <w:snapToGrid w:val="0"/>
        <w:spacing w:after="120" w:line="360" w:lineRule="auto"/>
        <w:rPr>
          <w:rFonts w:ascii="Times New Roman" w:hAnsi="Times New Roman" w:cs="Times New Roman"/>
          <w:sz w:val="28"/>
          <w:szCs w:val="28"/>
        </w:rPr>
        <w:sectPr w:rsidR="00A54B62" w:rsidRPr="00A54B62">
          <w:pgSz w:w="11906" w:h="16838"/>
          <w:pgMar w:top="1440" w:right="1800" w:bottom="1440" w:left="1800" w:header="851" w:footer="992" w:gutter="0"/>
          <w:cols w:space="425"/>
          <w:docGrid w:type="lines" w:linePitch="312"/>
        </w:sectPr>
      </w:pPr>
    </w:p>
    <w:p w14:paraId="051B5F99" w14:textId="31CF786E" w:rsidR="00FC42F5" w:rsidRDefault="00253258" w:rsidP="00B479C7">
      <w:pPr>
        <w:snapToGrid w:val="0"/>
        <w:spacing w:after="120" w:line="360" w:lineRule="auto"/>
        <w:rPr>
          <w:rFonts w:asciiTheme="minorEastAsia" w:hAnsiTheme="minorEastAsia" w:cs="楷体_GB2312"/>
          <w:b/>
          <w:bCs/>
          <w:sz w:val="28"/>
          <w:szCs w:val="28"/>
        </w:rPr>
      </w:pPr>
      <w:r w:rsidRPr="00253258">
        <w:rPr>
          <w:rFonts w:asciiTheme="minorEastAsia" w:hAnsiTheme="minorEastAsia" w:cs="Times New Roman"/>
          <w:sz w:val="28"/>
          <w:szCs w:val="28"/>
        </w:rPr>
        <w:lastRenderedPageBreak/>
        <w:t>2</w:t>
      </w:r>
      <w:r w:rsidRPr="00253258">
        <w:rPr>
          <w:rFonts w:asciiTheme="minorEastAsia" w:hAnsiTheme="minorEastAsia" w:cs="楷体_GB2312" w:hint="eastAsia"/>
          <w:sz w:val="28"/>
          <w:szCs w:val="28"/>
        </w:rPr>
        <w:t>．</w:t>
      </w:r>
      <w:r w:rsidRPr="00253258">
        <w:rPr>
          <w:rFonts w:asciiTheme="minorEastAsia" w:hAnsiTheme="minorEastAsia" w:cs="楷体_GB2312" w:hint="eastAsia"/>
          <w:b/>
          <w:bCs/>
          <w:sz w:val="28"/>
          <w:szCs w:val="28"/>
        </w:rPr>
        <w:t>项目的研究内容、研究目标</w:t>
      </w:r>
      <w:r w:rsidRPr="00253258">
        <w:rPr>
          <w:rFonts w:asciiTheme="minorEastAsia" w:hAnsiTheme="minorEastAsia" w:cs="Times New Roman"/>
          <w:b/>
          <w:bCs/>
          <w:sz w:val="28"/>
          <w:szCs w:val="28"/>
        </w:rPr>
        <w:t>,</w:t>
      </w:r>
      <w:r w:rsidR="00F973A0">
        <w:rPr>
          <w:rFonts w:asciiTheme="minorEastAsia" w:hAnsiTheme="minorEastAsia" w:cs="Times New Roman" w:hint="eastAsia"/>
          <w:b/>
          <w:bCs/>
          <w:sz w:val="28"/>
          <w:szCs w:val="28"/>
        </w:rPr>
        <w:t xml:space="preserve"> </w:t>
      </w:r>
      <w:r w:rsidRPr="00253258">
        <w:rPr>
          <w:rFonts w:asciiTheme="minorEastAsia" w:hAnsiTheme="minorEastAsia" w:cs="楷体_GB2312" w:hint="eastAsia"/>
          <w:b/>
          <w:bCs/>
          <w:sz w:val="28"/>
          <w:szCs w:val="28"/>
        </w:rPr>
        <w:t>以及拟解决的关键科学问题</w:t>
      </w:r>
      <w:r w:rsidRPr="00253258">
        <w:rPr>
          <w:rFonts w:asciiTheme="minorEastAsia" w:hAnsiTheme="minorEastAsia" w:cs="楷体_GB2312" w:hint="eastAsia"/>
          <w:sz w:val="28"/>
          <w:szCs w:val="28"/>
        </w:rPr>
        <w:t>（此部分为重点阐述内容）</w:t>
      </w:r>
      <w:r w:rsidRPr="00253258">
        <w:rPr>
          <w:rFonts w:asciiTheme="minorEastAsia" w:hAnsiTheme="minorEastAsia" w:cs="楷体_GB2312" w:hint="eastAsia"/>
          <w:b/>
          <w:bCs/>
          <w:sz w:val="28"/>
          <w:szCs w:val="28"/>
        </w:rPr>
        <w:t>；</w:t>
      </w:r>
    </w:p>
    <w:p w14:paraId="75DB0817" w14:textId="13EA4975" w:rsidR="00FC42F5" w:rsidRPr="00FC42F5" w:rsidRDefault="00FC42F5" w:rsidP="00B479C7">
      <w:pPr>
        <w:widowControl/>
        <w:adjustRightInd w:val="0"/>
        <w:snapToGrid w:val="0"/>
        <w:spacing w:after="120" w:line="360" w:lineRule="auto"/>
        <w:rPr>
          <w:rFonts w:asciiTheme="minorEastAsia" w:hAnsiTheme="minorEastAsia" w:cs="楷体_GB2312"/>
          <w:b/>
          <w:bCs/>
          <w:sz w:val="24"/>
          <w:szCs w:val="24"/>
        </w:rPr>
      </w:pPr>
      <w:r w:rsidRPr="00FC42F5">
        <w:rPr>
          <w:rFonts w:asciiTheme="minorEastAsia" w:hAnsiTheme="minorEastAsia" w:cs="楷体_GB2312" w:hint="eastAsia"/>
          <w:b/>
          <w:bCs/>
          <w:sz w:val="24"/>
          <w:szCs w:val="24"/>
        </w:rPr>
        <w:t>2.1 研究目标</w:t>
      </w:r>
      <w:r w:rsidRPr="00FC42F5">
        <w:rPr>
          <w:rFonts w:asciiTheme="minorEastAsia" w:hAnsiTheme="minorEastAsia" w:cs="楷体_GB2312" w:hint="eastAsia"/>
          <w:b/>
          <w:bCs/>
          <w:sz w:val="24"/>
          <w:szCs w:val="24"/>
        </w:rPr>
        <w:tab/>
      </w:r>
    </w:p>
    <w:p w14:paraId="28A31BD5" w14:textId="0D7FE643" w:rsidR="0005369F" w:rsidRDefault="004372AC" w:rsidP="00E65AF6">
      <w:pPr>
        <w:widowControl/>
        <w:adjustRightInd w:val="0"/>
        <w:snapToGrid w:val="0"/>
        <w:spacing w:after="120" w:line="360" w:lineRule="auto"/>
        <w:ind w:firstLine="480"/>
        <w:rPr>
          <w:rFonts w:asciiTheme="minorEastAsia" w:hAnsiTheme="minorEastAsia" w:cs="楷体_GB2312"/>
          <w:bCs/>
          <w:sz w:val="24"/>
          <w:szCs w:val="24"/>
        </w:rPr>
      </w:pPr>
      <w:r>
        <w:rPr>
          <w:rFonts w:asciiTheme="minorEastAsia" w:hAnsiTheme="minorEastAsia" w:cs="楷体_GB2312" w:hint="eastAsia"/>
          <w:bCs/>
          <w:sz w:val="24"/>
          <w:szCs w:val="24"/>
        </w:rPr>
        <w:t>人们常常提到“因果关系”这一词，但都没有给予它一个明确的定义，</w:t>
      </w:r>
      <w:r w:rsidR="001A6CEA">
        <w:rPr>
          <w:rFonts w:asciiTheme="minorEastAsia" w:hAnsiTheme="minorEastAsia" w:cs="楷体_GB2312" w:hint="eastAsia"/>
          <w:bCs/>
          <w:sz w:val="24"/>
          <w:szCs w:val="24"/>
        </w:rPr>
        <w:t>我们首先定义</w:t>
      </w:r>
      <w:r w:rsidR="00E65AF6">
        <w:rPr>
          <w:rFonts w:asciiTheme="minorEastAsia" w:hAnsiTheme="minorEastAsia" w:cs="楷体_GB2312" w:hint="eastAsia"/>
          <w:bCs/>
          <w:sz w:val="24"/>
          <w:szCs w:val="24"/>
        </w:rPr>
        <w:t>因果在本项目研究中的概念：</w:t>
      </w:r>
      <w:r>
        <w:rPr>
          <w:rFonts w:asciiTheme="minorEastAsia" w:hAnsiTheme="minorEastAsia" w:cs="楷体_GB2312" w:hint="eastAsia"/>
          <w:bCs/>
          <w:sz w:val="24"/>
          <w:szCs w:val="24"/>
        </w:rPr>
        <w:t>如果一件事(事件)发生的原因是另一件事(事件)，我们就说这两者之间存在依赖或因果关系。</w:t>
      </w:r>
      <w:r w:rsidR="00B957F3">
        <w:rPr>
          <w:rFonts w:asciiTheme="minorEastAsia" w:hAnsiTheme="minorEastAsia" w:cs="楷体_GB2312" w:hint="eastAsia"/>
          <w:bCs/>
          <w:sz w:val="24"/>
          <w:szCs w:val="24"/>
        </w:rPr>
        <w:t>如</w:t>
      </w:r>
      <w:r w:rsidR="00B957F3">
        <w:rPr>
          <w:rFonts w:asciiTheme="minorEastAsia" w:hAnsiTheme="minorEastAsia" w:cs="楷体_GB2312"/>
          <w:bCs/>
          <w:sz w:val="24"/>
          <w:szCs w:val="24"/>
        </w:rPr>
        <w:t>图</w:t>
      </w:r>
      <w:r w:rsidR="00B957F3">
        <w:rPr>
          <w:rFonts w:asciiTheme="minorEastAsia" w:hAnsiTheme="minorEastAsia" w:cs="楷体_GB2312" w:hint="eastAsia"/>
          <w:bCs/>
          <w:sz w:val="24"/>
          <w:szCs w:val="24"/>
        </w:rPr>
        <w:t>1，A为</w:t>
      </w:r>
      <w:r w:rsidR="00B957F3">
        <w:rPr>
          <w:rFonts w:asciiTheme="minorEastAsia" w:hAnsiTheme="minorEastAsia" w:cs="楷体_GB2312"/>
          <w:bCs/>
          <w:sz w:val="24"/>
          <w:szCs w:val="24"/>
        </w:rPr>
        <w:t>因</w:t>
      </w:r>
      <w:r w:rsidR="00B957F3">
        <w:rPr>
          <w:rFonts w:asciiTheme="minorEastAsia" w:hAnsiTheme="minorEastAsia" w:cs="楷体_GB2312" w:hint="eastAsia"/>
          <w:bCs/>
          <w:sz w:val="24"/>
          <w:szCs w:val="24"/>
        </w:rPr>
        <w:t>，B为</w:t>
      </w:r>
      <w:r w:rsidR="00B957F3">
        <w:rPr>
          <w:rFonts w:asciiTheme="minorEastAsia" w:hAnsiTheme="minorEastAsia" w:cs="楷体_GB2312"/>
          <w:bCs/>
          <w:sz w:val="24"/>
          <w:szCs w:val="24"/>
        </w:rPr>
        <w:t>果，</w:t>
      </w:r>
      <w:r w:rsidR="00B957F3">
        <w:rPr>
          <w:rFonts w:asciiTheme="minorEastAsia" w:hAnsiTheme="minorEastAsia" w:cs="楷体_GB2312" w:hint="eastAsia"/>
          <w:bCs/>
          <w:sz w:val="24"/>
          <w:szCs w:val="24"/>
        </w:rPr>
        <w:t>A到B组成</w:t>
      </w:r>
      <w:r w:rsidR="00B957F3">
        <w:rPr>
          <w:rFonts w:asciiTheme="minorEastAsia" w:hAnsiTheme="minorEastAsia" w:cs="楷体_GB2312"/>
          <w:bCs/>
          <w:sz w:val="24"/>
          <w:szCs w:val="24"/>
        </w:rPr>
        <w:t>了一</w:t>
      </w:r>
      <w:r w:rsidR="00B957F3">
        <w:rPr>
          <w:rFonts w:asciiTheme="minorEastAsia" w:hAnsiTheme="minorEastAsia" w:cs="楷体_GB2312" w:hint="eastAsia"/>
          <w:bCs/>
          <w:sz w:val="24"/>
          <w:szCs w:val="24"/>
        </w:rPr>
        <w:t>对</w:t>
      </w:r>
      <w:r w:rsidR="00B957F3">
        <w:rPr>
          <w:rFonts w:asciiTheme="minorEastAsia" w:hAnsiTheme="minorEastAsia" w:cs="楷体_GB2312"/>
          <w:bCs/>
          <w:sz w:val="24"/>
          <w:szCs w:val="24"/>
        </w:rPr>
        <w:t>因果</w:t>
      </w:r>
      <w:r w:rsidR="00B957F3">
        <w:rPr>
          <w:rFonts w:asciiTheme="minorEastAsia" w:hAnsiTheme="minorEastAsia" w:cs="楷体_GB2312" w:hint="eastAsia"/>
          <w:bCs/>
          <w:sz w:val="24"/>
          <w:szCs w:val="24"/>
        </w:rPr>
        <w:t>事件</w:t>
      </w:r>
      <w:r w:rsidR="00B957F3">
        <w:rPr>
          <w:rFonts w:asciiTheme="minorEastAsia" w:hAnsiTheme="minorEastAsia" w:cs="楷体_GB2312"/>
          <w:bCs/>
          <w:sz w:val="24"/>
          <w:szCs w:val="24"/>
        </w:rPr>
        <w:t>。</w:t>
      </w:r>
    </w:p>
    <w:p w14:paraId="012DB32B" w14:textId="77194665" w:rsidR="000A61F1" w:rsidRDefault="00A9770B" w:rsidP="009A4445">
      <w:pPr>
        <w:widowControl/>
        <w:adjustRightInd w:val="0"/>
        <w:snapToGrid w:val="0"/>
        <w:spacing w:after="120" w:line="360" w:lineRule="auto"/>
        <w:ind w:firstLine="480"/>
        <w:jc w:val="center"/>
        <w:rPr>
          <w:rFonts w:asciiTheme="minorEastAsia" w:hAnsiTheme="minorEastAsia" w:cs="楷体_GB2312"/>
          <w:bCs/>
          <w:sz w:val="24"/>
          <w:szCs w:val="24"/>
        </w:rPr>
      </w:pPr>
      <w:r>
        <w:rPr>
          <w:rFonts w:asciiTheme="minorEastAsia" w:hAnsiTheme="minorEastAsia" w:cs="楷体_GB2312" w:hint="eastAsia"/>
          <w:bCs/>
          <w:noProof/>
          <w:sz w:val="24"/>
          <w:szCs w:val="24"/>
        </w:rPr>
        <w:drawing>
          <wp:inline distT="0" distB="0" distL="0" distR="0" wp14:anchorId="40283B41" wp14:editId="0586A3B3">
            <wp:extent cx="1847850" cy="561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表1.png"/>
                    <pic:cNvPicPr/>
                  </pic:nvPicPr>
                  <pic:blipFill>
                    <a:blip r:embed="rId9">
                      <a:extLst>
                        <a:ext uri="{28A0092B-C50C-407E-A947-70E740481C1C}">
                          <a14:useLocalDpi xmlns:a14="http://schemas.microsoft.com/office/drawing/2010/main" val="0"/>
                        </a:ext>
                      </a:extLst>
                    </a:blip>
                    <a:stretch>
                      <a:fillRect/>
                    </a:stretch>
                  </pic:blipFill>
                  <pic:spPr>
                    <a:xfrm>
                      <a:off x="0" y="0"/>
                      <a:ext cx="1847850" cy="561975"/>
                    </a:xfrm>
                    <a:prstGeom prst="rect">
                      <a:avLst/>
                    </a:prstGeom>
                  </pic:spPr>
                </pic:pic>
              </a:graphicData>
            </a:graphic>
          </wp:inline>
        </w:drawing>
      </w:r>
    </w:p>
    <w:p w14:paraId="0458EDC7" w14:textId="1FAE873B" w:rsidR="004E4A0B" w:rsidRDefault="00EC5A58" w:rsidP="009A4445">
      <w:pPr>
        <w:widowControl/>
        <w:adjustRightInd w:val="0"/>
        <w:snapToGrid w:val="0"/>
        <w:spacing w:after="120" w:line="360" w:lineRule="auto"/>
        <w:ind w:firstLine="480"/>
        <w:jc w:val="center"/>
        <w:rPr>
          <w:rFonts w:asciiTheme="minorEastAsia" w:hAnsiTheme="minorEastAsia" w:cs="楷体_GB2312"/>
          <w:bCs/>
          <w:sz w:val="24"/>
          <w:szCs w:val="24"/>
        </w:rPr>
      </w:pPr>
      <w:r>
        <w:rPr>
          <w:rFonts w:asciiTheme="minorEastAsia" w:hAnsiTheme="minorEastAsia" w:cs="楷体_GB2312" w:hint="eastAsia"/>
          <w:bCs/>
          <w:noProof/>
          <w:sz w:val="24"/>
          <w:szCs w:val="24"/>
        </w:rPr>
        <mc:AlternateContent>
          <mc:Choice Requires="wps">
            <w:drawing>
              <wp:anchor distT="0" distB="0" distL="114300" distR="114300" simplePos="0" relativeHeight="251659264" behindDoc="0" locked="0" layoutInCell="1" allowOverlap="1" wp14:anchorId="5144A317" wp14:editId="70D0D675">
                <wp:simplePos x="0" y="0"/>
                <wp:positionH relativeFrom="column">
                  <wp:posOffset>1714500</wp:posOffset>
                </wp:positionH>
                <wp:positionV relativeFrom="paragraph">
                  <wp:posOffset>20955</wp:posOffset>
                </wp:positionV>
                <wp:extent cx="2514600" cy="297180"/>
                <wp:effectExtent l="0" t="0" r="0" b="7620"/>
                <wp:wrapSquare wrapText="bothSides"/>
                <wp:docPr id="4" name="文本框 4"/>
                <wp:cNvGraphicFramePr/>
                <a:graphic xmlns:a="http://schemas.openxmlformats.org/drawingml/2006/main">
                  <a:graphicData uri="http://schemas.microsoft.com/office/word/2010/wordprocessingShape">
                    <wps:wsp>
                      <wps:cNvSpPr txBox="1"/>
                      <wps:spPr>
                        <a:xfrm>
                          <a:off x="0" y="0"/>
                          <a:ext cx="2514600" cy="2971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5FF44E" w14:textId="77777777" w:rsidR="00576E50" w:rsidRPr="00EC5A58" w:rsidRDefault="00576E50" w:rsidP="004E4A0B">
                            <w:pPr>
                              <w:widowControl/>
                              <w:adjustRightInd w:val="0"/>
                              <w:snapToGrid w:val="0"/>
                              <w:spacing w:after="120" w:line="360" w:lineRule="auto"/>
                              <w:ind w:firstLine="480"/>
                              <w:rPr>
                                <w:rFonts w:asciiTheme="minorEastAsia" w:hAnsiTheme="minorEastAsia" w:cs="楷体_GB2312"/>
                                <w:b/>
                                <w:bCs/>
                                <w:sz w:val="20"/>
                                <w:szCs w:val="20"/>
                              </w:rPr>
                            </w:pPr>
                            <w:r w:rsidRPr="00EC5A58">
                              <w:rPr>
                                <w:rFonts w:asciiTheme="minorEastAsia" w:hAnsiTheme="minorEastAsia" w:cs="楷体_GB2312" w:hint="eastAsia"/>
                                <w:b/>
                                <w:bCs/>
                                <w:sz w:val="20"/>
                                <w:szCs w:val="20"/>
                              </w:rPr>
                              <w:t>图1 因果关系对示意图</w:t>
                            </w:r>
                          </w:p>
                          <w:p w14:paraId="35A9C504" w14:textId="77777777" w:rsidR="00576E50" w:rsidRDefault="00576E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144A317" id="_x0000_t202" coordsize="21600,21600" o:spt="202" path="m,l,21600r21600,l21600,xe">
                <v:stroke joinstyle="miter"/>
                <v:path gradientshapeok="t" o:connecttype="rect"/>
              </v:shapetype>
              <v:shape id="文本框 4" o:spid="_x0000_s1026" type="#_x0000_t202" style="position:absolute;left:0;text-align:left;margin-left:135pt;margin-top:1.65pt;width:198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" filled="f" stroked="f">
                <v:textbox>
                  <w:txbxContent>
                    <w:p w14:paraId="665FF44E" w14:textId="77777777" w:rsidR="00576E50" w:rsidRPr="00EC5A58" w:rsidRDefault="00576E50" w:rsidP="004E4A0B">
                      <w:pPr>
                        <w:widowControl/>
                        <w:adjustRightInd w:val="0"/>
                        <w:snapToGrid w:val="0"/>
                        <w:spacing w:after="120" w:line="360" w:lineRule="auto"/>
                        <w:ind w:firstLine="480"/>
                        <w:rPr>
                          <w:rFonts w:asciiTheme="minorEastAsia" w:hAnsiTheme="minorEastAsia" w:cs="楷体_GB2312"/>
                          <w:b/>
                          <w:bCs/>
                          <w:sz w:val="20"/>
                          <w:szCs w:val="20"/>
                        </w:rPr>
                      </w:pPr>
                      <w:r w:rsidRPr="00EC5A58">
                        <w:rPr>
                          <w:rFonts w:asciiTheme="minorEastAsia" w:hAnsiTheme="minorEastAsia" w:cs="楷体_GB2312" w:hint="eastAsia"/>
                          <w:b/>
                          <w:bCs/>
                          <w:sz w:val="20"/>
                          <w:szCs w:val="20"/>
                        </w:rPr>
                        <w:t>图1 因果关系对示意图</w:t>
                      </w:r>
                    </w:p>
                    <w:p w14:paraId="35A9C504" w14:textId="77777777" w:rsidR="00576E50" w:rsidRDefault="00576E50"/>
                  </w:txbxContent>
                </v:textbox>
                <w10:wrap type="square"/>
              </v:shape>
            </w:pict>
          </mc:Fallback>
        </mc:AlternateContent>
      </w:r>
    </w:p>
    <w:p w14:paraId="747908FC" w14:textId="77777777" w:rsidR="000D3D2C" w:rsidRDefault="0026412C" w:rsidP="000A61F1">
      <w:pPr>
        <w:widowControl/>
        <w:adjustRightInd w:val="0"/>
        <w:snapToGrid w:val="0"/>
        <w:spacing w:after="120" w:line="360" w:lineRule="auto"/>
        <w:ind w:firstLine="480"/>
        <w:rPr>
          <w:rFonts w:asciiTheme="minorEastAsia" w:hAnsiTheme="minorEastAsia" w:cs="楷体_GB2312"/>
          <w:bCs/>
          <w:sz w:val="24"/>
          <w:szCs w:val="24"/>
        </w:rPr>
      </w:pPr>
      <w:r>
        <w:rPr>
          <w:rFonts w:asciiTheme="minorEastAsia" w:hAnsiTheme="minorEastAsia" w:cs="楷体_GB2312" w:hint="eastAsia"/>
          <w:bCs/>
          <w:sz w:val="24"/>
          <w:szCs w:val="24"/>
        </w:rPr>
        <w:t>对于</w:t>
      </w:r>
      <w:r w:rsidR="000A61F1">
        <w:rPr>
          <w:rFonts w:asciiTheme="minorEastAsia" w:hAnsiTheme="minorEastAsia" w:cs="楷体_GB2312" w:hint="eastAsia"/>
          <w:bCs/>
          <w:sz w:val="24"/>
          <w:szCs w:val="24"/>
        </w:rPr>
        <w:t>因果关系</w:t>
      </w:r>
      <w:r>
        <w:rPr>
          <w:rFonts w:asciiTheme="minorEastAsia" w:hAnsiTheme="minorEastAsia" w:cs="楷体_GB2312" w:hint="eastAsia"/>
          <w:bCs/>
          <w:sz w:val="24"/>
          <w:szCs w:val="24"/>
        </w:rPr>
        <w:t>，我们需要设计模型来解决如下问题：</w:t>
      </w:r>
    </w:p>
    <w:p w14:paraId="2C54B0FE" w14:textId="4B42B5A4" w:rsidR="00F60963" w:rsidRDefault="000D3D2C" w:rsidP="000A61F1">
      <w:pPr>
        <w:widowControl/>
        <w:adjustRightInd w:val="0"/>
        <w:snapToGrid w:val="0"/>
        <w:spacing w:after="120" w:line="360" w:lineRule="auto"/>
        <w:ind w:firstLine="480"/>
        <w:rPr>
          <w:rFonts w:asciiTheme="minorEastAsia" w:hAnsiTheme="minorEastAsia" w:cs="楷体_GB2312"/>
          <w:bCs/>
          <w:sz w:val="24"/>
          <w:szCs w:val="24"/>
        </w:rPr>
      </w:pPr>
      <w:r>
        <w:rPr>
          <w:rFonts w:asciiTheme="minorEastAsia" w:hAnsiTheme="minorEastAsia" w:cs="楷体_GB2312" w:hint="eastAsia"/>
          <w:bCs/>
          <w:sz w:val="24"/>
          <w:szCs w:val="24"/>
        </w:rPr>
        <w:t>我们如何描述事件之间的因果关系，是使用概率，可能性，置信度还是定义一种因果关</w:t>
      </w:r>
      <w:r w:rsidR="00890078">
        <w:rPr>
          <w:rFonts w:asciiTheme="minorEastAsia" w:hAnsiTheme="minorEastAsia" w:cs="楷体_GB2312" w:hint="eastAsia"/>
          <w:bCs/>
          <w:sz w:val="24"/>
          <w:szCs w:val="24"/>
        </w:rPr>
        <w:t>系强度。这种因果关系强度应该能够表示事件之间相互因果关系的强弱，如图2所示</w:t>
      </w:r>
      <w:r w:rsidR="00F60963">
        <w:rPr>
          <w:rFonts w:asciiTheme="minorEastAsia" w:hAnsiTheme="minorEastAsia" w:cs="楷体_GB2312" w:hint="eastAsia"/>
          <w:bCs/>
          <w:sz w:val="24"/>
          <w:szCs w:val="24"/>
        </w:rPr>
        <w:t>：</w:t>
      </w:r>
    </w:p>
    <w:p w14:paraId="6EA21727" w14:textId="1AED2168" w:rsidR="001B0372" w:rsidRDefault="001B0372" w:rsidP="001B0372">
      <w:pPr>
        <w:widowControl/>
        <w:adjustRightInd w:val="0"/>
        <w:snapToGrid w:val="0"/>
        <w:spacing w:after="120" w:line="360" w:lineRule="auto"/>
        <w:ind w:firstLine="480"/>
        <w:jc w:val="center"/>
        <w:rPr>
          <w:rFonts w:asciiTheme="minorEastAsia" w:hAnsiTheme="minorEastAsia" w:cs="楷体_GB2312"/>
          <w:bCs/>
          <w:sz w:val="24"/>
          <w:szCs w:val="24"/>
        </w:rPr>
      </w:pPr>
      <w:r>
        <w:rPr>
          <w:rFonts w:asciiTheme="minorEastAsia" w:hAnsiTheme="minorEastAsia" w:cs="楷体_GB2312" w:hint="eastAsia"/>
          <w:bCs/>
          <w:noProof/>
          <w:sz w:val="24"/>
          <w:szCs w:val="24"/>
        </w:rPr>
        <w:drawing>
          <wp:inline distT="0" distB="0" distL="0" distR="0" wp14:anchorId="56CE8125" wp14:editId="6BE28ECB">
            <wp:extent cx="1846815" cy="1081043"/>
            <wp:effectExtent l="0" t="0" r="762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表2.png"/>
                    <pic:cNvPicPr/>
                  </pic:nvPicPr>
                  <pic:blipFill>
                    <a:blip r:embed="rId10">
                      <a:extLst>
                        <a:ext uri="{28A0092B-C50C-407E-A947-70E740481C1C}">
                          <a14:useLocalDpi xmlns:a14="http://schemas.microsoft.com/office/drawing/2010/main" val="0"/>
                        </a:ext>
                      </a:extLst>
                    </a:blip>
                    <a:stretch>
                      <a:fillRect/>
                    </a:stretch>
                  </pic:blipFill>
                  <pic:spPr>
                    <a:xfrm>
                      <a:off x="0" y="0"/>
                      <a:ext cx="1847619" cy="1081513"/>
                    </a:xfrm>
                    <a:prstGeom prst="rect">
                      <a:avLst/>
                    </a:prstGeom>
                  </pic:spPr>
                </pic:pic>
              </a:graphicData>
            </a:graphic>
          </wp:inline>
        </w:drawing>
      </w:r>
    </w:p>
    <w:p w14:paraId="6621CA03" w14:textId="430D5A14" w:rsidR="00486084" w:rsidRDefault="00486084" w:rsidP="001B0372">
      <w:pPr>
        <w:widowControl/>
        <w:adjustRightInd w:val="0"/>
        <w:snapToGrid w:val="0"/>
        <w:spacing w:after="120" w:line="360" w:lineRule="auto"/>
        <w:ind w:firstLine="480"/>
        <w:jc w:val="center"/>
        <w:rPr>
          <w:rFonts w:asciiTheme="minorEastAsia" w:hAnsiTheme="minorEastAsia" w:cs="楷体_GB2312"/>
          <w:bCs/>
          <w:sz w:val="24"/>
          <w:szCs w:val="24"/>
        </w:rPr>
      </w:pPr>
      <w:r>
        <w:rPr>
          <w:rFonts w:asciiTheme="minorEastAsia" w:hAnsiTheme="minorEastAsia" w:cs="楷体_GB2312" w:hint="eastAsia"/>
          <w:bCs/>
          <w:noProof/>
          <w:sz w:val="24"/>
          <w:szCs w:val="24"/>
        </w:rPr>
        <mc:AlternateContent>
          <mc:Choice Requires="wps">
            <w:drawing>
              <wp:anchor distT="0" distB="0" distL="114300" distR="114300" simplePos="0" relativeHeight="251662336" behindDoc="0" locked="0" layoutInCell="1" allowOverlap="1" wp14:anchorId="72458B67" wp14:editId="598B55B5">
                <wp:simplePos x="0" y="0"/>
                <wp:positionH relativeFrom="column">
                  <wp:posOffset>1371600</wp:posOffset>
                </wp:positionH>
                <wp:positionV relativeFrom="paragraph">
                  <wp:posOffset>14605</wp:posOffset>
                </wp:positionV>
                <wp:extent cx="2588895" cy="355600"/>
                <wp:effectExtent l="0" t="0" r="0" b="0"/>
                <wp:wrapSquare wrapText="bothSides"/>
                <wp:docPr id="9" name="文本框 9"/>
                <wp:cNvGraphicFramePr/>
                <a:graphic xmlns:a="http://schemas.openxmlformats.org/drawingml/2006/main">
                  <a:graphicData uri="http://schemas.microsoft.com/office/word/2010/wordprocessingShape">
                    <wps:wsp>
                      <wps:cNvSpPr txBox="1"/>
                      <wps:spPr>
                        <a:xfrm>
                          <a:off x="0" y="0"/>
                          <a:ext cx="2588895" cy="355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5D77EE" w14:textId="578D56EA" w:rsidR="00576E50" w:rsidRPr="00486084" w:rsidRDefault="00576E50" w:rsidP="00486084">
                            <w:pPr>
                              <w:widowControl/>
                              <w:adjustRightInd w:val="0"/>
                              <w:snapToGrid w:val="0"/>
                              <w:spacing w:after="120" w:line="360" w:lineRule="auto"/>
                              <w:ind w:firstLine="480"/>
                              <w:rPr>
                                <w:rFonts w:asciiTheme="minorEastAsia" w:hAnsiTheme="minorEastAsia" w:cs="楷体_GB2312"/>
                                <w:b/>
                                <w:bCs/>
                                <w:sz w:val="20"/>
                                <w:szCs w:val="20"/>
                              </w:rPr>
                            </w:pPr>
                            <w:r w:rsidRPr="00486084">
                              <w:rPr>
                                <w:rFonts w:asciiTheme="minorEastAsia" w:hAnsiTheme="minorEastAsia" w:cs="楷体_GB2312" w:hint="eastAsia"/>
                                <w:b/>
                                <w:bCs/>
                                <w:sz w:val="20"/>
                                <w:szCs w:val="20"/>
                              </w:rPr>
                              <w:t>图2 两个事件之间的相互因果关系</w:t>
                            </w:r>
                          </w:p>
                          <w:p w14:paraId="5EAE0BC1" w14:textId="77777777" w:rsidR="00576E50" w:rsidRDefault="00576E5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72458B67" id="文本框 9" o:spid="_x0000_s1027" type="#_x0000_t202" style="position:absolute;left:0;text-align:left;margin-left:108pt;margin-top:1.15pt;width:203.85pt;height:28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" filled="f" stroked="f">
                <v:textbox>
                  <w:txbxContent>
                    <w:p w14:paraId="0E5D77EE" w14:textId="578D56EA" w:rsidR="00576E50" w:rsidRPr="00486084" w:rsidRDefault="00576E50" w:rsidP="00486084">
                      <w:pPr>
                        <w:widowControl/>
                        <w:adjustRightInd w:val="0"/>
                        <w:snapToGrid w:val="0"/>
                        <w:spacing w:after="120" w:line="360" w:lineRule="auto"/>
                        <w:ind w:firstLine="480"/>
                        <w:rPr>
                          <w:rFonts w:asciiTheme="minorEastAsia" w:hAnsiTheme="minorEastAsia" w:cs="楷体_GB2312"/>
                          <w:b/>
                          <w:bCs/>
                          <w:sz w:val="20"/>
                          <w:szCs w:val="20"/>
                        </w:rPr>
                      </w:pPr>
                      <w:r w:rsidRPr="00486084">
                        <w:rPr>
                          <w:rFonts w:asciiTheme="minorEastAsia" w:hAnsiTheme="minorEastAsia" w:cs="楷体_GB2312" w:hint="eastAsia"/>
                          <w:b/>
                          <w:bCs/>
                          <w:sz w:val="20"/>
                          <w:szCs w:val="20"/>
                        </w:rPr>
                        <w:t>图2 两个事件之间的相互因果关系</w:t>
                      </w:r>
                    </w:p>
                    <w:p w14:paraId="5EAE0BC1" w14:textId="77777777" w:rsidR="00576E50" w:rsidRDefault="00576E50"/>
                  </w:txbxContent>
                </v:textbox>
                <w10:wrap type="square"/>
              </v:shape>
            </w:pict>
          </mc:Fallback>
        </mc:AlternateContent>
      </w:r>
    </w:p>
    <w:p w14:paraId="7C723749" w14:textId="01FD9DE4" w:rsidR="00F60963" w:rsidRDefault="00B957F3" w:rsidP="009A4445">
      <w:pPr>
        <w:widowControl/>
        <w:adjustRightInd w:val="0"/>
        <w:snapToGrid w:val="0"/>
        <w:spacing w:after="120" w:line="360" w:lineRule="auto"/>
        <w:ind w:firstLine="480"/>
        <w:jc w:val="center"/>
        <w:rPr>
          <w:rFonts w:asciiTheme="minorEastAsia" w:hAnsiTheme="minorEastAsia" w:cs="楷体_GB2312"/>
          <w:bCs/>
          <w:sz w:val="24"/>
          <w:szCs w:val="24"/>
        </w:rPr>
      </w:pPr>
      <w:r>
        <w:rPr>
          <w:rFonts w:asciiTheme="minorEastAsia" w:hAnsiTheme="minorEastAsia" w:cs="楷体_GB2312" w:hint="eastAsia"/>
          <w:bCs/>
          <w:sz w:val="24"/>
          <w:szCs w:val="24"/>
        </w:rPr>
        <w:t>其中</w:t>
      </w:r>
      <w:r>
        <w:rPr>
          <w:rFonts w:asciiTheme="minorEastAsia" w:hAnsiTheme="minorEastAsia" w:cs="楷体_GB2312"/>
          <w:bCs/>
          <w:sz w:val="24"/>
          <w:szCs w:val="24"/>
        </w:rPr>
        <w:t>，</w:t>
      </w:r>
      <m:oMath>
        <m:sSub>
          <m:sSubPr>
            <m:ctrlPr>
              <w:rPr>
                <w:rFonts w:ascii="Cambria Math" w:hAnsi="Cambria Math" w:cs="楷体_GB2312"/>
                <w:bCs/>
                <w:sz w:val="24"/>
                <w:szCs w:val="24"/>
              </w:rPr>
            </m:ctrlPr>
          </m:sSubPr>
          <m:e>
            <m:r>
              <w:rPr>
                <w:rFonts w:ascii="Cambria Math" w:hAnsi="Cambria Math" w:cs="楷体_GB2312"/>
                <w:sz w:val="24"/>
                <w:szCs w:val="24"/>
              </w:rPr>
              <m:t>S</m:t>
            </m:r>
          </m:e>
          <m:sub>
            <m:r>
              <w:rPr>
                <w:rFonts w:ascii="Cambria Math" w:hAnsi="Cambria Math" w:cs="楷体_GB2312"/>
                <w:sz w:val="24"/>
                <w:szCs w:val="24"/>
              </w:rPr>
              <m:t>AB</m:t>
            </m:r>
          </m:sub>
        </m:sSub>
        <m:r>
          <m:rPr>
            <m:sty m:val="p"/>
          </m:rPr>
          <w:rPr>
            <w:rFonts w:ascii="Cambria Math" w:hAnsi="Cambria Math" w:cs="楷体_GB2312" w:hint="eastAsia"/>
            <w:sz w:val="24"/>
            <w:szCs w:val="24"/>
          </w:rPr>
          <m:t>为</m:t>
        </m:r>
        <m:r>
          <m:rPr>
            <m:sty m:val="p"/>
          </m:rPr>
          <w:rPr>
            <w:rFonts w:ascii="Cambria Math" w:hAnsi="Cambria Math" w:cs="楷体_GB2312" w:hint="eastAsia"/>
            <w:sz w:val="24"/>
            <w:szCs w:val="24"/>
          </w:rPr>
          <m:t>A</m:t>
        </m:r>
        <m:r>
          <m:rPr>
            <m:sty m:val="p"/>
          </m:rPr>
          <w:rPr>
            <w:rFonts w:ascii="Cambria Math" w:hAnsi="Cambria Math" w:cs="楷体_GB2312" w:hint="eastAsia"/>
            <w:sz w:val="24"/>
            <w:szCs w:val="24"/>
          </w:rPr>
          <m:t>导致</m:t>
        </m:r>
        <m:r>
          <m:rPr>
            <m:sty m:val="p"/>
          </m:rPr>
          <w:rPr>
            <w:rFonts w:ascii="Cambria Math" w:hAnsi="Cambria Math" w:cs="楷体_GB2312"/>
            <w:sz w:val="24"/>
            <w:szCs w:val="24"/>
          </w:rPr>
          <m:t>B</m:t>
        </m:r>
        <m:r>
          <m:rPr>
            <m:sty m:val="p"/>
          </m:rPr>
          <w:rPr>
            <w:rFonts w:ascii="Cambria Math" w:hAnsi="Cambria Math" w:cs="楷体_GB2312" w:hint="eastAsia"/>
            <w:sz w:val="24"/>
            <w:szCs w:val="24"/>
          </w:rPr>
          <m:t>的</m:t>
        </m:r>
        <m:r>
          <m:rPr>
            <m:sty m:val="p"/>
          </m:rPr>
          <w:rPr>
            <w:rFonts w:ascii="Cambria Math" w:hAnsi="Cambria Math" w:cs="楷体_GB2312"/>
            <w:sz w:val="24"/>
            <w:szCs w:val="24"/>
          </w:rPr>
          <m:t>因果关系强度，</m:t>
        </m:r>
        <m:sSub>
          <m:sSubPr>
            <m:ctrlPr>
              <w:rPr>
                <w:rFonts w:ascii="Cambria Math" w:hAnsi="Cambria Math" w:cs="楷体_GB2312"/>
                <w:bCs/>
                <w:sz w:val="24"/>
                <w:szCs w:val="24"/>
              </w:rPr>
            </m:ctrlPr>
          </m:sSubPr>
          <m:e>
            <m:r>
              <w:rPr>
                <w:rFonts w:ascii="Cambria Math" w:hAnsi="Cambria Math" w:cs="楷体_GB2312"/>
                <w:sz w:val="24"/>
                <w:szCs w:val="24"/>
              </w:rPr>
              <m:t>S</m:t>
            </m:r>
          </m:e>
          <m:sub>
            <m:r>
              <w:rPr>
                <w:rFonts w:ascii="Cambria Math" w:hAnsi="Cambria Math" w:cs="楷体_GB2312"/>
                <w:sz w:val="24"/>
                <w:szCs w:val="24"/>
              </w:rPr>
              <m:t>BA</m:t>
            </m:r>
          </m:sub>
        </m:sSub>
        <m:r>
          <m:rPr>
            <m:sty m:val="p"/>
          </m:rPr>
          <w:rPr>
            <w:rFonts w:ascii="Cambria Math" w:hAnsi="Cambria Math" w:cs="楷体_GB2312" w:hint="eastAsia"/>
            <w:sz w:val="24"/>
            <w:szCs w:val="24"/>
          </w:rPr>
          <m:t>为</m:t>
        </m:r>
        <m:r>
          <m:rPr>
            <m:sty m:val="p"/>
          </m:rPr>
          <w:rPr>
            <w:rFonts w:ascii="Cambria Math" w:hAnsi="Cambria Math" w:cs="楷体_GB2312"/>
            <w:sz w:val="24"/>
            <w:szCs w:val="24"/>
          </w:rPr>
          <m:t>B</m:t>
        </m:r>
        <m:r>
          <m:rPr>
            <m:sty m:val="p"/>
          </m:rPr>
          <w:rPr>
            <w:rFonts w:ascii="Cambria Math" w:hAnsi="Cambria Math" w:cs="楷体_GB2312" w:hint="eastAsia"/>
            <w:sz w:val="24"/>
            <w:szCs w:val="24"/>
          </w:rPr>
          <m:t>导致</m:t>
        </m:r>
        <m:r>
          <m:rPr>
            <m:sty m:val="p"/>
          </m:rPr>
          <w:rPr>
            <w:rFonts w:ascii="Cambria Math" w:hAnsi="Cambria Math" w:cs="楷体_GB2312"/>
            <w:sz w:val="24"/>
            <w:szCs w:val="24"/>
          </w:rPr>
          <m:t>A</m:t>
        </m:r>
        <m:r>
          <m:rPr>
            <m:sty m:val="p"/>
          </m:rPr>
          <w:rPr>
            <w:rFonts w:ascii="Cambria Math" w:hAnsi="Cambria Math" w:cs="楷体_GB2312" w:hint="eastAsia"/>
            <w:sz w:val="24"/>
            <w:szCs w:val="24"/>
          </w:rPr>
          <m:t>的</m:t>
        </m:r>
        <m:r>
          <m:rPr>
            <m:sty m:val="p"/>
          </m:rPr>
          <w:rPr>
            <w:rFonts w:ascii="Cambria Math" w:hAnsi="Cambria Math" w:cs="楷体_GB2312"/>
            <w:sz w:val="24"/>
            <w:szCs w:val="24"/>
          </w:rPr>
          <m:t>因果关系强度</m:t>
        </m:r>
      </m:oMath>
      <w:r>
        <w:rPr>
          <w:rFonts w:asciiTheme="minorEastAsia" w:hAnsiTheme="minorEastAsia" w:cs="楷体_GB2312" w:hint="eastAsia"/>
          <w:bCs/>
          <w:sz w:val="24"/>
          <w:szCs w:val="24"/>
        </w:rPr>
        <w:t>。</w:t>
      </w:r>
    </w:p>
    <w:p w14:paraId="31EA262C" w14:textId="388BE74A" w:rsidR="00DB32D7" w:rsidRDefault="00DE52C4" w:rsidP="00B11E1E">
      <w:pPr>
        <w:widowControl/>
        <w:adjustRightInd w:val="0"/>
        <w:snapToGrid w:val="0"/>
        <w:spacing w:after="120" w:line="360" w:lineRule="auto"/>
        <w:rPr>
          <w:rFonts w:asciiTheme="minorEastAsia" w:hAnsiTheme="minorEastAsia" w:cs="楷体_GB2312"/>
          <w:bCs/>
          <w:sz w:val="24"/>
          <w:szCs w:val="24"/>
        </w:rPr>
      </w:pPr>
      <w:r>
        <w:rPr>
          <w:rFonts w:asciiTheme="minorEastAsia" w:hAnsiTheme="minorEastAsia" w:cs="楷体_GB2312" w:hint="eastAsia"/>
          <w:bCs/>
          <w:sz w:val="24"/>
          <w:szCs w:val="24"/>
        </w:rPr>
        <w:t>我们将</w:t>
      </w:r>
      <w:r w:rsidR="0051340B">
        <w:rPr>
          <w:rFonts w:asciiTheme="minorEastAsia" w:hAnsiTheme="minorEastAsia" w:cs="楷体_GB2312" w:hint="eastAsia"/>
          <w:bCs/>
          <w:sz w:val="24"/>
          <w:szCs w:val="24"/>
        </w:rPr>
        <w:t>对</w:t>
      </w:r>
      <w:r w:rsidR="00252EBE">
        <w:rPr>
          <w:rFonts w:asciiTheme="minorEastAsia" w:hAnsiTheme="minorEastAsia" w:cs="楷体_GB2312" w:hint="eastAsia"/>
          <w:bCs/>
          <w:sz w:val="24"/>
          <w:szCs w:val="24"/>
        </w:rPr>
        <w:t>大量</w:t>
      </w:r>
      <w:r w:rsidR="0051340B">
        <w:rPr>
          <w:rFonts w:asciiTheme="minorEastAsia" w:hAnsiTheme="minorEastAsia" w:cs="楷体_GB2312" w:hint="eastAsia"/>
          <w:bCs/>
          <w:sz w:val="24"/>
          <w:szCs w:val="24"/>
        </w:rPr>
        <w:t>因果事件</w:t>
      </w:r>
      <w:r>
        <w:rPr>
          <w:rFonts w:asciiTheme="minorEastAsia" w:hAnsiTheme="minorEastAsia" w:cs="楷体_GB2312" w:hint="eastAsia"/>
          <w:bCs/>
          <w:sz w:val="24"/>
          <w:szCs w:val="24"/>
        </w:rPr>
        <w:t>构建一个具有这样因果关系强度的大规模因果网络</w:t>
      </w:r>
      <w:r w:rsidR="00983C8A">
        <w:rPr>
          <w:rFonts w:asciiTheme="minorEastAsia" w:hAnsiTheme="minorEastAsia" w:cs="楷体_GB2312" w:hint="eastAsia"/>
          <w:bCs/>
          <w:sz w:val="24"/>
          <w:szCs w:val="24"/>
        </w:rPr>
        <w:t>，作为常识性因果关系知识库</w:t>
      </w:r>
      <w:r w:rsidR="00BC3963">
        <w:rPr>
          <w:rFonts w:asciiTheme="minorEastAsia" w:hAnsiTheme="minorEastAsia" w:cs="楷体_GB2312" w:hint="eastAsia"/>
          <w:bCs/>
          <w:sz w:val="24"/>
          <w:szCs w:val="24"/>
        </w:rPr>
        <w:t>，我们称其为</w:t>
      </w:r>
      <w:proofErr w:type="spellStart"/>
      <w:r w:rsidR="00BC3963">
        <w:rPr>
          <w:rFonts w:asciiTheme="minorEastAsia" w:hAnsiTheme="minorEastAsia" w:cs="楷体_GB2312" w:hint="eastAsia"/>
          <w:bCs/>
          <w:sz w:val="24"/>
          <w:szCs w:val="24"/>
        </w:rPr>
        <w:t>CausalNet</w:t>
      </w:r>
      <w:proofErr w:type="spellEnd"/>
      <w:r>
        <w:rPr>
          <w:rFonts w:asciiTheme="minorEastAsia" w:hAnsiTheme="minorEastAsia" w:cs="楷体_GB2312" w:hint="eastAsia"/>
          <w:bCs/>
          <w:sz w:val="24"/>
          <w:szCs w:val="24"/>
        </w:rPr>
        <w:t>。</w:t>
      </w:r>
      <w:r w:rsidR="00302617">
        <w:rPr>
          <w:rFonts w:asciiTheme="minorEastAsia" w:hAnsiTheme="minorEastAsia" w:cs="楷体_GB2312" w:hint="eastAsia"/>
          <w:bCs/>
          <w:sz w:val="24"/>
          <w:szCs w:val="24"/>
        </w:rPr>
        <w:t>然后设计算法</w:t>
      </w:r>
      <w:r w:rsidR="00EE5326">
        <w:rPr>
          <w:rFonts w:asciiTheme="minorEastAsia" w:hAnsiTheme="minorEastAsia" w:cs="楷体_GB2312" w:hint="eastAsia"/>
          <w:bCs/>
          <w:sz w:val="24"/>
          <w:szCs w:val="24"/>
        </w:rPr>
        <w:t>利用</w:t>
      </w:r>
      <w:proofErr w:type="spellStart"/>
      <w:r w:rsidR="00302617">
        <w:rPr>
          <w:rFonts w:asciiTheme="minorEastAsia" w:hAnsiTheme="minorEastAsia" w:cs="楷体_GB2312" w:hint="eastAsia"/>
          <w:bCs/>
          <w:sz w:val="24"/>
          <w:szCs w:val="24"/>
        </w:rPr>
        <w:t>Causa</w:t>
      </w:r>
      <w:r w:rsidR="00B957F3">
        <w:rPr>
          <w:rFonts w:asciiTheme="minorEastAsia" w:hAnsiTheme="minorEastAsia" w:cs="楷体_GB2312"/>
          <w:bCs/>
          <w:sz w:val="24"/>
          <w:szCs w:val="24"/>
        </w:rPr>
        <w:t>l</w:t>
      </w:r>
      <w:r w:rsidR="00302617">
        <w:rPr>
          <w:rFonts w:asciiTheme="minorEastAsia" w:hAnsiTheme="minorEastAsia" w:cs="楷体_GB2312" w:hint="eastAsia"/>
          <w:bCs/>
          <w:sz w:val="24"/>
          <w:szCs w:val="24"/>
        </w:rPr>
        <w:t>Net</w:t>
      </w:r>
      <w:proofErr w:type="spellEnd"/>
      <w:r w:rsidR="00EE5326">
        <w:rPr>
          <w:rFonts w:asciiTheme="minorEastAsia" w:hAnsiTheme="minorEastAsia" w:cs="楷体_GB2312" w:hint="eastAsia"/>
          <w:bCs/>
          <w:sz w:val="24"/>
          <w:szCs w:val="24"/>
        </w:rPr>
        <w:t>，</w:t>
      </w:r>
      <w:r w:rsidR="00302617">
        <w:rPr>
          <w:rFonts w:asciiTheme="minorEastAsia" w:hAnsiTheme="minorEastAsia" w:cs="楷体_GB2312" w:hint="eastAsia"/>
          <w:bCs/>
          <w:sz w:val="24"/>
          <w:szCs w:val="24"/>
        </w:rPr>
        <w:t>来解决常识性因果推理问题。</w:t>
      </w:r>
    </w:p>
    <w:p w14:paraId="17A1E656" w14:textId="574D434A" w:rsidR="00DB7F5A" w:rsidRPr="00275E79" w:rsidRDefault="000550DD" w:rsidP="00DB7F5A">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 xml:space="preserve">    </w:t>
      </w:r>
      <w:r w:rsidR="00DB7F5A">
        <w:rPr>
          <w:rFonts w:ascii="宋体" w:hAnsi="宋体" w:cs="宋体" w:hint="eastAsia"/>
          <w:bCs/>
          <w:kern w:val="0"/>
          <w:sz w:val="24"/>
        </w:rPr>
        <w:t>常识性因果推理系统的目的是推断出日常语言中会出现的命题(proposition)之间是否具有因果关系。我们考虑</w:t>
      </w:r>
      <w:r w:rsidR="00251066">
        <w:rPr>
          <w:rFonts w:ascii="宋体" w:hAnsi="宋体" w:cs="宋体" w:hint="eastAsia"/>
          <w:bCs/>
          <w:kern w:val="0"/>
          <w:sz w:val="24"/>
        </w:rPr>
        <w:t>COPA数据集中出现的</w:t>
      </w:r>
      <w:r w:rsidR="00DB7F5A">
        <w:rPr>
          <w:rFonts w:ascii="宋体" w:hAnsi="宋体" w:cs="宋体" w:hint="eastAsia"/>
          <w:bCs/>
          <w:kern w:val="0"/>
          <w:sz w:val="24"/>
        </w:rPr>
        <w:t>两种常见</w:t>
      </w:r>
      <w:r w:rsidR="00DB7F5A">
        <w:rPr>
          <w:rFonts w:ascii="宋体" w:hAnsi="宋体" w:cs="宋体" w:hint="eastAsia"/>
          <w:bCs/>
          <w:kern w:val="0"/>
          <w:sz w:val="24"/>
        </w:rPr>
        <w:lastRenderedPageBreak/>
        <w:t>类型的因果推理问题，1) 给定原因推出结果，2)给定结果推出原因，其中原因(cause)和结果(effect)均为文本的描述。</w:t>
      </w:r>
    </w:p>
    <w:p w14:paraId="0853EC2C" w14:textId="36502332" w:rsidR="00951A3A" w:rsidRPr="009A4445" w:rsidRDefault="00DB7F5A" w:rsidP="009A4445">
      <w:pPr>
        <w:widowControl/>
        <w:adjustRightInd w:val="0"/>
        <w:snapToGrid w:val="0"/>
        <w:spacing w:after="120" w:line="360" w:lineRule="auto"/>
        <w:rPr>
          <w:rFonts w:asciiTheme="minorEastAsia" w:hAnsiTheme="minorEastAsia" w:cs="楷体_GB2312"/>
          <w:bCs/>
          <w:sz w:val="24"/>
          <w:szCs w:val="24"/>
        </w:rPr>
      </w:pPr>
      <w:r>
        <w:rPr>
          <w:rFonts w:asciiTheme="minorEastAsia" w:hAnsiTheme="minorEastAsia" w:cs="楷体_GB2312" w:hint="eastAsia"/>
          <w:bCs/>
          <w:sz w:val="24"/>
          <w:szCs w:val="24"/>
        </w:rPr>
        <w:t xml:space="preserve">    </w:t>
      </w:r>
      <w:r w:rsidR="00F26F13">
        <w:rPr>
          <w:rFonts w:asciiTheme="minorEastAsia" w:hAnsiTheme="minorEastAsia" w:cs="楷体_GB2312" w:hint="eastAsia"/>
          <w:bCs/>
          <w:sz w:val="24"/>
          <w:szCs w:val="24"/>
        </w:rPr>
        <w:t>本项目</w:t>
      </w:r>
      <w:r w:rsidR="008438ED">
        <w:rPr>
          <w:rFonts w:asciiTheme="minorEastAsia" w:hAnsiTheme="minorEastAsia" w:cs="楷体_GB2312" w:hint="eastAsia"/>
          <w:bCs/>
          <w:sz w:val="24"/>
          <w:szCs w:val="24"/>
        </w:rPr>
        <w:t>目旨在通过对</w:t>
      </w:r>
      <w:r w:rsidR="00000153">
        <w:rPr>
          <w:rFonts w:asciiTheme="minorEastAsia" w:hAnsiTheme="minorEastAsia" w:cs="楷体_GB2312" w:hint="eastAsia"/>
          <w:bCs/>
          <w:sz w:val="24"/>
          <w:szCs w:val="24"/>
        </w:rPr>
        <w:t>常识性</w:t>
      </w:r>
      <w:r w:rsidR="008438ED">
        <w:rPr>
          <w:rFonts w:asciiTheme="minorEastAsia" w:hAnsiTheme="minorEastAsia" w:cs="楷体_GB2312" w:hint="eastAsia"/>
          <w:bCs/>
          <w:sz w:val="24"/>
          <w:szCs w:val="24"/>
        </w:rPr>
        <w:t>因果推理模型的研究，设计</w:t>
      </w:r>
      <w:r w:rsidR="00000153">
        <w:rPr>
          <w:rFonts w:asciiTheme="minorEastAsia" w:hAnsiTheme="minorEastAsia" w:cs="楷体_GB2312" w:hint="eastAsia"/>
          <w:bCs/>
          <w:sz w:val="24"/>
          <w:szCs w:val="24"/>
        </w:rPr>
        <w:t>并</w:t>
      </w:r>
      <w:r w:rsidR="008438ED">
        <w:rPr>
          <w:rFonts w:asciiTheme="minorEastAsia" w:hAnsiTheme="minorEastAsia" w:cs="楷体_GB2312" w:hint="eastAsia"/>
          <w:bCs/>
          <w:sz w:val="24"/>
          <w:szCs w:val="24"/>
        </w:rPr>
        <w:t>实现</w:t>
      </w:r>
      <w:r w:rsidR="00000153">
        <w:rPr>
          <w:rFonts w:asciiTheme="minorEastAsia" w:hAnsiTheme="minorEastAsia" w:cs="楷体_GB2312" w:hint="eastAsia"/>
          <w:bCs/>
          <w:sz w:val="24"/>
          <w:szCs w:val="24"/>
        </w:rPr>
        <w:t>一套完整的算法与原型系统。包括</w:t>
      </w:r>
      <w:r w:rsidR="008438ED">
        <w:rPr>
          <w:rFonts w:asciiTheme="minorEastAsia" w:hAnsiTheme="minorEastAsia" w:cs="楷体_GB2312" w:hint="eastAsia"/>
          <w:bCs/>
          <w:sz w:val="24"/>
          <w:szCs w:val="24"/>
        </w:rPr>
        <w:t>从海量互联网网页文本数据抓取</w:t>
      </w:r>
      <w:r>
        <w:rPr>
          <w:rFonts w:asciiTheme="minorEastAsia" w:hAnsiTheme="minorEastAsia" w:cs="楷体_GB2312" w:hint="eastAsia"/>
          <w:bCs/>
          <w:sz w:val="24"/>
          <w:szCs w:val="24"/>
        </w:rPr>
        <w:t>一般性因果关系知识</w:t>
      </w:r>
      <w:r w:rsidR="008438ED">
        <w:rPr>
          <w:rFonts w:asciiTheme="minorEastAsia" w:hAnsiTheme="minorEastAsia" w:cs="楷体_GB2312" w:hint="eastAsia"/>
          <w:bCs/>
          <w:sz w:val="24"/>
          <w:szCs w:val="24"/>
        </w:rPr>
        <w:t>，</w:t>
      </w:r>
      <w:r>
        <w:rPr>
          <w:rFonts w:asciiTheme="minorEastAsia" w:hAnsiTheme="minorEastAsia" w:cs="楷体_GB2312" w:hint="eastAsia"/>
          <w:bCs/>
          <w:sz w:val="24"/>
          <w:szCs w:val="24"/>
        </w:rPr>
        <w:t>利用其统计信息</w:t>
      </w:r>
      <w:r w:rsidR="008438ED">
        <w:rPr>
          <w:rFonts w:asciiTheme="minorEastAsia" w:hAnsiTheme="minorEastAsia" w:cs="楷体_GB2312" w:hint="eastAsia"/>
          <w:bCs/>
          <w:sz w:val="24"/>
          <w:szCs w:val="24"/>
        </w:rPr>
        <w:t>自动构建</w:t>
      </w:r>
      <w:r w:rsidR="00000153">
        <w:rPr>
          <w:rFonts w:asciiTheme="minorEastAsia" w:hAnsiTheme="minorEastAsia" w:cs="楷体_GB2312" w:hint="eastAsia"/>
          <w:bCs/>
          <w:sz w:val="24"/>
          <w:szCs w:val="24"/>
        </w:rPr>
        <w:t>首个基于单词和事件的</w:t>
      </w:r>
      <w:r w:rsidR="00A340F5">
        <w:rPr>
          <w:rFonts w:asciiTheme="minorEastAsia" w:hAnsiTheme="minorEastAsia" w:cs="楷体_GB2312" w:hint="eastAsia"/>
          <w:bCs/>
          <w:sz w:val="24"/>
          <w:szCs w:val="24"/>
        </w:rPr>
        <w:t>大规模可度量</w:t>
      </w:r>
      <w:r w:rsidR="008438ED">
        <w:rPr>
          <w:rFonts w:asciiTheme="minorEastAsia" w:hAnsiTheme="minorEastAsia" w:cs="楷体_GB2312" w:hint="eastAsia"/>
          <w:bCs/>
          <w:sz w:val="24"/>
          <w:szCs w:val="24"/>
        </w:rPr>
        <w:t>因果关系网络(</w:t>
      </w:r>
      <w:proofErr w:type="spellStart"/>
      <w:r w:rsidR="008438ED">
        <w:rPr>
          <w:rFonts w:asciiTheme="minorEastAsia" w:hAnsiTheme="minorEastAsia" w:cs="楷体_GB2312" w:hint="eastAsia"/>
          <w:bCs/>
          <w:sz w:val="24"/>
          <w:szCs w:val="24"/>
        </w:rPr>
        <w:t>CausalNet</w:t>
      </w:r>
      <w:proofErr w:type="spellEnd"/>
      <w:r w:rsidR="008438ED">
        <w:rPr>
          <w:rFonts w:asciiTheme="minorEastAsia" w:hAnsiTheme="minorEastAsia" w:cs="楷体_GB2312" w:hint="eastAsia"/>
          <w:bCs/>
          <w:sz w:val="24"/>
          <w:szCs w:val="24"/>
        </w:rPr>
        <w:t>)，</w:t>
      </w:r>
      <w:r>
        <w:rPr>
          <w:rFonts w:asciiTheme="minorEastAsia" w:hAnsiTheme="minorEastAsia" w:cs="楷体_GB2312" w:hint="eastAsia"/>
          <w:bCs/>
          <w:sz w:val="24"/>
          <w:szCs w:val="24"/>
        </w:rPr>
        <w:t>并基于该</w:t>
      </w:r>
      <w:r w:rsidR="00000153">
        <w:rPr>
          <w:rFonts w:asciiTheme="minorEastAsia" w:hAnsiTheme="minorEastAsia" w:cs="楷体_GB2312" w:hint="eastAsia"/>
          <w:bCs/>
          <w:sz w:val="24"/>
          <w:szCs w:val="24"/>
        </w:rPr>
        <w:t>因果关系网络</w:t>
      </w:r>
      <w:r w:rsidR="008438ED">
        <w:rPr>
          <w:rFonts w:asciiTheme="minorEastAsia" w:hAnsiTheme="minorEastAsia" w:cs="楷体_GB2312" w:hint="eastAsia"/>
          <w:bCs/>
          <w:sz w:val="24"/>
          <w:szCs w:val="24"/>
        </w:rPr>
        <w:t>对常识性因果推理</w:t>
      </w:r>
      <w:r w:rsidR="00000153">
        <w:rPr>
          <w:rFonts w:asciiTheme="minorEastAsia" w:hAnsiTheme="minorEastAsia" w:cs="楷体_GB2312" w:hint="eastAsia"/>
          <w:bCs/>
          <w:sz w:val="24"/>
          <w:szCs w:val="24"/>
        </w:rPr>
        <w:t>问题进行</w:t>
      </w:r>
      <w:r w:rsidR="008438ED">
        <w:rPr>
          <w:rFonts w:asciiTheme="minorEastAsia" w:hAnsiTheme="minorEastAsia" w:cs="楷体_GB2312" w:hint="eastAsia"/>
          <w:bCs/>
          <w:sz w:val="24"/>
          <w:szCs w:val="24"/>
        </w:rPr>
        <w:t>建模</w:t>
      </w:r>
      <w:r>
        <w:rPr>
          <w:rFonts w:asciiTheme="minorEastAsia" w:hAnsiTheme="minorEastAsia" w:cs="楷体_GB2312" w:hint="eastAsia"/>
          <w:bCs/>
          <w:sz w:val="24"/>
          <w:szCs w:val="24"/>
        </w:rPr>
        <w:t>，</w:t>
      </w:r>
      <w:r w:rsidR="00586341">
        <w:rPr>
          <w:rFonts w:asciiTheme="minorEastAsia" w:hAnsiTheme="minorEastAsia" w:cs="楷体_GB2312" w:hint="eastAsia"/>
          <w:bCs/>
          <w:sz w:val="24"/>
          <w:szCs w:val="24"/>
        </w:rPr>
        <w:t>设计并实现常识性因果推理算法，</w:t>
      </w:r>
      <w:r>
        <w:rPr>
          <w:rFonts w:asciiTheme="minorEastAsia" w:hAnsiTheme="minorEastAsia" w:cs="楷体_GB2312" w:hint="eastAsia"/>
          <w:bCs/>
          <w:sz w:val="24"/>
          <w:szCs w:val="24"/>
        </w:rPr>
        <w:t>有效提高推理系统的准确度</w:t>
      </w:r>
      <w:r w:rsidR="00000153">
        <w:rPr>
          <w:rFonts w:asciiTheme="minorEastAsia" w:hAnsiTheme="minorEastAsia" w:cs="楷体_GB2312" w:hint="eastAsia"/>
          <w:bCs/>
          <w:sz w:val="24"/>
          <w:szCs w:val="24"/>
        </w:rPr>
        <w:t>。</w:t>
      </w:r>
      <w:proofErr w:type="spellStart"/>
      <w:r w:rsidR="00D638B2">
        <w:rPr>
          <w:rFonts w:asciiTheme="minorEastAsia" w:hAnsiTheme="minorEastAsia" w:cs="楷体_GB2312" w:hint="eastAsia"/>
          <w:bCs/>
          <w:sz w:val="24"/>
          <w:szCs w:val="24"/>
        </w:rPr>
        <w:t>CausalNet</w:t>
      </w:r>
      <w:proofErr w:type="spellEnd"/>
      <w:r w:rsidR="00D638B2">
        <w:rPr>
          <w:rFonts w:asciiTheme="minorEastAsia" w:hAnsiTheme="minorEastAsia" w:cs="楷体_GB2312" w:hint="eastAsia"/>
          <w:bCs/>
          <w:sz w:val="24"/>
          <w:szCs w:val="24"/>
        </w:rPr>
        <w:t>可以克服</w:t>
      </w:r>
      <w:r w:rsidR="008A7EB8">
        <w:rPr>
          <w:rFonts w:asciiTheme="minorEastAsia" w:hAnsiTheme="minorEastAsia" w:cs="楷体_GB2312" w:hint="eastAsia"/>
          <w:bCs/>
          <w:sz w:val="24"/>
          <w:szCs w:val="24"/>
        </w:rPr>
        <w:t>目前由手工编撰常识性知识网络产生的知识稀疏</w:t>
      </w:r>
      <w:r w:rsidR="00DA509C">
        <w:rPr>
          <w:rFonts w:asciiTheme="minorEastAsia" w:hAnsiTheme="minorEastAsia" w:cs="楷体_GB2312" w:hint="eastAsia"/>
          <w:bCs/>
          <w:sz w:val="24"/>
          <w:szCs w:val="24"/>
        </w:rPr>
        <w:t>，</w:t>
      </w:r>
      <w:r w:rsidR="00D638B2">
        <w:rPr>
          <w:rFonts w:asciiTheme="minorEastAsia" w:hAnsiTheme="minorEastAsia" w:cs="楷体_GB2312" w:hint="eastAsia"/>
          <w:bCs/>
          <w:sz w:val="24"/>
          <w:szCs w:val="24"/>
        </w:rPr>
        <w:t>耗费大量人力财力</w:t>
      </w:r>
      <w:r w:rsidR="007B2675">
        <w:rPr>
          <w:rFonts w:asciiTheme="minorEastAsia" w:hAnsiTheme="minorEastAsia" w:cs="楷体_GB2312" w:hint="eastAsia"/>
          <w:bCs/>
          <w:sz w:val="24"/>
          <w:szCs w:val="24"/>
        </w:rPr>
        <w:t>，</w:t>
      </w:r>
      <w:r w:rsidR="007B2675">
        <w:rPr>
          <w:rFonts w:ascii="宋体" w:hAnsi="宋体" w:cs="宋体" w:hint="eastAsia"/>
          <w:bCs/>
          <w:kern w:val="0"/>
          <w:sz w:val="24"/>
        </w:rPr>
        <w:t>更新效率低，速度慢</w:t>
      </w:r>
      <w:r w:rsidR="00DA509C">
        <w:rPr>
          <w:rFonts w:asciiTheme="minorEastAsia" w:hAnsiTheme="minorEastAsia" w:cs="楷体_GB2312" w:hint="eastAsia"/>
          <w:bCs/>
          <w:sz w:val="24"/>
          <w:szCs w:val="24"/>
        </w:rPr>
        <w:t>等</w:t>
      </w:r>
      <w:r w:rsidR="008A7EB8">
        <w:rPr>
          <w:rFonts w:asciiTheme="minorEastAsia" w:hAnsiTheme="minorEastAsia" w:cs="楷体_GB2312" w:hint="eastAsia"/>
          <w:bCs/>
          <w:sz w:val="24"/>
          <w:szCs w:val="24"/>
        </w:rPr>
        <w:t>局限性</w:t>
      </w:r>
      <w:r w:rsidR="00C926C4">
        <w:rPr>
          <w:rFonts w:asciiTheme="minorEastAsia" w:hAnsiTheme="minorEastAsia" w:cs="楷体_GB2312" w:hint="eastAsia"/>
          <w:bCs/>
          <w:sz w:val="24"/>
          <w:szCs w:val="24"/>
        </w:rPr>
        <w:t>，从而</w:t>
      </w:r>
      <w:r w:rsidR="00757FA7">
        <w:rPr>
          <w:rFonts w:asciiTheme="minorEastAsia" w:hAnsiTheme="minorEastAsia" w:cs="楷体_GB2312" w:hint="eastAsia"/>
          <w:bCs/>
          <w:sz w:val="24"/>
          <w:szCs w:val="24"/>
        </w:rPr>
        <w:t>以更低成本，</w:t>
      </w:r>
      <w:r w:rsidR="00A952AD">
        <w:rPr>
          <w:rFonts w:asciiTheme="minorEastAsia" w:hAnsiTheme="minorEastAsia" w:cs="楷体_GB2312" w:hint="eastAsia"/>
          <w:bCs/>
          <w:sz w:val="24"/>
          <w:szCs w:val="24"/>
        </w:rPr>
        <w:t>更</w:t>
      </w:r>
      <w:r w:rsidR="00757FA7">
        <w:rPr>
          <w:rFonts w:asciiTheme="minorEastAsia" w:hAnsiTheme="minorEastAsia" w:cs="楷体_GB2312" w:hint="eastAsia"/>
          <w:bCs/>
          <w:sz w:val="24"/>
          <w:szCs w:val="24"/>
        </w:rPr>
        <w:t>高的准确度</w:t>
      </w:r>
      <w:r w:rsidR="00E65AF6">
        <w:rPr>
          <w:rFonts w:asciiTheme="minorEastAsia" w:hAnsiTheme="minorEastAsia" w:cs="楷体_GB2312" w:hint="eastAsia"/>
          <w:bCs/>
          <w:sz w:val="24"/>
          <w:szCs w:val="24"/>
        </w:rPr>
        <w:t>更好地</w:t>
      </w:r>
      <w:r w:rsidR="00A952AD">
        <w:rPr>
          <w:rFonts w:asciiTheme="minorEastAsia" w:hAnsiTheme="minorEastAsia" w:cs="楷体_GB2312" w:hint="eastAsia"/>
          <w:bCs/>
          <w:sz w:val="24"/>
          <w:szCs w:val="24"/>
        </w:rPr>
        <w:t>解决常识性因果推理问题</w:t>
      </w:r>
      <w:r w:rsidR="00C926C4">
        <w:rPr>
          <w:rFonts w:asciiTheme="minorEastAsia" w:hAnsiTheme="minorEastAsia" w:cs="楷体_GB2312" w:hint="eastAsia"/>
          <w:bCs/>
          <w:sz w:val="24"/>
          <w:szCs w:val="24"/>
        </w:rPr>
        <w:t>。</w:t>
      </w:r>
    </w:p>
    <w:p w14:paraId="4A4758E0" w14:textId="1CAA1E29" w:rsidR="00081779" w:rsidRPr="00081779" w:rsidRDefault="00FC42F5" w:rsidP="00B479C7">
      <w:pPr>
        <w:snapToGrid w:val="0"/>
        <w:spacing w:after="120" w:line="360" w:lineRule="auto"/>
        <w:rPr>
          <w:rFonts w:asciiTheme="minorEastAsia" w:hAnsiTheme="minorEastAsia" w:cs="楷体_GB2312"/>
          <w:b/>
          <w:bCs/>
          <w:sz w:val="24"/>
          <w:szCs w:val="24"/>
        </w:rPr>
      </w:pPr>
      <w:r>
        <w:rPr>
          <w:rFonts w:asciiTheme="minorEastAsia" w:hAnsiTheme="minorEastAsia" w:cs="楷体_GB2312" w:hint="eastAsia"/>
          <w:b/>
          <w:bCs/>
          <w:sz w:val="24"/>
          <w:szCs w:val="24"/>
        </w:rPr>
        <w:t>2.2</w:t>
      </w:r>
      <w:r w:rsidR="00081779" w:rsidRPr="00081779">
        <w:rPr>
          <w:rFonts w:asciiTheme="minorEastAsia" w:hAnsiTheme="minorEastAsia" w:cs="楷体_GB2312" w:hint="eastAsia"/>
          <w:b/>
          <w:bCs/>
          <w:sz w:val="24"/>
          <w:szCs w:val="24"/>
        </w:rPr>
        <w:t xml:space="preserve"> 研究内容</w:t>
      </w:r>
    </w:p>
    <w:p w14:paraId="48810F8F" w14:textId="6C5FCB75" w:rsidR="00ED36A2" w:rsidRDefault="00326D6A" w:rsidP="00B479C7">
      <w:pPr>
        <w:snapToGrid w:val="0"/>
        <w:spacing w:after="120" w:line="360" w:lineRule="auto"/>
        <w:rPr>
          <w:rFonts w:asciiTheme="minorEastAsia" w:hAnsiTheme="minorEastAsia" w:cs="楷体_GB2312"/>
          <w:bCs/>
          <w:sz w:val="24"/>
          <w:szCs w:val="24"/>
        </w:rPr>
      </w:pPr>
      <w:r>
        <w:rPr>
          <w:rFonts w:asciiTheme="minorEastAsia" w:hAnsiTheme="minorEastAsia" w:cs="楷体_GB2312" w:hint="eastAsia"/>
          <w:bCs/>
          <w:sz w:val="24"/>
          <w:szCs w:val="24"/>
        </w:rPr>
        <w:tab/>
      </w:r>
      <w:r w:rsidR="00F973A0" w:rsidRPr="00F973A0">
        <w:rPr>
          <w:rFonts w:asciiTheme="minorEastAsia" w:hAnsiTheme="minorEastAsia" w:cs="楷体_GB2312" w:hint="eastAsia"/>
          <w:bCs/>
          <w:sz w:val="24"/>
          <w:szCs w:val="24"/>
        </w:rPr>
        <w:t>本项目的主要研究内容</w:t>
      </w:r>
      <w:r w:rsidR="00B53E93">
        <w:rPr>
          <w:rFonts w:asciiTheme="minorEastAsia" w:hAnsiTheme="minorEastAsia" w:cs="楷体_GB2312" w:hint="eastAsia"/>
          <w:bCs/>
          <w:sz w:val="24"/>
          <w:szCs w:val="24"/>
        </w:rPr>
        <w:t>是在名词短语知识库和</w:t>
      </w:r>
      <w:r w:rsidR="002E31A8">
        <w:rPr>
          <w:rFonts w:asciiTheme="minorEastAsia" w:hAnsiTheme="minorEastAsia" w:cs="楷体_GB2312"/>
          <w:bCs/>
          <w:sz w:val="24"/>
          <w:szCs w:val="24"/>
        </w:rPr>
        <w:t>语义</w:t>
      </w:r>
      <w:r w:rsidR="00B53E93">
        <w:rPr>
          <w:rFonts w:asciiTheme="minorEastAsia" w:hAnsiTheme="minorEastAsia" w:cs="楷体_GB2312" w:hint="eastAsia"/>
          <w:bCs/>
          <w:sz w:val="24"/>
          <w:szCs w:val="24"/>
        </w:rPr>
        <w:t>角色标注的</w:t>
      </w:r>
      <w:r w:rsidR="00C030A3">
        <w:rPr>
          <w:rFonts w:asciiTheme="minorEastAsia" w:hAnsiTheme="minorEastAsia" w:cs="楷体_GB2312" w:hint="eastAsia"/>
          <w:bCs/>
          <w:sz w:val="24"/>
          <w:szCs w:val="24"/>
        </w:rPr>
        <w:t>工作</w:t>
      </w:r>
      <w:r w:rsidR="00B53E93">
        <w:rPr>
          <w:rFonts w:asciiTheme="minorEastAsia" w:hAnsiTheme="minorEastAsia" w:cs="楷体_GB2312" w:hint="eastAsia"/>
          <w:bCs/>
          <w:sz w:val="24"/>
          <w:szCs w:val="24"/>
        </w:rPr>
        <w:t>基础上，</w:t>
      </w:r>
    </w:p>
    <w:p w14:paraId="7F1ECE93" w14:textId="49324086" w:rsidR="0084369C" w:rsidRDefault="00F973A0" w:rsidP="00B479C7">
      <w:pPr>
        <w:snapToGrid w:val="0"/>
        <w:spacing w:after="120" w:line="360" w:lineRule="auto"/>
        <w:ind w:left="420"/>
        <w:rPr>
          <w:rFonts w:asciiTheme="minorEastAsia" w:hAnsiTheme="minorEastAsia" w:cs="楷体_GB2312"/>
          <w:bCs/>
          <w:sz w:val="24"/>
          <w:szCs w:val="24"/>
        </w:rPr>
      </w:pPr>
      <w:r>
        <w:rPr>
          <w:rFonts w:asciiTheme="minorEastAsia" w:hAnsiTheme="minorEastAsia" w:cs="楷体_GB2312" w:hint="eastAsia"/>
          <w:bCs/>
          <w:sz w:val="24"/>
          <w:szCs w:val="24"/>
        </w:rPr>
        <w:t>1）</w:t>
      </w:r>
      <w:r w:rsidR="000D150A">
        <w:rPr>
          <w:rFonts w:asciiTheme="minorEastAsia" w:hAnsiTheme="minorEastAsia" w:cs="楷体_GB2312" w:hint="eastAsia"/>
          <w:bCs/>
          <w:sz w:val="24"/>
          <w:szCs w:val="24"/>
        </w:rPr>
        <w:t>分析不同文本语料对常识性因果知识的贡献并充分利用</w:t>
      </w:r>
      <w:r w:rsidR="001F6B42">
        <w:rPr>
          <w:rFonts w:asciiTheme="minorEastAsia" w:hAnsiTheme="minorEastAsia" w:cs="楷体_GB2312" w:hint="eastAsia"/>
          <w:bCs/>
          <w:sz w:val="24"/>
          <w:szCs w:val="24"/>
        </w:rPr>
        <w:t>这些语料</w:t>
      </w:r>
      <w:r w:rsidR="00326D6A">
        <w:rPr>
          <w:rFonts w:asciiTheme="minorEastAsia" w:hAnsiTheme="minorEastAsia" w:cs="楷体_GB2312" w:hint="eastAsia"/>
          <w:bCs/>
          <w:sz w:val="24"/>
          <w:szCs w:val="24"/>
        </w:rPr>
        <w:t>；</w:t>
      </w:r>
    </w:p>
    <w:p w14:paraId="35E1C5EA" w14:textId="5570C832" w:rsidR="00F973A0" w:rsidRDefault="00921378" w:rsidP="00B479C7">
      <w:pPr>
        <w:snapToGrid w:val="0"/>
        <w:spacing w:after="120" w:line="360" w:lineRule="auto"/>
        <w:ind w:left="420"/>
        <w:rPr>
          <w:rFonts w:asciiTheme="minorEastAsia" w:hAnsiTheme="minorEastAsia" w:cs="楷体_GB2312"/>
          <w:bCs/>
          <w:sz w:val="24"/>
          <w:szCs w:val="24"/>
        </w:rPr>
      </w:pPr>
      <w:r>
        <w:rPr>
          <w:rFonts w:asciiTheme="minorEastAsia" w:hAnsiTheme="minorEastAsia" w:cs="楷体_GB2312" w:hint="eastAsia"/>
          <w:bCs/>
          <w:sz w:val="24"/>
          <w:szCs w:val="24"/>
        </w:rPr>
        <w:t>2）</w:t>
      </w:r>
      <w:r w:rsidR="00386EAA">
        <w:rPr>
          <w:rFonts w:asciiTheme="minorEastAsia" w:hAnsiTheme="minorEastAsia" w:cs="楷体_GB2312" w:hint="eastAsia"/>
          <w:bCs/>
          <w:sz w:val="24"/>
          <w:szCs w:val="24"/>
        </w:rPr>
        <w:t>设计与实现从海</w:t>
      </w:r>
      <w:r w:rsidR="003C15F3">
        <w:rPr>
          <w:rFonts w:asciiTheme="minorEastAsia" w:hAnsiTheme="minorEastAsia" w:cs="楷体_GB2312" w:hint="eastAsia"/>
          <w:bCs/>
          <w:sz w:val="24"/>
          <w:szCs w:val="24"/>
        </w:rPr>
        <w:t>量文本语料中抽取</w:t>
      </w:r>
      <w:r w:rsidR="00B65F1D">
        <w:rPr>
          <w:rFonts w:asciiTheme="minorEastAsia" w:hAnsiTheme="minorEastAsia" w:cs="楷体_GB2312" w:hint="eastAsia"/>
          <w:bCs/>
          <w:sz w:val="24"/>
          <w:szCs w:val="24"/>
        </w:rPr>
        <w:t>一般性</w:t>
      </w:r>
      <w:r w:rsidR="003C15F3">
        <w:rPr>
          <w:rFonts w:asciiTheme="minorEastAsia" w:hAnsiTheme="minorEastAsia" w:cs="楷体_GB2312" w:hint="eastAsia"/>
          <w:bCs/>
          <w:sz w:val="24"/>
          <w:szCs w:val="24"/>
        </w:rPr>
        <w:t>因果知识的算法，</w:t>
      </w:r>
      <w:r w:rsidR="00386EAA">
        <w:rPr>
          <w:rFonts w:asciiTheme="minorEastAsia" w:hAnsiTheme="minorEastAsia" w:cs="楷体_GB2312" w:hint="eastAsia"/>
          <w:bCs/>
          <w:sz w:val="24"/>
          <w:szCs w:val="24"/>
        </w:rPr>
        <w:t>抓取出大量存在于单词(word)之间及事件(event)之间的因果关系信息</w:t>
      </w:r>
      <w:r w:rsidR="00860597">
        <w:rPr>
          <w:rFonts w:asciiTheme="minorEastAsia" w:hAnsiTheme="minorEastAsia" w:cs="楷体_GB2312" w:hint="eastAsia"/>
          <w:bCs/>
          <w:sz w:val="24"/>
          <w:szCs w:val="24"/>
        </w:rPr>
        <w:t>；</w:t>
      </w:r>
    </w:p>
    <w:p w14:paraId="3BE96734" w14:textId="62BCFA15" w:rsidR="00B53E93" w:rsidRPr="007D6963" w:rsidRDefault="00921378" w:rsidP="007D6963">
      <w:pPr>
        <w:snapToGrid w:val="0"/>
        <w:spacing w:after="120" w:line="360" w:lineRule="auto"/>
        <w:ind w:left="420"/>
        <w:rPr>
          <w:rFonts w:asciiTheme="minorEastAsia" w:hAnsiTheme="minorEastAsia" w:cs="楷体_GB2312"/>
          <w:bCs/>
          <w:sz w:val="24"/>
          <w:szCs w:val="24"/>
        </w:rPr>
      </w:pPr>
      <w:r>
        <w:rPr>
          <w:rFonts w:asciiTheme="minorEastAsia" w:hAnsiTheme="minorEastAsia" w:cs="楷体_GB2312" w:hint="eastAsia"/>
          <w:bCs/>
          <w:sz w:val="24"/>
          <w:szCs w:val="24"/>
        </w:rPr>
        <w:t>3</w:t>
      </w:r>
      <w:r w:rsidR="00B53E93">
        <w:rPr>
          <w:rFonts w:asciiTheme="minorEastAsia" w:hAnsiTheme="minorEastAsia" w:cs="楷体_GB2312" w:hint="eastAsia"/>
          <w:bCs/>
          <w:sz w:val="24"/>
          <w:szCs w:val="24"/>
        </w:rPr>
        <w:t>）</w:t>
      </w:r>
      <w:r w:rsidR="003F421F">
        <w:rPr>
          <w:rFonts w:asciiTheme="minorEastAsia" w:hAnsiTheme="minorEastAsia" w:cs="楷体_GB2312" w:hint="eastAsia"/>
          <w:bCs/>
          <w:sz w:val="24"/>
          <w:szCs w:val="24"/>
        </w:rPr>
        <w:t>设计和实现对抽取数据清洗和去噪</w:t>
      </w:r>
      <w:r w:rsidR="00860597">
        <w:rPr>
          <w:rFonts w:asciiTheme="minorEastAsia" w:hAnsiTheme="minorEastAsia" w:cs="楷体_GB2312" w:hint="eastAsia"/>
          <w:bCs/>
          <w:sz w:val="24"/>
          <w:szCs w:val="24"/>
        </w:rPr>
        <w:t>；</w:t>
      </w:r>
    </w:p>
    <w:p w14:paraId="2BFDAD58" w14:textId="633E9D4B" w:rsidR="00475B3B" w:rsidRDefault="000C779B" w:rsidP="00475B3B">
      <w:pPr>
        <w:snapToGrid w:val="0"/>
        <w:spacing w:after="120" w:line="360" w:lineRule="auto"/>
        <w:ind w:left="420"/>
        <w:rPr>
          <w:rFonts w:asciiTheme="minorEastAsia" w:hAnsiTheme="minorEastAsia" w:cs="楷体_GB2312"/>
          <w:bCs/>
          <w:sz w:val="24"/>
          <w:szCs w:val="24"/>
        </w:rPr>
      </w:pPr>
      <w:r>
        <w:rPr>
          <w:rFonts w:asciiTheme="minorEastAsia" w:hAnsiTheme="minorEastAsia" w:cs="楷体_GB2312" w:hint="eastAsia"/>
          <w:bCs/>
          <w:sz w:val="24"/>
          <w:szCs w:val="24"/>
        </w:rPr>
        <w:t>4</w:t>
      </w:r>
      <w:r w:rsidR="00F02FB3">
        <w:rPr>
          <w:rFonts w:asciiTheme="minorEastAsia" w:hAnsiTheme="minorEastAsia" w:cs="楷体_GB2312" w:hint="eastAsia"/>
          <w:bCs/>
          <w:sz w:val="24"/>
          <w:szCs w:val="24"/>
        </w:rPr>
        <w:t>）建立因果关系模型，构建出可度量</w:t>
      </w:r>
      <w:r w:rsidR="00475B3B">
        <w:rPr>
          <w:rFonts w:asciiTheme="minorEastAsia" w:hAnsiTheme="minorEastAsia" w:cs="楷体_GB2312" w:hint="eastAsia"/>
          <w:bCs/>
          <w:sz w:val="24"/>
          <w:szCs w:val="24"/>
        </w:rPr>
        <w:t>化的因果关系网络(</w:t>
      </w:r>
      <w:proofErr w:type="spellStart"/>
      <w:r w:rsidR="00475B3B">
        <w:rPr>
          <w:rFonts w:asciiTheme="minorEastAsia" w:hAnsiTheme="minorEastAsia" w:cs="楷体_GB2312" w:hint="eastAsia"/>
          <w:bCs/>
          <w:sz w:val="24"/>
          <w:szCs w:val="24"/>
        </w:rPr>
        <w:t>CausalNet</w:t>
      </w:r>
      <w:proofErr w:type="spellEnd"/>
      <w:r w:rsidR="00475B3B">
        <w:rPr>
          <w:rFonts w:asciiTheme="minorEastAsia" w:hAnsiTheme="minorEastAsia" w:cs="楷体_GB2312" w:hint="eastAsia"/>
          <w:bCs/>
          <w:sz w:val="24"/>
          <w:szCs w:val="24"/>
        </w:rPr>
        <w:t>)</w:t>
      </w:r>
      <w:r w:rsidR="00860597">
        <w:rPr>
          <w:rFonts w:asciiTheme="minorEastAsia" w:hAnsiTheme="minorEastAsia" w:cs="楷体_GB2312" w:hint="eastAsia"/>
          <w:bCs/>
          <w:sz w:val="24"/>
          <w:szCs w:val="24"/>
        </w:rPr>
        <w:t>；</w:t>
      </w:r>
    </w:p>
    <w:p w14:paraId="4AF074BA" w14:textId="7C750C51" w:rsidR="00326D6A" w:rsidRDefault="009912CB" w:rsidP="00B479C7">
      <w:pPr>
        <w:snapToGrid w:val="0"/>
        <w:spacing w:after="120" w:line="360" w:lineRule="auto"/>
        <w:ind w:left="420"/>
        <w:rPr>
          <w:rFonts w:asciiTheme="minorEastAsia" w:hAnsiTheme="minorEastAsia" w:cs="楷体_GB2312"/>
          <w:bCs/>
          <w:sz w:val="24"/>
          <w:szCs w:val="24"/>
        </w:rPr>
      </w:pPr>
      <w:r>
        <w:rPr>
          <w:rFonts w:asciiTheme="minorEastAsia" w:hAnsiTheme="minorEastAsia" w:cs="楷体_GB2312" w:hint="eastAsia"/>
          <w:bCs/>
          <w:sz w:val="24"/>
          <w:szCs w:val="24"/>
        </w:rPr>
        <w:t>5</w:t>
      </w:r>
      <w:r w:rsidR="00860597">
        <w:rPr>
          <w:rFonts w:asciiTheme="minorEastAsia" w:hAnsiTheme="minorEastAsia" w:cs="楷体_GB2312" w:hint="eastAsia"/>
          <w:bCs/>
          <w:sz w:val="24"/>
          <w:szCs w:val="24"/>
        </w:rPr>
        <w:t>）设计与实现常识性因果推理算法；</w:t>
      </w:r>
    </w:p>
    <w:p w14:paraId="16FC177D" w14:textId="39E0CB0B" w:rsidR="009912CB" w:rsidRDefault="009912CB" w:rsidP="00B479C7">
      <w:pPr>
        <w:snapToGrid w:val="0"/>
        <w:spacing w:after="120" w:line="360" w:lineRule="auto"/>
        <w:ind w:left="420"/>
        <w:rPr>
          <w:rFonts w:asciiTheme="minorEastAsia" w:hAnsiTheme="minorEastAsia" w:cs="楷体_GB2312"/>
          <w:bCs/>
          <w:sz w:val="24"/>
          <w:szCs w:val="24"/>
        </w:rPr>
      </w:pPr>
      <w:r>
        <w:rPr>
          <w:rFonts w:asciiTheme="minorEastAsia" w:hAnsiTheme="minorEastAsia" w:cs="楷体_GB2312" w:hint="eastAsia"/>
          <w:bCs/>
          <w:sz w:val="24"/>
          <w:szCs w:val="24"/>
        </w:rPr>
        <w:t>6）</w:t>
      </w:r>
      <w:r w:rsidR="009403B3">
        <w:rPr>
          <w:rFonts w:asciiTheme="minorEastAsia" w:hAnsiTheme="minorEastAsia" w:cs="楷体_GB2312" w:hint="eastAsia"/>
          <w:bCs/>
          <w:sz w:val="24"/>
          <w:szCs w:val="24"/>
        </w:rPr>
        <w:t>将我们的因果推理系统</w:t>
      </w:r>
      <w:r w:rsidR="00522D15">
        <w:rPr>
          <w:rFonts w:asciiTheme="minorEastAsia" w:hAnsiTheme="minorEastAsia" w:cs="楷体_GB2312" w:hint="eastAsia"/>
          <w:bCs/>
          <w:sz w:val="24"/>
          <w:szCs w:val="24"/>
        </w:rPr>
        <w:t>应用</w:t>
      </w:r>
      <w:r w:rsidR="009403B3">
        <w:rPr>
          <w:rFonts w:asciiTheme="minorEastAsia" w:hAnsiTheme="minorEastAsia" w:cs="楷体_GB2312" w:hint="eastAsia"/>
          <w:bCs/>
          <w:sz w:val="24"/>
          <w:szCs w:val="24"/>
        </w:rPr>
        <w:t>到如下工作中，以评估系统的有效性， a) COPA</w:t>
      </w:r>
      <w:r w:rsidR="000A7B60">
        <w:rPr>
          <w:rFonts w:asciiTheme="minorEastAsia" w:hAnsiTheme="minorEastAsia" w:cs="楷体_GB2312" w:hint="eastAsia"/>
          <w:bCs/>
          <w:sz w:val="24"/>
          <w:szCs w:val="24"/>
        </w:rPr>
        <w:t>数据集</w:t>
      </w:r>
      <w:r w:rsidR="009403B3">
        <w:rPr>
          <w:rFonts w:asciiTheme="minorEastAsia" w:hAnsiTheme="minorEastAsia" w:cs="楷体_GB2312" w:hint="eastAsia"/>
          <w:bCs/>
          <w:sz w:val="24"/>
          <w:szCs w:val="24"/>
        </w:rPr>
        <w:t xml:space="preserve">，b) </w:t>
      </w:r>
      <w:r w:rsidR="000A7B60">
        <w:rPr>
          <w:rFonts w:asciiTheme="minorEastAsia" w:hAnsiTheme="minorEastAsia" w:cs="楷体_GB2312" w:hint="eastAsia"/>
          <w:bCs/>
          <w:sz w:val="24"/>
          <w:szCs w:val="24"/>
        </w:rPr>
        <w:t>文本隐含关系识别</w:t>
      </w:r>
      <w:r w:rsidR="009403B3">
        <w:rPr>
          <w:rFonts w:asciiTheme="minorEastAsia" w:hAnsiTheme="minorEastAsia" w:cs="楷体_GB2312" w:hint="eastAsia"/>
          <w:bCs/>
          <w:sz w:val="24"/>
          <w:szCs w:val="24"/>
        </w:rPr>
        <w:t>c)问答系统</w:t>
      </w:r>
      <w:r w:rsidR="00522D15">
        <w:rPr>
          <w:rFonts w:asciiTheme="minorEastAsia" w:hAnsiTheme="minorEastAsia" w:cs="楷体_GB2312" w:hint="eastAsia"/>
          <w:bCs/>
          <w:sz w:val="24"/>
          <w:szCs w:val="24"/>
        </w:rPr>
        <w:t>。</w:t>
      </w:r>
    </w:p>
    <w:p w14:paraId="0378812B" w14:textId="61533CE2" w:rsidR="000C779B" w:rsidRDefault="000C779B" w:rsidP="00B479C7">
      <w:pPr>
        <w:snapToGrid w:val="0"/>
        <w:spacing w:after="120" w:line="360" w:lineRule="auto"/>
        <w:rPr>
          <w:rFonts w:asciiTheme="minorEastAsia" w:hAnsiTheme="minorEastAsia" w:cs="楷体_GB2312"/>
          <w:bCs/>
          <w:sz w:val="24"/>
          <w:szCs w:val="24"/>
        </w:rPr>
      </w:pPr>
      <w:r>
        <w:rPr>
          <w:rFonts w:asciiTheme="minorEastAsia" w:hAnsiTheme="minorEastAsia" w:cs="楷体_GB2312" w:hint="eastAsia"/>
          <w:bCs/>
          <w:sz w:val="24"/>
          <w:szCs w:val="24"/>
        </w:rPr>
        <w:t>下面我们对上述几个方面的研究做简单阐述。</w:t>
      </w:r>
    </w:p>
    <w:p w14:paraId="58EF2643" w14:textId="3838771B" w:rsidR="00DF2CBB" w:rsidRPr="00DF2CBB" w:rsidRDefault="00FC42F5" w:rsidP="00B479C7">
      <w:pPr>
        <w:snapToGrid w:val="0"/>
        <w:spacing w:after="120" w:line="360" w:lineRule="auto"/>
        <w:rPr>
          <w:rFonts w:asciiTheme="minorEastAsia" w:hAnsiTheme="minorEastAsia" w:cs="楷体_GB2312"/>
          <w:b/>
          <w:bCs/>
          <w:sz w:val="24"/>
          <w:szCs w:val="24"/>
        </w:rPr>
      </w:pPr>
      <w:r>
        <w:rPr>
          <w:rFonts w:asciiTheme="minorEastAsia" w:hAnsiTheme="minorEastAsia" w:cs="楷体_GB2312" w:hint="eastAsia"/>
          <w:b/>
          <w:bCs/>
          <w:sz w:val="24"/>
          <w:szCs w:val="24"/>
        </w:rPr>
        <w:t>2.2</w:t>
      </w:r>
      <w:r w:rsidR="000C779B" w:rsidRPr="000C779B">
        <w:rPr>
          <w:rFonts w:asciiTheme="minorEastAsia" w:hAnsiTheme="minorEastAsia" w:cs="楷体_GB2312" w:hint="eastAsia"/>
          <w:b/>
          <w:bCs/>
          <w:sz w:val="24"/>
          <w:szCs w:val="24"/>
        </w:rPr>
        <w:t xml:space="preserve">.1 </w:t>
      </w:r>
      <w:r w:rsidR="00EC167D">
        <w:rPr>
          <w:rFonts w:asciiTheme="minorEastAsia" w:hAnsiTheme="minorEastAsia" w:cs="楷体_GB2312" w:hint="eastAsia"/>
          <w:b/>
          <w:bCs/>
          <w:sz w:val="24"/>
          <w:szCs w:val="24"/>
        </w:rPr>
        <w:t>分析语料</w:t>
      </w:r>
    </w:p>
    <w:p w14:paraId="15E76467" w14:textId="31B8B1DF" w:rsidR="00324259" w:rsidRDefault="00673A5B" w:rsidP="00DF2CBB">
      <w:pPr>
        <w:snapToGrid w:val="0"/>
        <w:spacing w:after="120" w:line="360" w:lineRule="auto"/>
        <w:ind w:firstLine="480"/>
        <w:rPr>
          <w:rFonts w:ascii="宋体" w:hAnsi="宋体" w:cs="宋体"/>
          <w:bCs/>
          <w:kern w:val="0"/>
          <w:sz w:val="24"/>
        </w:rPr>
      </w:pPr>
      <w:r>
        <w:rPr>
          <w:rFonts w:asciiTheme="minorEastAsia" w:hAnsiTheme="minorEastAsia" w:cs="楷体_GB2312" w:hint="eastAsia"/>
          <w:bCs/>
          <w:sz w:val="24"/>
          <w:szCs w:val="24"/>
        </w:rPr>
        <w:t>我们首先分析现有语料、知识库对常识性因果推理工作的贡献及意义，并充分利用这些语料识库来协助构建我们的</w:t>
      </w:r>
      <w:r w:rsidR="00457AAB">
        <w:rPr>
          <w:rFonts w:asciiTheme="minorEastAsia" w:hAnsiTheme="minorEastAsia" w:cs="楷体_GB2312" w:hint="eastAsia"/>
          <w:bCs/>
          <w:sz w:val="24"/>
          <w:szCs w:val="24"/>
        </w:rPr>
        <w:t>常识性因果推理</w:t>
      </w:r>
      <w:r>
        <w:rPr>
          <w:rFonts w:asciiTheme="minorEastAsia" w:hAnsiTheme="minorEastAsia" w:cs="楷体_GB2312" w:hint="eastAsia"/>
          <w:bCs/>
          <w:sz w:val="24"/>
          <w:szCs w:val="24"/>
        </w:rPr>
        <w:t>系统。</w:t>
      </w:r>
      <w:r w:rsidR="00534497">
        <w:rPr>
          <w:rFonts w:ascii="宋体" w:hAnsi="宋体" w:cs="宋体" w:hint="eastAsia"/>
          <w:bCs/>
          <w:kern w:val="0"/>
          <w:sz w:val="24"/>
        </w:rPr>
        <w:t>最简单的知识库就是词典(lexicon)，如目前应用最为广泛的</w:t>
      </w:r>
      <w:proofErr w:type="spellStart"/>
      <w:r w:rsidR="00534497">
        <w:rPr>
          <w:rFonts w:ascii="宋体" w:hAnsi="宋体" w:cs="宋体" w:hint="eastAsia"/>
          <w:bCs/>
          <w:kern w:val="0"/>
          <w:sz w:val="24"/>
        </w:rPr>
        <w:t>WordNet</w:t>
      </w:r>
      <w:proofErr w:type="spellEnd"/>
      <w:r w:rsidR="00066163">
        <w:rPr>
          <w:rFonts w:ascii="宋体" w:hAnsi="宋体" w:cs="宋体" w:hint="eastAsia"/>
          <w:bCs/>
          <w:kern w:val="0"/>
          <w:sz w:val="24"/>
        </w:rPr>
        <w:t>词典</w:t>
      </w:r>
      <w:r w:rsidR="00534497">
        <w:rPr>
          <w:rFonts w:ascii="宋体" w:hAnsi="宋体" w:cs="宋体" w:hint="eastAsia"/>
          <w:bCs/>
          <w:kern w:val="0"/>
          <w:sz w:val="24"/>
        </w:rPr>
        <w:t>。</w:t>
      </w:r>
      <w:proofErr w:type="spellStart"/>
      <w:r w:rsidR="005C63AE">
        <w:rPr>
          <w:rFonts w:ascii="宋体" w:hAnsi="宋体" w:cs="宋体" w:hint="eastAsia"/>
          <w:bCs/>
          <w:kern w:val="0"/>
          <w:sz w:val="24"/>
        </w:rPr>
        <w:t>WordNet</w:t>
      </w:r>
      <w:proofErr w:type="spellEnd"/>
      <w:r w:rsidR="005C63AE">
        <w:rPr>
          <w:rFonts w:ascii="宋体" w:hAnsi="宋体" w:cs="宋体" w:hint="eastAsia"/>
          <w:bCs/>
          <w:kern w:val="0"/>
          <w:sz w:val="24"/>
        </w:rPr>
        <w:t>中的基本单元</w:t>
      </w:r>
      <w:r w:rsidR="00AB2017">
        <w:rPr>
          <w:rFonts w:ascii="宋体" w:hAnsi="宋体" w:cs="宋体" w:hint="eastAsia"/>
          <w:bCs/>
          <w:kern w:val="0"/>
          <w:sz w:val="24"/>
        </w:rPr>
        <w:t>是同义词集(</w:t>
      </w:r>
      <w:proofErr w:type="spellStart"/>
      <w:r w:rsidR="00AB2017">
        <w:rPr>
          <w:rFonts w:ascii="宋体" w:hAnsi="宋体" w:cs="宋体" w:hint="eastAsia"/>
          <w:bCs/>
          <w:kern w:val="0"/>
          <w:sz w:val="24"/>
        </w:rPr>
        <w:t>synset</w:t>
      </w:r>
      <w:proofErr w:type="spellEnd"/>
      <w:r w:rsidR="00AB2017">
        <w:rPr>
          <w:rFonts w:ascii="宋体" w:hAnsi="宋体" w:cs="宋体" w:hint="eastAsia"/>
          <w:bCs/>
          <w:kern w:val="0"/>
          <w:sz w:val="24"/>
        </w:rPr>
        <w:t>)。</w:t>
      </w:r>
      <w:proofErr w:type="spellStart"/>
      <w:r w:rsidR="00AB2017">
        <w:rPr>
          <w:rFonts w:ascii="宋体" w:hAnsi="宋体" w:cs="宋体" w:hint="eastAsia"/>
          <w:bCs/>
          <w:kern w:val="0"/>
          <w:sz w:val="24"/>
        </w:rPr>
        <w:t>WordNet</w:t>
      </w:r>
      <w:proofErr w:type="spellEnd"/>
      <w:r w:rsidR="00534497">
        <w:rPr>
          <w:rFonts w:ascii="宋体" w:hAnsi="宋体" w:cs="宋体" w:hint="eastAsia"/>
          <w:bCs/>
          <w:kern w:val="0"/>
          <w:sz w:val="24"/>
        </w:rPr>
        <w:t>可以告诉我们每个单词</w:t>
      </w:r>
      <w:r w:rsidR="00AB2017">
        <w:rPr>
          <w:rFonts w:ascii="宋体" w:hAnsi="宋体" w:cs="宋体" w:hint="eastAsia"/>
          <w:bCs/>
          <w:kern w:val="0"/>
          <w:sz w:val="24"/>
        </w:rPr>
        <w:t>对应到不同同义词集下</w:t>
      </w:r>
      <w:r w:rsidR="00534497">
        <w:rPr>
          <w:rFonts w:ascii="宋体" w:hAnsi="宋体" w:cs="宋体" w:hint="eastAsia"/>
          <w:bCs/>
          <w:kern w:val="0"/>
          <w:sz w:val="24"/>
        </w:rPr>
        <w:t>的解释</w:t>
      </w:r>
      <w:r w:rsidR="00AB2017">
        <w:rPr>
          <w:rFonts w:ascii="宋体" w:hAnsi="宋体" w:cs="宋体" w:hint="eastAsia"/>
          <w:bCs/>
          <w:kern w:val="0"/>
          <w:sz w:val="24"/>
        </w:rPr>
        <w:t>(glossary)</w:t>
      </w:r>
      <w:r w:rsidR="00113BE1">
        <w:rPr>
          <w:rFonts w:ascii="宋体" w:hAnsi="宋体" w:cs="宋体" w:hint="eastAsia"/>
          <w:bCs/>
          <w:kern w:val="0"/>
          <w:sz w:val="24"/>
        </w:rPr>
        <w:t>，还能帮我们找到</w:t>
      </w:r>
      <w:r w:rsidR="004938C1">
        <w:rPr>
          <w:rFonts w:ascii="宋体" w:hAnsi="宋体" w:cs="宋体" w:hint="eastAsia"/>
          <w:bCs/>
          <w:kern w:val="0"/>
          <w:sz w:val="24"/>
        </w:rPr>
        <w:t>与给定同义词集</w:t>
      </w:r>
      <w:r w:rsidR="00153831">
        <w:rPr>
          <w:rFonts w:ascii="宋体" w:hAnsi="宋体" w:cs="宋体" w:hint="eastAsia"/>
          <w:bCs/>
          <w:kern w:val="0"/>
          <w:sz w:val="24"/>
        </w:rPr>
        <w:t>具有各种相关关系的其他</w:t>
      </w:r>
      <w:r w:rsidR="00AB2017">
        <w:rPr>
          <w:rFonts w:ascii="宋体" w:hAnsi="宋体" w:cs="宋体" w:hint="eastAsia"/>
          <w:bCs/>
          <w:kern w:val="0"/>
          <w:sz w:val="24"/>
        </w:rPr>
        <w:t>同</w:t>
      </w:r>
      <w:r w:rsidR="00AB2017">
        <w:rPr>
          <w:rFonts w:ascii="宋体" w:hAnsi="宋体" w:cs="宋体" w:hint="eastAsia"/>
          <w:bCs/>
          <w:kern w:val="0"/>
          <w:sz w:val="24"/>
        </w:rPr>
        <w:lastRenderedPageBreak/>
        <w:t>义词集，包括</w:t>
      </w:r>
      <w:r w:rsidR="00534497">
        <w:rPr>
          <w:rFonts w:ascii="宋体" w:hAnsi="宋体" w:cs="宋体" w:hint="eastAsia"/>
          <w:bCs/>
          <w:kern w:val="0"/>
          <w:sz w:val="24"/>
        </w:rPr>
        <w:t>同义词、近义词、反义词等</w:t>
      </w:r>
      <w:r w:rsidR="00F563F1">
        <w:rPr>
          <w:rFonts w:ascii="宋体" w:hAnsi="宋体" w:cs="宋体" w:hint="eastAsia"/>
          <w:bCs/>
          <w:kern w:val="0"/>
          <w:sz w:val="24"/>
        </w:rPr>
        <w:t>，其中对于因果推理工作最重要的关联</w:t>
      </w:r>
      <w:r w:rsidR="00C41EDD">
        <w:rPr>
          <w:rFonts w:ascii="宋体" w:hAnsi="宋体" w:cs="宋体" w:hint="eastAsia"/>
          <w:bCs/>
          <w:kern w:val="0"/>
          <w:sz w:val="24"/>
        </w:rPr>
        <w:t>关系是因果关系</w:t>
      </w:r>
      <w:r w:rsidR="00A30304">
        <w:rPr>
          <w:rFonts w:ascii="宋体" w:hAnsi="宋体" w:cs="宋体" w:hint="eastAsia"/>
          <w:bCs/>
          <w:kern w:val="0"/>
          <w:sz w:val="24"/>
        </w:rPr>
        <w:t>(CAUSE)</w:t>
      </w:r>
      <w:r w:rsidR="004C3FB4">
        <w:rPr>
          <w:rFonts w:ascii="宋体" w:hAnsi="宋体" w:cs="宋体" w:hint="eastAsia"/>
          <w:bCs/>
          <w:kern w:val="0"/>
          <w:sz w:val="24"/>
        </w:rPr>
        <w:t>，例如“</w:t>
      </w:r>
      <w:r w:rsidR="004C3FB4">
        <w:rPr>
          <w:rFonts w:ascii="宋体" w:hAnsi="宋体" w:cs="宋体"/>
          <w:bCs/>
          <w:kern w:val="0"/>
          <w:sz w:val="24"/>
        </w:rPr>
        <w:t>ferment</w:t>
      </w:r>
      <w:r w:rsidR="004C3FB4">
        <w:rPr>
          <w:rFonts w:ascii="宋体" w:hAnsi="宋体" w:cs="宋体" w:hint="eastAsia"/>
          <w:bCs/>
          <w:kern w:val="0"/>
          <w:sz w:val="24"/>
        </w:rPr>
        <w:t xml:space="preserve"> </w:t>
      </w:r>
      <w:r w:rsidR="00C41C90">
        <w:rPr>
          <w:rFonts w:ascii="宋体" w:hAnsi="宋体" w:cs="宋体" w:hint="eastAsia"/>
          <w:bCs/>
          <w:kern w:val="0"/>
          <w:sz w:val="24"/>
        </w:rPr>
        <w:t>CAUSE</w:t>
      </w:r>
      <w:r w:rsidR="004C3FB4">
        <w:rPr>
          <w:rFonts w:ascii="宋体" w:hAnsi="宋体" w:cs="宋体" w:hint="eastAsia"/>
          <w:bCs/>
          <w:kern w:val="0"/>
          <w:sz w:val="24"/>
        </w:rPr>
        <w:t xml:space="preserve"> </w:t>
      </w:r>
      <w:r w:rsidR="004C3FB4" w:rsidRPr="00BF7B93">
        <w:rPr>
          <w:rFonts w:ascii="宋体" w:hAnsi="宋体" w:cs="宋体"/>
          <w:bCs/>
          <w:kern w:val="0"/>
          <w:sz w:val="24"/>
        </w:rPr>
        <w:t>sour</w:t>
      </w:r>
      <w:r w:rsidR="004C3FB4">
        <w:rPr>
          <w:rFonts w:ascii="宋体" w:hAnsi="宋体" w:cs="宋体" w:hint="eastAsia"/>
          <w:bCs/>
          <w:kern w:val="0"/>
          <w:sz w:val="24"/>
        </w:rPr>
        <w:t>”，“</w:t>
      </w:r>
      <w:r w:rsidR="00C41C90">
        <w:rPr>
          <w:rFonts w:ascii="宋体" w:hAnsi="宋体" w:cs="宋体" w:hint="eastAsia"/>
          <w:bCs/>
          <w:kern w:val="0"/>
          <w:sz w:val="24"/>
        </w:rPr>
        <w:t>strain CAUSE tense up</w:t>
      </w:r>
      <w:r w:rsidR="004C3FB4">
        <w:rPr>
          <w:rFonts w:ascii="宋体" w:hAnsi="宋体" w:cs="宋体" w:hint="eastAsia"/>
          <w:bCs/>
          <w:kern w:val="0"/>
          <w:sz w:val="24"/>
        </w:rPr>
        <w:t>”</w:t>
      </w:r>
      <w:r w:rsidR="00E2431B">
        <w:rPr>
          <w:rFonts w:ascii="宋体" w:hAnsi="宋体" w:cs="宋体" w:hint="eastAsia"/>
          <w:bCs/>
          <w:kern w:val="0"/>
          <w:sz w:val="24"/>
        </w:rPr>
        <w:t>。除此之外，</w:t>
      </w:r>
      <w:r w:rsidR="00C41EDD">
        <w:rPr>
          <w:rFonts w:ascii="宋体" w:hAnsi="宋体" w:cs="宋体" w:hint="eastAsia"/>
          <w:bCs/>
          <w:kern w:val="0"/>
          <w:sz w:val="24"/>
        </w:rPr>
        <w:t>蕴含关系</w:t>
      </w:r>
      <w:r w:rsidR="00086FD8">
        <w:rPr>
          <w:rFonts w:ascii="宋体" w:hAnsi="宋体" w:cs="宋体" w:hint="eastAsia"/>
          <w:bCs/>
          <w:kern w:val="0"/>
          <w:sz w:val="24"/>
        </w:rPr>
        <w:t>(ENTAILMENT)</w:t>
      </w:r>
      <w:r w:rsidR="00E2431B">
        <w:rPr>
          <w:rFonts w:ascii="宋体" w:hAnsi="宋体" w:cs="宋体" w:hint="eastAsia"/>
          <w:bCs/>
          <w:kern w:val="0"/>
          <w:sz w:val="24"/>
        </w:rPr>
        <w:t>也相当重要。</w:t>
      </w:r>
      <w:r w:rsidR="00EC64A2">
        <w:rPr>
          <w:rFonts w:ascii="宋体" w:hAnsi="宋体" w:cs="宋体" w:hint="eastAsia"/>
          <w:bCs/>
          <w:kern w:val="0"/>
          <w:sz w:val="24"/>
        </w:rPr>
        <w:t>我们可以把蕴含关系简单的理解成</w:t>
      </w:r>
      <w:r w:rsidR="004443D0">
        <w:rPr>
          <w:rFonts w:ascii="宋体" w:hAnsi="宋体" w:cs="宋体" w:hint="eastAsia"/>
          <w:bCs/>
          <w:kern w:val="0"/>
          <w:sz w:val="24"/>
        </w:rPr>
        <w:t>一件事是另一件事</w:t>
      </w:r>
      <w:r w:rsidR="00CE0F06">
        <w:rPr>
          <w:rFonts w:ascii="宋体" w:hAnsi="宋体" w:cs="宋体" w:hint="eastAsia"/>
          <w:bCs/>
          <w:kern w:val="0"/>
          <w:sz w:val="24"/>
        </w:rPr>
        <w:t>的</w:t>
      </w:r>
      <w:r w:rsidR="00EC64A2">
        <w:rPr>
          <w:rFonts w:ascii="宋体" w:hAnsi="宋体" w:cs="宋体" w:hint="eastAsia"/>
          <w:bCs/>
          <w:kern w:val="0"/>
          <w:sz w:val="24"/>
        </w:rPr>
        <w:t>前提条件，</w:t>
      </w:r>
      <w:r w:rsidR="004C3FB4">
        <w:rPr>
          <w:rFonts w:ascii="宋体" w:hAnsi="宋体" w:cs="宋体" w:hint="eastAsia"/>
          <w:bCs/>
          <w:kern w:val="0"/>
          <w:sz w:val="24"/>
        </w:rPr>
        <w:t>例如“</w:t>
      </w:r>
      <w:r w:rsidR="00086FD8">
        <w:rPr>
          <w:rFonts w:ascii="宋体" w:hAnsi="宋体" w:cs="宋体"/>
          <w:bCs/>
          <w:kern w:val="0"/>
          <w:sz w:val="24"/>
        </w:rPr>
        <w:t>succeed</w:t>
      </w:r>
      <w:r w:rsidR="00086FD8">
        <w:rPr>
          <w:rFonts w:ascii="宋体" w:hAnsi="宋体" w:cs="宋体" w:hint="eastAsia"/>
          <w:bCs/>
          <w:kern w:val="0"/>
          <w:sz w:val="24"/>
        </w:rPr>
        <w:t xml:space="preserve"> ENTAILMENT </w:t>
      </w:r>
      <w:r w:rsidR="00086FD8" w:rsidRPr="00086FD8">
        <w:rPr>
          <w:rFonts w:ascii="宋体" w:hAnsi="宋体" w:cs="宋体"/>
          <w:bCs/>
          <w:kern w:val="0"/>
          <w:sz w:val="24"/>
        </w:rPr>
        <w:t>attempt</w:t>
      </w:r>
      <w:r w:rsidR="004C3FB4">
        <w:rPr>
          <w:rFonts w:ascii="宋体" w:hAnsi="宋体" w:cs="宋体" w:hint="eastAsia"/>
          <w:bCs/>
          <w:kern w:val="0"/>
          <w:sz w:val="24"/>
        </w:rPr>
        <w:t>”，“</w:t>
      </w:r>
      <w:r w:rsidR="00777770">
        <w:rPr>
          <w:rFonts w:ascii="宋体" w:hAnsi="宋体" w:cs="宋体" w:hint="eastAsia"/>
          <w:bCs/>
          <w:kern w:val="0"/>
          <w:sz w:val="24"/>
        </w:rPr>
        <w:t>wake up ENTAILMENT sleep</w:t>
      </w:r>
      <w:r w:rsidR="004C3FB4">
        <w:rPr>
          <w:rFonts w:ascii="宋体" w:hAnsi="宋体" w:cs="宋体" w:hint="eastAsia"/>
          <w:bCs/>
          <w:kern w:val="0"/>
          <w:sz w:val="24"/>
        </w:rPr>
        <w:t>”</w:t>
      </w:r>
      <w:r w:rsidR="007761F2">
        <w:rPr>
          <w:rFonts w:ascii="宋体" w:hAnsi="宋体" w:cs="宋体" w:hint="eastAsia"/>
          <w:bCs/>
          <w:kern w:val="0"/>
          <w:sz w:val="24"/>
        </w:rPr>
        <w:t>等等。</w:t>
      </w:r>
      <w:r w:rsidR="007C0DE8">
        <w:rPr>
          <w:rFonts w:ascii="宋体" w:hAnsi="宋体" w:cs="宋体" w:hint="eastAsia"/>
          <w:bCs/>
          <w:kern w:val="0"/>
          <w:sz w:val="24"/>
        </w:rPr>
        <w:t>这里sleep是wake up的前提条件。</w:t>
      </w:r>
      <w:r w:rsidR="00324259">
        <w:rPr>
          <w:rFonts w:ascii="宋体" w:hAnsi="宋体" w:cs="宋体" w:hint="eastAsia"/>
          <w:bCs/>
          <w:kern w:val="0"/>
          <w:sz w:val="24"/>
        </w:rPr>
        <w:t>另外一种颇具规模的常识性知识库是麻省理工大学发起创建的</w:t>
      </w:r>
      <w:proofErr w:type="spellStart"/>
      <w:r w:rsidR="00324259">
        <w:rPr>
          <w:rFonts w:ascii="宋体" w:hAnsi="宋体" w:cs="宋体" w:hint="eastAsia"/>
          <w:bCs/>
          <w:kern w:val="0"/>
          <w:sz w:val="24"/>
        </w:rPr>
        <w:t>ConceptNet</w:t>
      </w:r>
      <w:proofErr w:type="spellEnd"/>
      <w:r w:rsidR="005178EF">
        <w:rPr>
          <w:rFonts w:ascii="宋体" w:hAnsi="宋体" w:cs="宋体" w:hint="eastAsia"/>
          <w:bCs/>
          <w:kern w:val="0"/>
          <w:sz w:val="24"/>
        </w:rPr>
        <w:t>，</w:t>
      </w:r>
      <w:proofErr w:type="spellStart"/>
      <w:r w:rsidR="00324424">
        <w:rPr>
          <w:rFonts w:ascii="宋体" w:hAnsi="宋体" w:cs="宋体" w:hint="eastAsia"/>
          <w:bCs/>
          <w:kern w:val="0"/>
          <w:sz w:val="24"/>
        </w:rPr>
        <w:t>ConceptNet</w:t>
      </w:r>
      <w:proofErr w:type="spellEnd"/>
      <w:r w:rsidR="00324424">
        <w:rPr>
          <w:rFonts w:ascii="宋体" w:hAnsi="宋体" w:cs="宋体" w:hint="eastAsia"/>
          <w:bCs/>
          <w:kern w:val="0"/>
          <w:sz w:val="24"/>
        </w:rPr>
        <w:t>具有</w:t>
      </w:r>
      <w:r w:rsidR="00A43A84">
        <w:rPr>
          <w:rFonts w:ascii="宋体" w:hAnsi="宋体" w:cs="宋体" w:hint="eastAsia"/>
          <w:bCs/>
          <w:kern w:val="0"/>
          <w:sz w:val="24"/>
        </w:rPr>
        <w:t>几种与因果关系相关的关系如</w:t>
      </w:r>
      <w:r w:rsidR="00356C55">
        <w:rPr>
          <w:rFonts w:ascii="宋体" w:hAnsi="宋体" w:cs="宋体" w:hint="eastAsia"/>
          <w:bCs/>
          <w:kern w:val="0"/>
          <w:sz w:val="24"/>
        </w:rPr>
        <w:t>“Causes”，“</w:t>
      </w:r>
      <w:proofErr w:type="spellStart"/>
      <w:r w:rsidR="00356C55">
        <w:rPr>
          <w:rFonts w:ascii="宋体" w:hAnsi="宋体" w:cs="宋体" w:hint="eastAsia"/>
          <w:bCs/>
          <w:kern w:val="0"/>
          <w:sz w:val="24"/>
        </w:rPr>
        <w:t>CausesDesire</w:t>
      </w:r>
      <w:proofErr w:type="spellEnd"/>
      <w:r w:rsidR="00356C55">
        <w:rPr>
          <w:rFonts w:ascii="宋体" w:hAnsi="宋体" w:cs="宋体" w:hint="eastAsia"/>
          <w:bCs/>
          <w:kern w:val="0"/>
          <w:sz w:val="24"/>
        </w:rPr>
        <w:t>”和“</w:t>
      </w:r>
      <w:proofErr w:type="spellStart"/>
      <w:r w:rsidR="00356C55">
        <w:rPr>
          <w:rFonts w:ascii="宋体" w:hAnsi="宋体" w:cs="宋体" w:hint="eastAsia"/>
          <w:bCs/>
          <w:kern w:val="0"/>
          <w:sz w:val="24"/>
        </w:rPr>
        <w:t>HasPrerequisite</w:t>
      </w:r>
      <w:proofErr w:type="spellEnd"/>
      <w:r w:rsidR="00356C55">
        <w:rPr>
          <w:rFonts w:ascii="宋体" w:hAnsi="宋体" w:cs="宋体" w:hint="eastAsia"/>
          <w:bCs/>
          <w:kern w:val="0"/>
          <w:sz w:val="24"/>
        </w:rPr>
        <w:t>”。</w:t>
      </w:r>
      <w:r w:rsidR="00D02A1D">
        <w:rPr>
          <w:rFonts w:ascii="宋体" w:hAnsi="宋体" w:cs="宋体" w:hint="eastAsia"/>
          <w:bCs/>
          <w:kern w:val="0"/>
          <w:sz w:val="24"/>
        </w:rPr>
        <w:t>例如“rain</w:t>
      </w:r>
      <w:r w:rsidR="00D17548">
        <w:rPr>
          <w:rFonts w:ascii="宋体" w:hAnsi="宋体" w:cs="宋体" w:hint="eastAsia"/>
          <w:bCs/>
          <w:kern w:val="0"/>
          <w:sz w:val="24"/>
        </w:rPr>
        <w:t xml:space="preserve"> </w:t>
      </w:r>
      <w:r w:rsidR="00D02A1D" w:rsidRPr="00D17548">
        <w:rPr>
          <w:rFonts w:ascii="宋体" w:hAnsi="宋体" w:cs="宋体" w:hint="eastAsia"/>
          <w:b/>
          <w:bCs/>
          <w:i/>
          <w:kern w:val="0"/>
          <w:sz w:val="24"/>
        </w:rPr>
        <w:t>-Causes-&gt;</w:t>
      </w:r>
      <w:r w:rsidR="00D17548">
        <w:rPr>
          <w:rFonts w:ascii="宋体" w:hAnsi="宋体" w:cs="宋体" w:hint="eastAsia"/>
          <w:bCs/>
          <w:kern w:val="0"/>
          <w:sz w:val="24"/>
        </w:rPr>
        <w:t xml:space="preserve"> </w:t>
      </w:r>
      <w:r w:rsidR="00D02A1D">
        <w:rPr>
          <w:rFonts w:ascii="宋体" w:hAnsi="宋体" w:cs="宋体" w:hint="eastAsia"/>
          <w:bCs/>
          <w:kern w:val="0"/>
          <w:sz w:val="24"/>
        </w:rPr>
        <w:t>make grand wet”这条因果知识可以由</w:t>
      </w:r>
      <w:r w:rsidR="0099021E">
        <w:rPr>
          <w:rFonts w:ascii="宋体" w:hAnsi="宋体" w:cs="宋体" w:hint="eastAsia"/>
          <w:bCs/>
          <w:kern w:val="0"/>
          <w:sz w:val="24"/>
        </w:rPr>
        <w:t>人工录入的</w:t>
      </w:r>
      <w:r w:rsidR="00D02A1D">
        <w:rPr>
          <w:rFonts w:ascii="宋体" w:hAnsi="宋体" w:cs="宋体" w:hint="eastAsia"/>
          <w:bCs/>
          <w:kern w:val="0"/>
          <w:sz w:val="24"/>
        </w:rPr>
        <w:t>“The effect of rain is making the ground wet.”</w:t>
      </w:r>
      <w:r w:rsidR="0099021E">
        <w:rPr>
          <w:rFonts w:ascii="宋体" w:hAnsi="宋体" w:cs="宋体" w:hint="eastAsia"/>
          <w:bCs/>
          <w:kern w:val="0"/>
          <w:sz w:val="24"/>
        </w:rPr>
        <w:t>这条常识得到。</w:t>
      </w:r>
      <w:proofErr w:type="spellStart"/>
      <w:r w:rsidR="00744BF4">
        <w:rPr>
          <w:rFonts w:ascii="宋体" w:hAnsi="宋体" w:cs="宋体" w:hint="eastAsia"/>
          <w:bCs/>
          <w:kern w:val="0"/>
          <w:sz w:val="24"/>
        </w:rPr>
        <w:t>ConceptNet</w:t>
      </w:r>
      <w:proofErr w:type="spellEnd"/>
      <w:r w:rsidR="00744BF4">
        <w:rPr>
          <w:rFonts w:ascii="宋体" w:hAnsi="宋体" w:cs="宋体" w:hint="eastAsia"/>
          <w:bCs/>
          <w:kern w:val="0"/>
          <w:sz w:val="24"/>
        </w:rPr>
        <w:t>也是人工创建的，至目前为止已耗时15年，但规模仍然有限，尤其是其因果关系知识含量较小。</w:t>
      </w:r>
    </w:p>
    <w:p w14:paraId="6B3624A4" w14:textId="2772FE46" w:rsidR="00047542" w:rsidRDefault="009A27C0" w:rsidP="0081410F">
      <w:pPr>
        <w:snapToGrid w:val="0"/>
        <w:spacing w:after="120" w:line="360" w:lineRule="auto"/>
        <w:ind w:firstLine="480"/>
        <w:rPr>
          <w:rFonts w:ascii="宋体" w:hAnsi="宋体" w:cs="宋体"/>
          <w:bCs/>
          <w:kern w:val="0"/>
          <w:sz w:val="24"/>
        </w:rPr>
      </w:pPr>
      <w:r>
        <w:rPr>
          <w:rFonts w:ascii="宋体" w:hAnsi="宋体" w:cs="宋体" w:hint="eastAsia"/>
          <w:bCs/>
          <w:kern w:val="0"/>
          <w:sz w:val="24"/>
        </w:rPr>
        <w:t>此外，由于</w:t>
      </w:r>
      <w:r w:rsidR="003B76DB">
        <w:rPr>
          <w:rFonts w:ascii="宋体" w:hAnsi="宋体" w:cs="宋体" w:hint="eastAsia"/>
          <w:bCs/>
          <w:kern w:val="0"/>
          <w:sz w:val="24"/>
        </w:rPr>
        <w:t>因果关系和蕴含关系是较高层次的语义关系，</w:t>
      </w:r>
      <w:r w:rsidR="00A073DA">
        <w:rPr>
          <w:rFonts w:ascii="宋体" w:hAnsi="宋体" w:cs="宋体" w:hint="eastAsia"/>
          <w:bCs/>
          <w:kern w:val="0"/>
          <w:sz w:val="24"/>
        </w:rPr>
        <w:t>具有相当的复杂性和歧义性</w:t>
      </w:r>
      <w:r w:rsidR="009236BD">
        <w:rPr>
          <w:rFonts w:ascii="宋体" w:hAnsi="宋体" w:cs="宋体" w:hint="eastAsia"/>
          <w:bCs/>
          <w:kern w:val="0"/>
          <w:sz w:val="24"/>
        </w:rPr>
        <w:t>，</w:t>
      </w:r>
      <w:r w:rsidR="00FD2704">
        <w:rPr>
          <w:rFonts w:ascii="宋体" w:hAnsi="宋体" w:cs="宋体" w:hint="eastAsia"/>
          <w:bCs/>
          <w:kern w:val="0"/>
          <w:sz w:val="24"/>
        </w:rPr>
        <w:t>例如我们不能简单的说抽烟</w:t>
      </w:r>
      <w:r w:rsidR="00164AC7">
        <w:rPr>
          <w:rFonts w:ascii="宋体" w:hAnsi="宋体" w:cs="宋体" w:hint="eastAsia"/>
          <w:bCs/>
          <w:kern w:val="0"/>
          <w:sz w:val="24"/>
        </w:rPr>
        <w:t>(</w:t>
      </w:r>
      <w:r w:rsidR="00E2431B">
        <w:rPr>
          <w:rFonts w:ascii="宋体" w:hAnsi="宋体" w:cs="宋体" w:hint="eastAsia"/>
          <w:bCs/>
          <w:kern w:val="0"/>
          <w:sz w:val="24"/>
        </w:rPr>
        <w:t>smoking</w:t>
      </w:r>
      <w:r w:rsidR="00164AC7">
        <w:rPr>
          <w:rFonts w:ascii="宋体" w:hAnsi="宋体" w:cs="宋体" w:hint="eastAsia"/>
          <w:bCs/>
          <w:kern w:val="0"/>
          <w:sz w:val="24"/>
        </w:rPr>
        <w:t>)</w:t>
      </w:r>
      <w:r w:rsidR="00FD2704">
        <w:rPr>
          <w:rFonts w:ascii="宋体" w:hAnsi="宋体" w:cs="宋体" w:hint="eastAsia"/>
          <w:bCs/>
          <w:kern w:val="0"/>
          <w:sz w:val="24"/>
        </w:rPr>
        <w:t>与死亡</w:t>
      </w:r>
      <w:r w:rsidR="00164AC7">
        <w:rPr>
          <w:rFonts w:ascii="宋体" w:hAnsi="宋体" w:cs="宋体" w:hint="eastAsia"/>
          <w:bCs/>
          <w:kern w:val="0"/>
          <w:sz w:val="24"/>
        </w:rPr>
        <w:t>(</w:t>
      </w:r>
      <w:r w:rsidR="00FD2704">
        <w:rPr>
          <w:rFonts w:ascii="宋体" w:hAnsi="宋体" w:cs="宋体" w:hint="eastAsia"/>
          <w:bCs/>
          <w:kern w:val="0"/>
          <w:sz w:val="24"/>
        </w:rPr>
        <w:t>death</w:t>
      </w:r>
      <w:r w:rsidR="00164AC7">
        <w:rPr>
          <w:rFonts w:ascii="宋体" w:hAnsi="宋体" w:cs="宋体" w:hint="eastAsia"/>
          <w:bCs/>
          <w:kern w:val="0"/>
          <w:sz w:val="24"/>
        </w:rPr>
        <w:t>)</w:t>
      </w:r>
      <w:r w:rsidR="00FD2704">
        <w:rPr>
          <w:rFonts w:ascii="宋体" w:hAnsi="宋体" w:cs="宋体" w:hint="eastAsia"/>
          <w:bCs/>
          <w:kern w:val="0"/>
          <w:sz w:val="24"/>
        </w:rPr>
        <w:t>之间是否具有因果关系，在不同的情况下抽烟对于发生死亡这一事件的影响程度是不同的</w:t>
      </w:r>
      <w:r w:rsidR="009D6DF5">
        <w:rPr>
          <w:rFonts w:ascii="宋体" w:hAnsi="宋体" w:cs="宋体" w:hint="eastAsia"/>
          <w:bCs/>
          <w:kern w:val="0"/>
          <w:sz w:val="24"/>
        </w:rPr>
        <w:t>，但如果利用人们的常识来判断这两者之间应该是具有一定的因果关系的</w:t>
      </w:r>
      <w:r w:rsidR="00215491">
        <w:rPr>
          <w:rFonts w:ascii="宋体" w:hAnsi="宋体" w:cs="宋体" w:hint="eastAsia"/>
          <w:bCs/>
          <w:kern w:val="0"/>
          <w:sz w:val="24"/>
        </w:rPr>
        <w:t>。</w:t>
      </w:r>
      <w:r w:rsidR="00F1087D">
        <w:rPr>
          <w:rFonts w:ascii="宋体" w:hAnsi="宋体" w:cs="宋体" w:hint="eastAsia"/>
          <w:bCs/>
          <w:kern w:val="0"/>
          <w:sz w:val="24"/>
        </w:rPr>
        <w:t>由于上述</w:t>
      </w:r>
      <w:r w:rsidR="00FD2704">
        <w:rPr>
          <w:rFonts w:ascii="宋体" w:hAnsi="宋体" w:cs="宋体" w:hint="eastAsia"/>
          <w:bCs/>
          <w:kern w:val="0"/>
          <w:sz w:val="24"/>
        </w:rPr>
        <w:t>因素</w:t>
      </w:r>
      <w:r w:rsidR="009236BD">
        <w:rPr>
          <w:rFonts w:ascii="宋体" w:hAnsi="宋体" w:cs="宋体" w:hint="eastAsia"/>
          <w:bCs/>
          <w:kern w:val="0"/>
          <w:sz w:val="24"/>
        </w:rPr>
        <w:t>因而编撰这些知识十分困难，</w:t>
      </w:r>
      <w:r w:rsidR="00D662AA">
        <w:rPr>
          <w:rFonts w:ascii="宋体" w:hAnsi="宋体" w:cs="宋体" w:hint="eastAsia"/>
          <w:bCs/>
          <w:kern w:val="0"/>
          <w:sz w:val="24"/>
        </w:rPr>
        <w:t>上述这些语料</w:t>
      </w:r>
      <w:r w:rsidR="009236BD">
        <w:rPr>
          <w:rFonts w:ascii="宋体" w:hAnsi="宋体" w:cs="宋体" w:hint="eastAsia"/>
          <w:bCs/>
          <w:kern w:val="0"/>
          <w:sz w:val="24"/>
        </w:rPr>
        <w:t>中也只含有极少量的因果知识</w:t>
      </w:r>
      <w:r w:rsidR="00577BE7">
        <w:rPr>
          <w:rFonts w:ascii="宋体" w:hAnsi="宋体" w:cs="宋体" w:hint="eastAsia"/>
          <w:bCs/>
          <w:kern w:val="0"/>
          <w:sz w:val="24"/>
        </w:rPr>
        <w:t>，并且这些因果知识并没有一个量化的标准来衡量原因与结果之间的因果强弱</w:t>
      </w:r>
      <w:r w:rsidR="001B4F5E">
        <w:rPr>
          <w:rFonts w:ascii="宋体" w:hAnsi="宋体" w:cs="宋体" w:hint="eastAsia"/>
          <w:bCs/>
          <w:kern w:val="0"/>
          <w:sz w:val="24"/>
        </w:rPr>
        <w:t>，这远远不能满足让机器进行常识性因果推理的需要</w:t>
      </w:r>
      <w:r w:rsidR="00A073DA">
        <w:rPr>
          <w:rFonts w:ascii="宋体" w:hAnsi="宋体" w:cs="宋体" w:hint="eastAsia"/>
          <w:bCs/>
          <w:kern w:val="0"/>
          <w:sz w:val="24"/>
        </w:rPr>
        <w:t>。</w:t>
      </w:r>
      <w:r w:rsidR="008D0081">
        <w:rPr>
          <w:rFonts w:ascii="宋体" w:hAnsi="宋体" w:cs="宋体" w:hint="eastAsia"/>
          <w:bCs/>
          <w:kern w:val="0"/>
          <w:sz w:val="24"/>
        </w:rPr>
        <w:t>但我们可以</w:t>
      </w:r>
      <w:r w:rsidR="005633CA">
        <w:rPr>
          <w:rFonts w:ascii="宋体" w:hAnsi="宋体" w:cs="宋体" w:hint="eastAsia"/>
          <w:bCs/>
          <w:kern w:val="0"/>
          <w:sz w:val="24"/>
        </w:rPr>
        <w:t>合理利用这些信息可以帮助我们识别和提取因果关系知识。</w:t>
      </w:r>
    </w:p>
    <w:p w14:paraId="411DA708" w14:textId="1644DADA" w:rsidR="002453B8" w:rsidRDefault="002453B8" w:rsidP="002453B8">
      <w:pPr>
        <w:widowControl/>
        <w:adjustRightInd w:val="0"/>
        <w:snapToGrid w:val="0"/>
        <w:spacing w:after="120" w:line="360" w:lineRule="auto"/>
        <w:rPr>
          <w:rFonts w:asciiTheme="minorEastAsia" w:hAnsiTheme="minorEastAsia" w:cs="楷体_GB2312"/>
          <w:b/>
          <w:bCs/>
          <w:sz w:val="24"/>
          <w:szCs w:val="24"/>
        </w:rPr>
      </w:pPr>
      <w:r>
        <w:rPr>
          <w:rFonts w:asciiTheme="minorEastAsia" w:hAnsiTheme="minorEastAsia" w:cs="楷体_GB2312" w:hint="eastAsia"/>
          <w:b/>
          <w:bCs/>
          <w:sz w:val="24"/>
          <w:szCs w:val="24"/>
        </w:rPr>
        <w:t>2.2.2</w:t>
      </w:r>
      <w:r w:rsidRPr="000C779B">
        <w:rPr>
          <w:rFonts w:asciiTheme="minorEastAsia" w:hAnsiTheme="minorEastAsia" w:cs="楷体_GB2312" w:hint="eastAsia"/>
          <w:b/>
          <w:bCs/>
          <w:sz w:val="24"/>
          <w:szCs w:val="24"/>
        </w:rPr>
        <w:t xml:space="preserve"> </w:t>
      </w:r>
      <w:r w:rsidR="00BF2C24">
        <w:rPr>
          <w:rFonts w:asciiTheme="minorEastAsia" w:hAnsiTheme="minorEastAsia" w:cs="楷体_GB2312" w:hint="eastAsia"/>
          <w:b/>
          <w:bCs/>
          <w:sz w:val="24"/>
          <w:szCs w:val="24"/>
        </w:rPr>
        <w:t>候选</w:t>
      </w:r>
      <w:r>
        <w:rPr>
          <w:rFonts w:asciiTheme="minorEastAsia" w:hAnsiTheme="minorEastAsia" w:cs="楷体_GB2312" w:hint="eastAsia"/>
          <w:b/>
          <w:bCs/>
          <w:sz w:val="24"/>
          <w:szCs w:val="24"/>
        </w:rPr>
        <w:t>因果知识抽取算法</w:t>
      </w:r>
    </w:p>
    <w:p w14:paraId="3B5EDBA9" w14:textId="7BDDD2A4" w:rsidR="002453B8" w:rsidRDefault="008723AC" w:rsidP="0081410F">
      <w:pPr>
        <w:snapToGrid w:val="0"/>
        <w:spacing w:after="120" w:line="360" w:lineRule="auto"/>
        <w:ind w:firstLine="480"/>
        <w:rPr>
          <w:rFonts w:asciiTheme="minorEastAsia" w:hAnsiTheme="minorEastAsia" w:cs="楷体_GB2312"/>
          <w:bCs/>
          <w:sz w:val="24"/>
          <w:szCs w:val="24"/>
        </w:rPr>
      </w:pPr>
      <w:r>
        <w:rPr>
          <w:rFonts w:asciiTheme="minorEastAsia" w:hAnsiTheme="minorEastAsia" w:cs="楷体_GB2312" w:hint="eastAsia"/>
          <w:bCs/>
          <w:sz w:val="24"/>
          <w:szCs w:val="24"/>
        </w:rPr>
        <w:t>我们利用互联网的海量文本数据作为基础语料库，利用因果线索模式从中提取显式因果知识作为候选因果知识。</w:t>
      </w:r>
      <w:r w:rsidR="00C642F8">
        <w:rPr>
          <w:rFonts w:asciiTheme="minorEastAsia" w:hAnsiTheme="minorEastAsia" w:cs="楷体_GB2312" w:hint="eastAsia"/>
          <w:bCs/>
          <w:sz w:val="24"/>
          <w:szCs w:val="24"/>
        </w:rPr>
        <w:t>显式因果知识具有准确率高的优点，但是相应的数量较少，但是由于我们</w:t>
      </w:r>
      <w:r w:rsidR="00CD794D">
        <w:rPr>
          <w:rFonts w:asciiTheme="minorEastAsia" w:hAnsiTheme="minorEastAsia" w:cs="楷体_GB2312" w:hint="eastAsia"/>
          <w:bCs/>
          <w:sz w:val="24"/>
          <w:szCs w:val="24"/>
        </w:rPr>
        <w:t>的</w:t>
      </w:r>
      <w:r w:rsidR="00C642F8">
        <w:rPr>
          <w:rFonts w:asciiTheme="minorEastAsia" w:hAnsiTheme="minorEastAsia" w:cs="楷体_GB2312" w:hint="eastAsia"/>
          <w:bCs/>
          <w:sz w:val="24"/>
          <w:szCs w:val="24"/>
        </w:rPr>
        <w:t>基础语料巨大</w:t>
      </w:r>
      <w:r w:rsidR="00455F0C">
        <w:rPr>
          <w:rFonts w:asciiTheme="minorEastAsia" w:hAnsiTheme="minorEastAsia" w:cs="楷体_GB2312" w:hint="eastAsia"/>
          <w:bCs/>
          <w:sz w:val="24"/>
          <w:szCs w:val="24"/>
        </w:rPr>
        <w:t>(</w:t>
      </w:r>
      <w:r w:rsidR="008F6872">
        <w:rPr>
          <w:rFonts w:asciiTheme="minorEastAsia" w:hAnsiTheme="minorEastAsia" w:cs="楷体_GB2312" w:hint="eastAsia"/>
          <w:bCs/>
          <w:sz w:val="24"/>
          <w:szCs w:val="24"/>
        </w:rPr>
        <w:t>约为10T</w:t>
      </w:r>
      <w:r w:rsidR="00900B82">
        <w:rPr>
          <w:rFonts w:asciiTheme="minorEastAsia" w:hAnsiTheme="minorEastAsia" w:cs="楷体_GB2312" w:hint="eastAsia"/>
          <w:bCs/>
          <w:sz w:val="24"/>
          <w:szCs w:val="24"/>
        </w:rPr>
        <w:t>B量级</w:t>
      </w:r>
      <w:r w:rsidR="00455F0C">
        <w:rPr>
          <w:rFonts w:asciiTheme="minorEastAsia" w:hAnsiTheme="minorEastAsia" w:cs="楷体_GB2312" w:hint="eastAsia"/>
          <w:bCs/>
          <w:sz w:val="24"/>
          <w:szCs w:val="24"/>
        </w:rPr>
        <w:t>)</w:t>
      </w:r>
      <w:r w:rsidR="00C642F8">
        <w:rPr>
          <w:rFonts w:asciiTheme="minorEastAsia" w:hAnsiTheme="minorEastAsia" w:cs="楷体_GB2312" w:hint="eastAsia"/>
          <w:bCs/>
          <w:sz w:val="24"/>
          <w:szCs w:val="24"/>
        </w:rPr>
        <w:t>，得到的候选知识数量仍然相当可观。</w:t>
      </w:r>
      <w:r w:rsidR="00471FE3">
        <w:rPr>
          <w:rFonts w:asciiTheme="minorEastAsia" w:hAnsiTheme="minorEastAsia" w:cs="楷体_GB2312" w:hint="eastAsia"/>
          <w:bCs/>
          <w:sz w:val="24"/>
          <w:szCs w:val="24"/>
        </w:rPr>
        <w:t>因为处理对象是巨大文本语料，我们选择轻量级处理</w:t>
      </w:r>
      <w:r w:rsidR="00F97543">
        <w:rPr>
          <w:rFonts w:asciiTheme="minorEastAsia" w:hAnsiTheme="minorEastAsia" w:cs="楷体_GB2312" w:hint="eastAsia"/>
          <w:bCs/>
          <w:sz w:val="24"/>
          <w:szCs w:val="24"/>
        </w:rPr>
        <w:t>，简单的根据因果模式</w:t>
      </w:r>
      <w:r w:rsidR="009E5030">
        <w:rPr>
          <w:rFonts w:asciiTheme="minorEastAsia" w:hAnsiTheme="minorEastAsia" w:cs="楷体_GB2312" w:hint="eastAsia"/>
          <w:bCs/>
          <w:sz w:val="24"/>
          <w:szCs w:val="24"/>
        </w:rPr>
        <w:t>事先</w:t>
      </w:r>
      <w:r w:rsidR="00F97543">
        <w:rPr>
          <w:rFonts w:asciiTheme="minorEastAsia" w:hAnsiTheme="minorEastAsia" w:cs="楷体_GB2312" w:hint="eastAsia"/>
          <w:bCs/>
          <w:sz w:val="24"/>
          <w:szCs w:val="24"/>
        </w:rPr>
        <w:t>定义好</w:t>
      </w:r>
      <w:r w:rsidR="009E5030">
        <w:rPr>
          <w:rFonts w:asciiTheme="minorEastAsia" w:hAnsiTheme="minorEastAsia" w:cs="楷体_GB2312" w:hint="eastAsia"/>
          <w:bCs/>
          <w:sz w:val="24"/>
          <w:szCs w:val="24"/>
        </w:rPr>
        <w:t>的</w:t>
      </w:r>
      <w:r w:rsidR="00F97543">
        <w:rPr>
          <w:rFonts w:asciiTheme="minorEastAsia" w:hAnsiTheme="minorEastAsia" w:cs="楷体_GB2312" w:hint="eastAsia"/>
          <w:bCs/>
          <w:sz w:val="24"/>
          <w:szCs w:val="24"/>
        </w:rPr>
        <w:t>原因和结果角色</w:t>
      </w:r>
      <w:r w:rsidR="006F2A22">
        <w:rPr>
          <w:rFonts w:asciiTheme="minorEastAsia" w:hAnsiTheme="minorEastAsia" w:cs="楷体_GB2312" w:hint="eastAsia"/>
          <w:bCs/>
          <w:sz w:val="24"/>
          <w:szCs w:val="24"/>
        </w:rPr>
        <w:t>直接进行抽取</w:t>
      </w:r>
      <w:r w:rsidR="00471FE3">
        <w:rPr>
          <w:rFonts w:asciiTheme="minorEastAsia" w:hAnsiTheme="minorEastAsia" w:cs="楷体_GB2312" w:hint="eastAsia"/>
          <w:bCs/>
          <w:sz w:val="24"/>
          <w:szCs w:val="24"/>
        </w:rPr>
        <w:t>，并没有使用词性标注器，</w:t>
      </w:r>
      <w:r w:rsidR="00537CBC">
        <w:rPr>
          <w:rFonts w:asciiTheme="minorEastAsia" w:hAnsiTheme="minorEastAsia" w:cs="楷体_GB2312" w:hint="eastAsia"/>
          <w:bCs/>
          <w:sz w:val="24"/>
          <w:szCs w:val="24"/>
        </w:rPr>
        <w:t>依存分析器等重量级的自然语言处理工具。</w:t>
      </w:r>
    </w:p>
    <w:p w14:paraId="6E3B8F8D" w14:textId="20C4825F" w:rsidR="000C779B" w:rsidRDefault="00FC42F5" w:rsidP="00B479C7">
      <w:pPr>
        <w:widowControl/>
        <w:adjustRightInd w:val="0"/>
        <w:snapToGrid w:val="0"/>
        <w:spacing w:after="120" w:line="360" w:lineRule="auto"/>
        <w:rPr>
          <w:rFonts w:asciiTheme="minorEastAsia" w:hAnsiTheme="minorEastAsia" w:cs="楷体_GB2312"/>
          <w:b/>
          <w:bCs/>
          <w:sz w:val="24"/>
          <w:szCs w:val="24"/>
        </w:rPr>
      </w:pPr>
      <w:r>
        <w:rPr>
          <w:rFonts w:asciiTheme="minorEastAsia" w:hAnsiTheme="minorEastAsia" w:cs="楷体_GB2312" w:hint="eastAsia"/>
          <w:b/>
          <w:bCs/>
          <w:sz w:val="24"/>
          <w:szCs w:val="24"/>
        </w:rPr>
        <w:t>2.2</w:t>
      </w:r>
      <w:r w:rsidR="000C779B">
        <w:rPr>
          <w:rFonts w:asciiTheme="minorEastAsia" w:hAnsiTheme="minorEastAsia" w:cs="楷体_GB2312" w:hint="eastAsia"/>
          <w:b/>
          <w:bCs/>
          <w:sz w:val="24"/>
          <w:szCs w:val="24"/>
        </w:rPr>
        <w:t>.3</w:t>
      </w:r>
      <w:r w:rsidR="000C779B" w:rsidRPr="000C779B">
        <w:rPr>
          <w:rFonts w:asciiTheme="minorEastAsia" w:hAnsiTheme="minorEastAsia" w:cs="楷体_GB2312" w:hint="eastAsia"/>
          <w:b/>
          <w:bCs/>
          <w:sz w:val="24"/>
          <w:szCs w:val="24"/>
        </w:rPr>
        <w:t xml:space="preserve"> </w:t>
      </w:r>
      <w:r w:rsidR="0087175E">
        <w:rPr>
          <w:rFonts w:asciiTheme="minorEastAsia" w:hAnsiTheme="minorEastAsia" w:cs="楷体_GB2312" w:hint="eastAsia"/>
          <w:b/>
          <w:bCs/>
          <w:sz w:val="24"/>
          <w:szCs w:val="24"/>
        </w:rPr>
        <w:t>候选</w:t>
      </w:r>
      <w:r w:rsidR="006F08F5">
        <w:rPr>
          <w:rFonts w:asciiTheme="minorEastAsia" w:hAnsiTheme="minorEastAsia" w:cs="楷体_GB2312" w:hint="eastAsia"/>
          <w:b/>
          <w:bCs/>
          <w:sz w:val="24"/>
          <w:szCs w:val="24"/>
        </w:rPr>
        <w:t>数据去噪</w:t>
      </w:r>
    </w:p>
    <w:p w14:paraId="3B32A236" w14:textId="77FA6713" w:rsidR="00081779" w:rsidRDefault="005B53A7" w:rsidP="00C70369">
      <w:pPr>
        <w:snapToGrid w:val="0"/>
        <w:spacing w:after="120" w:line="360" w:lineRule="auto"/>
        <w:ind w:firstLine="520"/>
        <w:rPr>
          <w:rFonts w:asciiTheme="minorEastAsia" w:hAnsiTheme="minorEastAsia" w:cs="楷体_GB2312"/>
          <w:bCs/>
          <w:sz w:val="24"/>
          <w:szCs w:val="24"/>
        </w:rPr>
      </w:pPr>
      <w:r w:rsidRPr="005B53A7">
        <w:rPr>
          <w:rFonts w:asciiTheme="minorEastAsia" w:hAnsiTheme="minorEastAsia" w:cs="楷体_GB2312" w:hint="eastAsia"/>
          <w:bCs/>
          <w:sz w:val="24"/>
          <w:szCs w:val="24"/>
        </w:rPr>
        <w:t>在</w:t>
      </w:r>
      <w:r w:rsidRPr="005B53A7">
        <w:rPr>
          <w:rFonts w:asciiTheme="minorEastAsia" w:hAnsiTheme="minorEastAsia" w:cs="楷体_GB2312"/>
          <w:bCs/>
          <w:sz w:val="24"/>
          <w:szCs w:val="24"/>
        </w:rPr>
        <w:t>从海量数据中提取因果词</w:t>
      </w:r>
      <w:r w:rsidR="00A564D3">
        <w:rPr>
          <w:rFonts w:asciiTheme="minorEastAsia" w:hAnsiTheme="minorEastAsia" w:cs="楷体_GB2312" w:hint="eastAsia"/>
          <w:bCs/>
          <w:sz w:val="24"/>
          <w:szCs w:val="24"/>
        </w:rPr>
        <w:t>项</w:t>
      </w:r>
      <w:r w:rsidRPr="005B53A7">
        <w:rPr>
          <w:rFonts w:asciiTheme="minorEastAsia" w:hAnsiTheme="minorEastAsia" w:cs="楷体_GB2312" w:hint="eastAsia"/>
          <w:bCs/>
          <w:sz w:val="24"/>
          <w:szCs w:val="24"/>
        </w:rPr>
        <w:t>/事件对时</w:t>
      </w:r>
      <w:r w:rsidRPr="005B53A7">
        <w:rPr>
          <w:rFonts w:asciiTheme="minorEastAsia" w:hAnsiTheme="minorEastAsia" w:cs="楷体_GB2312"/>
          <w:bCs/>
          <w:sz w:val="24"/>
          <w:szCs w:val="24"/>
        </w:rPr>
        <w:t>，为了</w:t>
      </w:r>
      <w:r w:rsidRPr="005B53A7">
        <w:rPr>
          <w:rFonts w:asciiTheme="minorEastAsia" w:hAnsiTheme="minorEastAsia" w:cs="楷体_GB2312" w:hint="eastAsia"/>
          <w:bCs/>
          <w:sz w:val="24"/>
          <w:szCs w:val="24"/>
        </w:rPr>
        <w:t>加速</w:t>
      </w:r>
      <w:r w:rsidRPr="005B53A7">
        <w:rPr>
          <w:rFonts w:asciiTheme="minorEastAsia" w:hAnsiTheme="minorEastAsia" w:cs="楷体_GB2312"/>
          <w:bCs/>
          <w:sz w:val="24"/>
          <w:szCs w:val="24"/>
        </w:rPr>
        <w:t>处理过程</w:t>
      </w:r>
      <w:r w:rsidRPr="005B53A7">
        <w:rPr>
          <w:rFonts w:asciiTheme="minorEastAsia" w:hAnsiTheme="minorEastAsia" w:cs="楷体_GB2312" w:hint="eastAsia"/>
          <w:bCs/>
          <w:sz w:val="24"/>
          <w:szCs w:val="24"/>
        </w:rPr>
        <w:t>、</w:t>
      </w:r>
      <w:r w:rsidRPr="005B53A7">
        <w:rPr>
          <w:rFonts w:asciiTheme="minorEastAsia" w:hAnsiTheme="minorEastAsia" w:cs="楷体_GB2312"/>
          <w:bCs/>
          <w:sz w:val="24"/>
          <w:szCs w:val="24"/>
        </w:rPr>
        <w:t>减少时间和</w:t>
      </w:r>
      <w:r w:rsidRPr="005B53A7">
        <w:rPr>
          <w:rFonts w:asciiTheme="minorEastAsia" w:hAnsiTheme="minorEastAsia" w:cs="楷体_GB2312"/>
          <w:bCs/>
          <w:sz w:val="24"/>
          <w:szCs w:val="24"/>
        </w:rPr>
        <w:lastRenderedPageBreak/>
        <w:t>空间的损耗，</w:t>
      </w:r>
      <w:r w:rsidRPr="005B53A7">
        <w:rPr>
          <w:rFonts w:asciiTheme="minorEastAsia" w:hAnsiTheme="minorEastAsia" w:cs="楷体_GB2312" w:hint="eastAsia"/>
          <w:bCs/>
          <w:sz w:val="24"/>
          <w:szCs w:val="24"/>
        </w:rPr>
        <w:t>我们使用</w:t>
      </w:r>
      <w:r w:rsidRPr="005B53A7">
        <w:rPr>
          <w:rFonts w:asciiTheme="minorEastAsia" w:hAnsiTheme="minorEastAsia" w:cs="楷体_GB2312"/>
          <w:bCs/>
          <w:sz w:val="24"/>
          <w:szCs w:val="24"/>
        </w:rPr>
        <w:t>较为简单的词</w:t>
      </w:r>
      <w:r w:rsidR="00A564D3">
        <w:rPr>
          <w:rFonts w:asciiTheme="minorEastAsia" w:hAnsiTheme="minorEastAsia" w:cs="楷体_GB2312" w:hint="eastAsia"/>
          <w:bCs/>
          <w:sz w:val="24"/>
          <w:szCs w:val="24"/>
        </w:rPr>
        <w:t>项</w:t>
      </w:r>
      <w:r w:rsidRPr="005B53A7">
        <w:rPr>
          <w:rFonts w:asciiTheme="minorEastAsia" w:hAnsiTheme="minorEastAsia" w:cs="楷体_GB2312" w:hint="eastAsia"/>
          <w:bCs/>
          <w:sz w:val="24"/>
          <w:szCs w:val="24"/>
        </w:rPr>
        <w:t>/事件</w:t>
      </w:r>
      <w:r w:rsidRPr="005B53A7">
        <w:rPr>
          <w:rFonts w:asciiTheme="minorEastAsia" w:hAnsiTheme="minorEastAsia" w:cs="楷体_GB2312"/>
          <w:bCs/>
          <w:sz w:val="24"/>
          <w:szCs w:val="24"/>
        </w:rPr>
        <w:t>提取的方法。</w:t>
      </w:r>
      <w:r w:rsidRPr="005B53A7">
        <w:rPr>
          <w:rFonts w:asciiTheme="minorEastAsia" w:hAnsiTheme="minorEastAsia" w:cs="楷体_GB2312" w:hint="eastAsia"/>
          <w:bCs/>
          <w:sz w:val="24"/>
          <w:szCs w:val="24"/>
        </w:rPr>
        <w:t>然而，这种</w:t>
      </w:r>
      <w:r w:rsidRPr="005B53A7">
        <w:rPr>
          <w:rFonts w:asciiTheme="minorEastAsia" w:hAnsiTheme="minorEastAsia" w:cs="楷体_GB2312"/>
          <w:bCs/>
          <w:sz w:val="24"/>
          <w:szCs w:val="24"/>
        </w:rPr>
        <w:t>方法也给我们的数据带来了一定的噪声。</w:t>
      </w:r>
      <w:r w:rsidRPr="005B53A7">
        <w:rPr>
          <w:rFonts w:asciiTheme="minorEastAsia" w:hAnsiTheme="minorEastAsia" w:cs="楷体_GB2312" w:hint="eastAsia"/>
          <w:bCs/>
          <w:sz w:val="24"/>
          <w:szCs w:val="24"/>
        </w:rPr>
        <w:t>首先</w:t>
      </w:r>
      <w:r w:rsidRPr="005B53A7">
        <w:rPr>
          <w:rFonts w:asciiTheme="minorEastAsia" w:hAnsiTheme="minorEastAsia" w:cs="楷体_GB2312"/>
          <w:bCs/>
          <w:sz w:val="24"/>
          <w:szCs w:val="24"/>
        </w:rPr>
        <w:t>，</w:t>
      </w:r>
      <w:r w:rsidRPr="005B53A7">
        <w:rPr>
          <w:rFonts w:asciiTheme="minorEastAsia" w:hAnsiTheme="minorEastAsia" w:cs="楷体_GB2312" w:hint="eastAsia"/>
          <w:bCs/>
          <w:sz w:val="24"/>
          <w:szCs w:val="24"/>
        </w:rPr>
        <w:t>不论</w:t>
      </w:r>
      <w:r w:rsidRPr="005B53A7">
        <w:rPr>
          <w:rFonts w:asciiTheme="minorEastAsia" w:hAnsiTheme="minorEastAsia" w:cs="楷体_GB2312"/>
          <w:bCs/>
          <w:sz w:val="24"/>
          <w:szCs w:val="24"/>
        </w:rPr>
        <w:t>是</w:t>
      </w:r>
      <w:r w:rsidRPr="005B53A7">
        <w:rPr>
          <w:rFonts w:asciiTheme="minorEastAsia" w:hAnsiTheme="minorEastAsia" w:cs="楷体_GB2312" w:hint="eastAsia"/>
          <w:bCs/>
          <w:sz w:val="24"/>
          <w:szCs w:val="24"/>
        </w:rPr>
        <w:t>句间</w:t>
      </w:r>
      <w:r w:rsidRPr="005B53A7">
        <w:rPr>
          <w:rFonts w:asciiTheme="minorEastAsia" w:hAnsiTheme="minorEastAsia" w:cs="楷体_GB2312"/>
          <w:bCs/>
          <w:sz w:val="24"/>
          <w:szCs w:val="24"/>
        </w:rPr>
        <w:t>还是句内的因果关系，词的</w:t>
      </w:r>
      <w:r w:rsidRPr="005B53A7">
        <w:rPr>
          <w:rFonts w:asciiTheme="minorEastAsia" w:hAnsiTheme="minorEastAsia" w:cs="楷体_GB2312" w:hint="eastAsia"/>
          <w:bCs/>
          <w:sz w:val="24"/>
          <w:szCs w:val="24"/>
        </w:rPr>
        <w:t>词性以及</w:t>
      </w:r>
      <w:r w:rsidRPr="005B53A7">
        <w:rPr>
          <w:rFonts w:asciiTheme="minorEastAsia" w:hAnsiTheme="minorEastAsia" w:cs="楷体_GB2312"/>
          <w:bCs/>
          <w:sz w:val="24"/>
          <w:szCs w:val="24"/>
        </w:rPr>
        <w:t>在</w:t>
      </w:r>
      <w:r w:rsidRPr="005B53A7">
        <w:rPr>
          <w:rFonts w:asciiTheme="minorEastAsia" w:hAnsiTheme="minorEastAsia" w:cs="楷体_GB2312" w:hint="eastAsia"/>
          <w:bCs/>
          <w:sz w:val="24"/>
          <w:szCs w:val="24"/>
        </w:rPr>
        <w:t>句中</w:t>
      </w:r>
      <w:r w:rsidRPr="005B53A7">
        <w:rPr>
          <w:rFonts w:asciiTheme="minorEastAsia" w:hAnsiTheme="minorEastAsia" w:cs="楷体_GB2312"/>
          <w:bCs/>
          <w:sz w:val="24"/>
          <w:szCs w:val="24"/>
        </w:rPr>
        <w:t>的成分，都对因果关系有不同的贡献。</w:t>
      </w:r>
      <w:r w:rsidRPr="005B53A7">
        <w:rPr>
          <w:rFonts w:asciiTheme="minorEastAsia" w:hAnsiTheme="minorEastAsia" w:cs="楷体_GB2312" w:hint="eastAsia"/>
          <w:bCs/>
          <w:sz w:val="24"/>
          <w:szCs w:val="24"/>
        </w:rPr>
        <w:t>例如，</w:t>
      </w:r>
      <w:r w:rsidRPr="005B53A7">
        <w:rPr>
          <w:rFonts w:asciiTheme="minorEastAsia" w:hAnsiTheme="minorEastAsia" w:cs="楷体_GB2312"/>
          <w:bCs/>
          <w:sz w:val="24"/>
          <w:szCs w:val="24"/>
        </w:rPr>
        <w:t>名词和动词</w:t>
      </w:r>
      <w:r w:rsidRPr="005B53A7">
        <w:rPr>
          <w:rFonts w:asciiTheme="minorEastAsia" w:hAnsiTheme="minorEastAsia" w:cs="楷体_GB2312" w:hint="eastAsia"/>
          <w:bCs/>
          <w:sz w:val="24"/>
          <w:szCs w:val="24"/>
        </w:rPr>
        <w:t>比之</w:t>
      </w:r>
      <w:r w:rsidRPr="005B53A7">
        <w:rPr>
          <w:rFonts w:asciiTheme="minorEastAsia" w:hAnsiTheme="minorEastAsia" w:cs="楷体_GB2312"/>
          <w:bCs/>
          <w:sz w:val="24"/>
          <w:szCs w:val="24"/>
        </w:rPr>
        <w:t>副词更容易</w:t>
      </w:r>
      <w:r w:rsidRPr="005B53A7">
        <w:rPr>
          <w:rFonts w:asciiTheme="minorEastAsia" w:hAnsiTheme="minorEastAsia" w:cs="楷体_GB2312" w:hint="eastAsia"/>
          <w:bCs/>
          <w:sz w:val="24"/>
          <w:szCs w:val="24"/>
        </w:rPr>
        <w:t>成为</w:t>
      </w:r>
      <w:r w:rsidRPr="005B53A7">
        <w:rPr>
          <w:rFonts w:asciiTheme="minorEastAsia" w:hAnsiTheme="minorEastAsia" w:cs="楷体_GB2312"/>
          <w:bCs/>
          <w:sz w:val="24"/>
          <w:szCs w:val="24"/>
        </w:rPr>
        <w:t>因或</w:t>
      </w:r>
      <w:r w:rsidRPr="005B53A7">
        <w:rPr>
          <w:rFonts w:asciiTheme="minorEastAsia" w:hAnsiTheme="minorEastAsia" w:cs="楷体_GB2312" w:hint="eastAsia"/>
          <w:bCs/>
          <w:sz w:val="24"/>
          <w:szCs w:val="24"/>
        </w:rPr>
        <w:t>果</w:t>
      </w:r>
      <w:r w:rsidRPr="005B53A7">
        <w:rPr>
          <w:rFonts w:asciiTheme="minorEastAsia" w:hAnsiTheme="minorEastAsia" w:cs="楷体_GB2312"/>
          <w:bCs/>
          <w:sz w:val="24"/>
          <w:szCs w:val="24"/>
        </w:rPr>
        <w:t>；</w:t>
      </w:r>
      <w:r w:rsidRPr="005B53A7">
        <w:rPr>
          <w:rFonts w:asciiTheme="minorEastAsia" w:hAnsiTheme="minorEastAsia" w:cs="楷体_GB2312" w:hint="eastAsia"/>
          <w:bCs/>
          <w:sz w:val="24"/>
          <w:szCs w:val="24"/>
        </w:rPr>
        <w:t>动词</w:t>
      </w:r>
      <w:r w:rsidRPr="005B53A7">
        <w:rPr>
          <w:rFonts w:asciiTheme="minorEastAsia" w:hAnsiTheme="minorEastAsia" w:cs="楷体_GB2312"/>
          <w:bCs/>
          <w:sz w:val="24"/>
          <w:szCs w:val="24"/>
        </w:rPr>
        <w:t>和宾语比之状语更容易成为因或果。</w:t>
      </w:r>
      <w:r w:rsidRPr="005B53A7">
        <w:rPr>
          <w:rFonts w:asciiTheme="minorEastAsia" w:hAnsiTheme="minorEastAsia" w:cs="楷体_GB2312" w:hint="eastAsia"/>
          <w:bCs/>
          <w:sz w:val="24"/>
          <w:szCs w:val="24"/>
        </w:rPr>
        <w:t>而</w:t>
      </w:r>
      <w:r w:rsidRPr="005B53A7">
        <w:rPr>
          <w:rFonts w:asciiTheme="minorEastAsia" w:hAnsiTheme="minorEastAsia" w:cs="楷体_GB2312"/>
          <w:bCs/>
          <w:sz w:val="24"/>
          <w:szCs w:val="24"/>
        </w:rPr>
        <w:t>在提取过程中则</w:t>
      </w:r>
      <w:r w:rsidRPr="005B53A7">
        <w:rPr>
          <w:rFonts w:asciiTheme="minorEastAsia" w:hAnsiTheme="minorEastAsia" w:cs="楷体_GB2312" w:hint="eastAsia"/>
          <w:bCs/>
          <w:sz w:val="24"/>
          <w:szCs w:val="24"/>
        </w:rPr>
        <w:t>忽略</w:t>
      </w:r>
      <w:r w:rsidRPr="005B53A7">
        <w:rPr>
          <w:rFonts w:asciiTheme="minorEastAsia" w:hAnsiTheme="minorEastAsia" w:cs="楷体_GB2312"/>
          <w:bCs/>
          <w:sz w:val="24"/>
          <w:szCs w:val="24"/>
        </w:rPr>
        <w:t>了这种</w:t>
      </w:r>
      <w:r w:rsidRPr="005B53A7">
        <w:rPr>
          <w:rFonts w:asciiTheme="minorEastAsia" w:hAnsiTheme="minorEastAsia" w:cs="楷体_GB2312" w:hint="eastAsia"/>
          <w:bCs/>
          <w:sz w:val="24"/>
          <w:szCs w:val="24"/>
        </w:rPr>
        <w:t>句内</w:t>
      </w:r>
      <w:r w:rsidRPr="005B53A7">
        <w:rPr>
          <w:rFonts w:asciiTheme="minorEastAsia" w:hAnsiTheme="minorEastAsia" w:cs="楷体_GB2312"/>
          <w:bCs/>
          <w:sz w:val="24"/>
          <w:szCs w:val="24"/>
        </w:rPr>
        <w:t>结构。</w:t>
      </w:r>
      <w:r w:rsidRPr="005B53A7">
        <w:rPr>
          <w:rFonts w:asciiTheme="minorEastAsia" w:hAnsiTheme="minorEastAsia" w:cs="楷体_GB2312" w:hint="eastAsia"/>
          <w:bCs/>
          <w:sz w:val="24"/>
          <w:szCs w:val="24"/>
        </w:rPr>
        <w:t>另外</w:t>
      </w:r>
      <w:r w:rsidRPr="005B53A7">
        <w:rPr>
          <w:rFonts w:asciiTheme="minorEastAsia" w:hAnsiTheme="minorEastAsia" w:cs="楷体_GB2312"/>
          <w:bCs/>
          <w:sz w:val="24"/>
          <w:szCs w:val="24"/>
        </w:rPr>
        <w:t>，有一些高频常用词，</w:t>
      </w:r>
      <w:r w:rsidRPr="005B53A7">
        <w:rPr>
          <w:rFonts w:asciiTheme="minorEastAsia" w:hAnsiTheme="minorEastAsia" w:cs="楷体_GB2312" w:hint="eastAsia"/>
          <w:bCs/>
          <w:sz w:val="24"/>
          <w:szCs w:val="24"/>
        </w:rPr>
        <w:t>本身对</w:t>
      </w:r>
      <w:r w:rsidRPr="005B53A7">
        <w:rPr>
          <w:rFonts w:asciiTheme="minorEastAsia" w:hAnsiTheme="minorEastAsia" w:cs="楷体_GB2312"/>
          <w:bCs/>
          <w:sz w:val="24"/>
          <w:szCs w:val="24"/>
        </w:rPr>
        <w:t>因果关系并不作出任何贡献</w:t>
      </w:r>
      <w:r w:rsidRPr="005B53A7">
        <w:rPr>
          <w:rFonts w:asciiTheme="minorEastAsia" w:hAnsiTheme="minorEastAsia" w:cs="楷体_GB2312" w:hint="eastAsia"/>
          <w:bCs/>
          <w:sz w:val="24"/>
          <w:szCs w:val="24"/>
        </w:rPr>
        <w:t>，</w:t>
      </w:r>
      <w:r w:rsidRPr="005B53A7">
        <w:rPr>
          <w:rFonts w:asciiTheme="minorEastAsia" w:hAnsiTheme="minorEastAsia" w:cs="楷体_GB2312"/>
          <w:bCs/>
          <w:sz w:val="24"/>
          <w:szCs w:val="24"/>
        </w:rPr>
        <w:t>例如</w:t>
      </w:r>
      <w:r w:rsidRPr="005B53A7">
        <w:rPr>
          <w:rFonts w:asciiTheme="minorEastAsia" w:hAnsiTheme="minorEastAsia" w:cs="楷体_GB2312" w:hint="eastAsia"/>
          <w:bCs/>
          <w:sz w:val="24"/>
          <w:szCs w:val="24"/>
        </w:rPr>
        <w:t>be动词</w:t>
      </w:r>
      <w:r w:rsidRPr="005B53A7">
        <w:rPr>
          <w:rFonts w:asciiTheme="minorEastAsia" w:hAnsiTheme="minorEastAsia" w:cs="楷体_GB2312"/>
          <w:bCs/>
          <w:sz w:val="24"/>
          <w:szCs w:val="24"/>
        </w:rPr>
        <w:t>，限定词等，</w:t>
      </w:r>
      <w:r w:rsidRPr="005B53A7">
        <w:rPr>
          <w:rFonts w:asciiTheme="minorEastAsia" w:hAnsiTheme="minorEastAsia" w:cs="楷体_GB2312" w:hint="eastAsia"/>
          <w:bCs/>
          <w:sz w:val="24"/>
          <w:szCs w:val="24"/>
        </w:rPr>
        <w:t>我们</w:t>
      </w:r>
      <w:r w:rsidRPr="005B53A7">
        <w:rPr>
          <w:rFonts w:asciiTheme="minorEastAsia" w:hAnsiTheme="minorEastAsia" w:cs="楷体_GB2312"/>
          <w:bCs/>
          <w:sz w:val="24"/>
          <w:szCs w:val="24"/>
        </w:rPr>
        <w:t>把它们</w:t>
      </w:r>
      <w:r w:rsidRPr="005B53A7">
        <w:rPr>
          <w:rFonts w:asciiTheme="minorEastAsia" w:hAnsiTheme="minorEastAsia" w:cs="楷体_GB2312" w:hint="eastAsia"/>
          <w:bCs/>
          <w:sz w:val="24"/>
          <w:szCs w:val="24"/>
        </w:rPr>
        <w:t>统</w:t>
      </w:r>
      <w:r w:rsidRPr="005B53A7">
        <w:rPr>
          <w:rFonts w:asciiTheme="minorEastAsia" w:hAnsiTheme="minorEastAsia" w:cs="楷体_GB2312"/>
          <w:bCs/>
          <w:sz w:val="24"/>
          <w:szCs w:val="24"/>
        </w:rPr>
        <w:t>称为停用词（</w:t>
      </w:r>
      <w:r w:rsidRPr="005B53A7">
        <w:rPr>
          <w:rFonts w:asciiTheme="minorEastAsia" w:hAnsiTheme="minorEastAsia" w:cs="楷体_GB2312" w:hint="eastAsia"/>
          <w:bCs/>
          <w:sz w:val="24"/>
          <w:szCs w:val="24"/>
        </w:rPr>
        <w:t>stop</w:t>
      </w:r>
      <w:r w:rsidR="000C4F5D">
        <w:rPr>
          <w:rFonts w:asciiTheme="minorEastAsia" w:hAnsiTheme="minorEastAsia" w:cs="楷体_GB2312" w:hint="eastAsia"/>
          <w:bCs/>
          <w:sz w:val="24"/>
          <w:szCs w:val="24"/>
        </w:rPr>
        <w:t xml:space="preserve"> </w:t>
      </w:r>
      <w:r w:rsidRPr="005B53A7">
        <w:rPr>
          <w:rFonts w:asciiTheme="minorEastAsia" w:hAnsiTheme="minorEastAsia" w:cs="楷体_GB2312" w:hint="eastAsia"/>
          <w:bCs/>
          <w:sz w:val="24"/>
          <w:szCs w:val="24"/>
        </w:rPr>
        <w:t>word</w:t>
      </w:r>
      <w:r w:rsidR="000C4F5D">
        <w:rPr>
          <w:rFonts w:asciiTheme="minorEastAsia" w:hAnsiTheme="minorEastAsia" w:cs="楷体_GB2312" w:hint="eastAsia"/>
          <w:bCs/>
          <w:sz w:val="24"/>
          <w:szCs w:val="24"/>
        </w:rPr>
        <w:t>s</w:t>
      </w:r>
      <w:r w:rsidRPr="005B53A7">
        <w:rPr>
          <w:rFonts w:asciiTheme="minorEastAsia" w:hAnsiTheme="minorEastAsia" w:cs="楷体_GB2312"/>
          <w:bCs/>
          <w:sz w:val="24"/>
          <w:szCs w:val="24"/>
        </w:rPr>
        <w:t>）</w:t>
      </w:r>
      <w:r w:rsidRPr="005B53A7">
        <w:rPr>
          <w:rFonts w:asciiTheme="minorEastAsia" w:hAnsiTheme="minorEastAsia" w:cs="楷体_GB2312" w:hint="eastAsia"/>
          <w:bCs/>
          <w:sz w:val="24"/>
          <w:szCs w:val="24"/>
        </w:rPr>
        <w:t>，也会对</w:t>
      </w:r>
      <w:r w:rsidRPr="005B53A7">
        <w:rPr>
          <w:rFonts w:asciiTheme="minorEastAsia" w:hAnsiTheme="minorEastAsia" w:cs="楷体_GB2312"/>
          <w:bCs/>
          <w:sz w:val="24"/>
          <w:szCs w:val="24"/>
        </w:rPr>
        <w:t>我们作出</w:t>
      </w:r>
      <w:r w:rsidRPr="005B53A7">
        <w:rPr>
          <w:rFonts w:asciiTheme="minorEastAsia" w:hAnsiTheme="minorEastAsia" w:cs="楷体_GB2312" w:hint="eastAsia"/>
          <w:bCs/>
          <w:sz w:val="24"/>
          <w:szCs w:val="24"/>
        </w:rPr>
        <w:t>判断</w:t>
      </w:r>
      <w:r w:rsidRPr="005B53A7">
        <w:rPr>
          <w:rFonts w:asciiTheme="minorEastAsia" w:hAnsiTheme="minorEastAsia" w:cs="楷体_GB2312"/>
          <w:bCs/>
          <w:sz w:val="24"/>
          <w:szCs w:val="24"/>
        </w:rPr>
        <w:t>造成干扰。</w:t>
      </w:r>
      <w:r w:rsidRPr="005B53A7">
        <w:rPr>
          <w:rFonts w:asciiTheme="minorEastAsia" w:hAnsiTheme="minorEastAsia" w:cs="楷体_GB2312" w:hint="eastAsia"/>
          <w:bCs/>
          <w:sz w:val="24"/>
          <w:szCs w:val="24"/>
        </w:rPr>
        <w:t>由此</w:t>
      </w:r>
      <w:r w:rsidRPr="005B53A7">
        <w:rPr>
          <w:rFonts w:asciiTheme="minorEastAsia" w:hAnsiTheme="minorEastAsia" w:cs="楷体_GB2312"/>
          <w:bCs/>
          <w:sz w:val="24"/>
          <w:szCs w:val="24"/>
        </w:rPr>
        <w:t>可见，我们需要</w:t>
      </w:r>
      <w:r w:rsidRPr="005B53A7">
        <w:rPr>
          <w:rFonts w:asciiTheme="minorEastAsia" w:hAnsiTheme="minorEastAsia" w:cs="楷体_GB2312" w:hint="eastAsia"/>
          <w:bCs/>
          <w:sz w:val="24"/>
          <w:szCs w:val="24"/>
        </w:rPr>
        <w:t>设计</w:t>
      </w:r>
      <w:r w:rsidRPr="005B53A7">
        <w:rPr>
          <w:rFonts w:asciiTheme="minorEastAsia" w:hAnsiTheme="minorEastAsia" w:cs="楷体_GB2312"/>
          <w:bCs/>
          <w:sz w:val="24"/>
          <w:szCs w:val="24"/>
        </w:rPr>
        <w:t>一些</w:t>
      </w:r>
      <w:r w:rsidRPr="005B53A7">
        <w:rPr>
          <w:rFonts w:asciiTheme="minorEastAsia" w:hAnsiTheme="minorEastAsia" w:cs="楷体_GB2312" w:hint="eastAsia"/>
          <w:bCs/>
          <w:sz w:val="24"/>
          <w:szCs w:val="24"/>
        </w:rPr>
        <w:t>方法</w:t>
      </w:r>
      <w:r w:rsidRPr="005B53A7">
        <w:rPr>
          <w:rFonts w:asciiTheme="minorEastAsia" w:hAnsiTheme="minorEastAsia" w:cs="楷体_GB2312"/>
          <w:bCs/>
          <w:sz w:val="24"/>
          <w:szCs w:val="24"/>
        </w:rPr>
        <w:t>对原始数据进行适当的</w:t>
      </w:r>
      <w:r w:rsidRPr="005B53A7">
        <w:rPr>
          <w:rFonts w:asciiTheme="minorEastAsia" w:hAnsiTheme="minorEastAsia" w:cs="楷体_GB2312" w:hint="eastAsia"/>
          <w:bCs/>
          <w:sz w:val="24"/>
          <w:szCs w:val="24"/>
        </w:rPr>
        <w:t>清洗</w:t>
      </w:r>
      <w:r w:rsidRPr="005B53A7">
        <w:rPr>
          <w:rFonts w:asciiTheme="minorEastAsia" w:hAnsiTheme="minorEastAsia" w:cs="楷体_GB2312"/>
          <w:bCs/>
          <w:sz w:val="24"/>
          <w:szCs w:val="24"/>
        </w:rPr>
        <w:t>和去噪</w:t>
      </w:r>
      <w:r w:rsidRPr="005B53A7">
        <w:rPr>
          <w:rFonts w:asciiTheme="minorEastAsia" w:hAnsiTheme="minorEastAsia" w:cs="楷体_GB2312" w:hint="eastAsia"/>
          <w:bCs/>
          <w:sz w:val="24"/>
          <w:szCs w:val="24"/>
        </w:rPr>
        <w:t>，过滤</w:t>
      </w:r>
      <w:r w:rsidRPr="005B53A7">
        <w:rPr>
          <w:rFonts w:asciiTheme="minorEastAsia" w:hAnsiTheme="minorEastAsia" w:cs="楷体_GB2312"/>
          <w:bCs/>
          <w:sz w:val="24"/>
          <w:szCs w:val="24"/>
        </w:rPr>
        <w:t>掉</w:t>
      </w:r>
      <w:r w:rsidRPr="005B53A7">
        <w:rPr>
          <w:rFonts w:asciiTheme="minorEastAsia" w:hAnsiTheme="minorEastAsia" w:cs="楷体_GB2312" w:hint="eastAsia"/>
          <w:bCs/>
          <w:sz w:val="24"/>
          <w:szCs w:val="24"/>
        </w:rPr>
        <w:t>无用词</w:t>
      </w:r>
      <w:r w:rsidRPr="005B53A7">
        <w:rPr>
          <w:rFonts w:asciiTheme="minorEastAsia" w:hAnsiTheme="minorEastAsia" w:cs="楷体_GB2312"/>
          <w:bCs/>
          <w:sz w:val="24"/>
          <w:szCs w:val="24"/>
        </w:rPr>
        <w:t>，</w:t>
      </w:r>
      <w:r w:rsidRPr="005B53A7">
        <w:rPr>
          <w:rFonts w:asciiTheme="minorEastAsia" w:hAnsiTheme="minorEastAsia" w:cs="楷体_GB2312" w:hint="eastAsia"/>
          <w:bCs/>
          <w:sz w:val="24"/>
          <w:szCs w:val="24"/>
        </w:rPr>
        <w:t>削弱</w:t>
      </w:r>
      <w:r w:rsidRPr="005B53A7">
        <w:rPr>
          <w:rFonts w:asciiTheme="minorEastAsia" w:hAnsiTheme="minorEastAsia" w:cs="楷体_GB2312"/>
          <w:bCs/>
          <w:sz w:val="24"/>
          <w:szCs w:val="24"/>
        </w:rPr>
        <w:t>效用低的词的作用，</w:t>
      </w:r>
      <w:r w:rsidRPr="005B53A7">
        <w:rPr>
          <w:rFonts w:asciiTheme="minorEastAsia" w:hAnsiTheme="minorEastAsia" w:cs="楷体_GB2312" w:hint="eastAsia"/>
          <w:bCs/>
          <w:sz w:val="24"/>
          <w:szCs w:val="24"/>
        </w:rPr>
        <w:t>强化有效词</w:t>
      </w:r>
      <w:r w:rsidRPr="005B53A7">
        <w:rPr>
          <w:rFonts w:asciiTheme="minorEastAsia" w:hAnsiTheme="minorEastAsia" w:cs="楷体_GB2312"/>
          <w:bCs/>
          <w:sz w:val="24"/>
          <w:szCs w:val="24"/>
        </w:rPr>
        <w:t>的意义，</w:t>
      </w:r>
      <w:r w:rsidRPr="005B53A7">
        <w:rPr>
          <w:rFonts w:asciiTheme="minorEastAsia" w:hAnsiTheme="minorEastAsia" w:cs="楷体_GB2312" w:hint="eastAsia"/>
          <w:bCs/>
          <w:sz w:val="24"/>
          <w:szCs w:val="24"/>
        </w:rPr>
        <w:t>以</w:t>
      </w:r>
      <w:r w:rsidRPr="005B53A7">
        <w:rPr>
          <w:rFonts w:asciiTheme="minorEastAsia" w:hAnsiTheme="minorEastAsia" w:cs="楷体_GB2312"/>
          <w:bCs/>
          <w:sz w:val="24"/>
          <w:szCs w:val="24"/>
        </w:rPr>
        <w:t>提高后续</w:t>
      </w:r>
      <w:r w:rsidRPr="005B53A7">
        <w:rPr>
          <w:rFonts w:asciiTheme="minorEastAsia" w:hAnsiTheme="minorEastAsia" w:cs="楷体_GB2312" w:hint="eastAsia"/>
          <w:bCs/>
          <w:sz w:val="24"/>
          <w:szCs w:val="24"/>
        </w:rPr>
        <w:t>计算</w:t>
      </w:r>
      <w:r w:rsidRPr="005B53A7">
        <w:rPr>
          <w:rFonts w:asciiTheme="minorEastAsia" w:hAnsiTheme="minorEastAsia" w:cs="楷体_GB2312"/>
          <w:bCs/>
          <w:sz w:val="24"/>
          <w:szCs w:val="24"/>
        </w:rPr>
        <w:t>的准确度。</w:t>
      </w:r>
    </w:p>
    <w:p w14:paraId="71411DD5" w14:textId="4C5B6261" w:rsidR="00C70369" w:rsidRDefault="00C70369" w:rsidP="00C70369">
      <w:pPr>
        <w:widowControl/>
        <w:adjustRightInd w:val="0"/>
        <w:snapToGrid w:val="0"/>
        <w:spacing w:after="120" w:line="360" w:lineRule="auto"/>
        <w:rPr>
          <w:rFonts w:asciiTheme="minorEastAsia" w:hAnsiTheme="minorEastAsia" w:cs="楷体_GB2312"/>
          <w:b/>
          <w:bCs/>
          <w:sz w:val="24"/>
          <w:szCs w:val="24"/>
        </w:rPr>
      </w:pPr>
      <w:r>
        <w:rPr>
          <w:rFonts w:asciiTheme="minorEastAsia" w:hAnsiTheme="minorEastAsia" w:cs="楷体_GB2312" w:hint="eastAsia"/>
          <w:b/>
          <w:bCs/>
          <w:sz w:val="24"/>
          <w:szCs w:val="24"/>
        </w:rPr>
        <w:t>2.2.4</w:t>
      </w:r>
      <w:r w:rsidRPr="000C779B">
        <w:rPr>
          <w:rFonts w:asciiTheme="minorEastAsia" w:hAnsiTheme="minorEastAsia" w:cs="楷体_GB2312" w:hint="eastAsia"/>
          <w:b/>
          <w:bCs/>
          <w:sz w:val="24"/>
          <w:szCs w:val="24"/>
        </w:rPr>
        <w:t xml:space="preserve"> </w:t>
      </w:r>
      <w:r w:rsidR="004B4C86">
        <w:rPr>
          <w:rFonts w:asciiTheme="minorEastAsia" w:hAnsiTheme="minorEastAsia" w:cs="楷体_GB2312" w:hint="eastAsia"/>
          <w:b/>
          <w:bCs/>
          <w:sz w:val="24"/>
          <w:szCs w:val="24"/>
        </w:rPr>
        <w:t>建立可度量化的因果关系网络</w:t>
      </w:r>
      <w:proofErr w:type="spellStart"/>
      <w:r w:rsidR="005F125E">
        <w:rPr>
          <w:rFonts w:asciiTheme="minorEastAsia" w:hAnsiTheme="minorEastAsia" w:cs="楷体_GB2312" w:hint="eastAsia"/>
          <w:b/>
          <w:bCs/>
          <w:sz w:val="24"/>
          <w:szCs w:val="24"/>
        </w:rPr>
        <w:t>CausalNet</w:t>
      </w:r>
      <w:proofErr w:type="spellEnd"/>
    </w:p>
    <w:p w14:paraId="1495167D" w14:textId="498B7352" w:rsidR="00CC6228" w:rsidRDefault="00D11743" w:rsidP="00900B82">
      <w:pPr>
        <w:snapToGrid w:val="0"/>
        <w:spacing w:after="120" w:line="360" w:lineRule="auto"/>
        <w:ind w:firstLine="480"/>
        <w:rPr>
          <w:rFonts w:asciiTheme="minorEastAsia" w:hAnsiTheme="minorEastAsia" w:cs="楷体_GB2312"/>
          <w:bCs/>
          <w:sz w:val="24"/>
          <w:szCs w:val="24"/>
        </w:rPr>
      </w:pPr>
      <w:r>
        <w:rPr>
          <w:rFonts w:asciiTheme="minorEastAsia" w:hAnsiTheme="minorEastAsia" w:cs="楷体_GB2312" w:hint="eastAsia"/>
          <w:bCs/>
          <w:sz w:val="24"/>
          <w:szCs w:val="24"/>
        </w:rPr>
        <w:t>在对抽取的数据进行清洗去噪之后，我们得到了大量且较为准确的因果</w:t>
      </w:r>
      <w:r w:rsidR="00D70A40">
        <w:rPr>
          <w:rFonts w:asciiTheme="minorEastAsia" w:hAnsiTheme="minorEastAsia" w:cs="楷体_GB2312" w:hint="eastAsia"/>
          <w:bCs/>
          <w:sz w:val="24"/>
          <w:szCs w:val="24"/>
        </w:rPr>
        <w:t>词</w:t>
      </w:r>
      <w:r w:rsidR="00900B82">
        <w:rPr>
          <w:rFonts w:asciiTheme="minorEastAsia" w:hAnsiTheme="minorEastAsia" w:cs="楷体_GB2312" w:hint="eastAsia"/>
          <w:bCs/>
          <w:sz w:val="24"/>
          <w:szCs w:val="24"/>
        </w:rPr>
        <w:t>对或因果</w:t>
      </w:r>
      <w:r w:rsidR="00D70A40">
        <w:rPr>
          <w:rFonts w:asciiTheme="minorEastAsia" w:hAnsiTheme="minorEastAsia" w:cs="楷体_GB2312" w:hint="eastAsia"/>
          <w:bCs/>
          <w:sz w:val="24"/>
          <w:szCs w:val="24"/>
        </w:rPr>
        <w:t>事件</w:t>
      </w:r>
      <w:r>
        <w:rPr>
          <w:rFonts w:asciiTheme="minorEastAsia" w:hAnsiTheme="minorEastAsia" w:cs="楷体_GB2312" w:hint="eastAsia"/>
          <w:bCs/>
          <w:sz w:val="24"/>
          <w:szCs w:val="24"/>
        </w:rPr>
        <w:t>对</w:t>
      </w:r>
      <w:r w:rsidR="00D70A40">
        <w:rPr>
          <w:rFonts w:asciiTheme="minorEastAsia" w:hAnsiTheme="minorEastAsia" w:cs="楷体_GB2312" w:hint="eastAsia"/>
          <w:bCs/>
          <w:sz w:val="24"/>
          <w:szCs w:val="24"/>
        </w:rPr>
        <w:t>，</w:t>
      </w:r>
      <w:r w:rsidR="00E241AF">
        <w:rPr>
          <w:rFonts w:asciiTheme="minorEastAsia" w:hAnsiTheme="minorEastAsia" w:cs="楷体_GB2312" w:hint="eastAsia"/>
          <w:bCs/>
          <w:sz w:val="24"/>
          <w:szCs w:val="24"/>
        </w:rPr>
        <w:t>实现了从非结构化到半结构化因果知识的成功转化。</w:t>
      </w:r>
      <w:r w:rsidR="00DC3D1A">
        <w:rPr>
          <w:rFonts w:asciiTheme="minorEastAsia" w:hAnsiTheme="minorEastAsia" w:cs="楷体_GB2312" w:hint="eastAsia"/>
          <w:bCs/>
          <w:sz w:val="24"/>
          <w:szCs w:val="24"/>
        </w:rPr>
        <w:t>接下来，要设计可度量因果性的方法</w:t>
      </w:r>
      <w:r w:rsidR="00967FF4">
        <w:rPr>
          <w:rFonts w:asciiTheme="minorEastAsia" w:hAnsiTheme="minorEastAsia" w:cs="楷体_GB2312" w:hint="eastAsia"/>
          <w:bCs/>
          <w:sz w:val="24"/>
          <w:szCs w:val="24"/>
        </w:rPr>
        <w:t>，将半结构化的因果知识转化为结构化的因果知识，即</w:t>
      </w:r>
      <w:r w:rsidR="00C372A1">
        <w:rPr>
          <w:rFonts w:asciiTheme="minorEastAsia" w:hAnsiTheme="minorEastAsia" w:cs="楷体_GB2312" w:hint="eastAsia"/>
          <w:bCs/>
          <w:sz w:val="24"/>
          <w:szCs w:val="24"/>
        </w:rPr>
        <w:t>创建</w:t>
      </w:r>
      <w:r w:rsidR="00967FF4">
        <w:rPr>
          <w:rFonts w:asciiTheme="minorEastAsia" w:hAnsiTheme="minorEastAsia" w:cs="楷体_GB2312" w:hint="eastAsia"/>
          <w:bCs/>
          <w:sz w:val="24"/>
          <w:szCs w:val="24"/>
        </w:rPr>
        <w:t>可度量化</w:t>
      </w:r>
      <w:r w:rsidR="00DC3D1A">
        <w:rPr>
          <w:rFonts w:asciiTheme="minorEastAsia" w:hAnsiTheme="minorEastAsia" w:cs="楷体_GB2312" w:hint="eastAsia"/>
          <w:bCs/>
          <w:sz w:val="24"/>
          <w:szCs w:val="24"/>
        </w:rPr>
        <w:t>的因果关系网络</w:t>
      </w:r>
      <w:proofErr w:type="spellStart"/>
      <w:r w:rsidR="00C372A1">
        <w:rPr>
          <w:rFonts w:asciiTheme="minorEastAsia" w:hAnsiTheme="minorEastAsia" w:cs="楷体_GB2312" w:hint="eastAsia"/>
          <w:bCs/>
          <w:sz w:val="24"/>
          <w:szCs w:val="24"/>
        </w:rPr>
        <w:t>CausalNet</w:t>
      </w:r>
      <w:proofErr w:type="spellEnd"/>
      <w:r w:rsidR="00DC3D1A">
        <w:rPr>
          <w:rFonts w:asciiTheme="minorEastAsia" w:hAnsiTheme="minorEastAsia" w:cs="楷体_GB2312" w:hint="eastAsia"/>
          <w:bCs/>
          <w:sz w:val="24"/>
          <w:szCs w:val="24"/>
        </w:rPr>
        <w:t>。</w:t>
      </w:r>
      <w:r w:rsidR="00CC6228">
        <w:rPr>
          <w:rFonts w:asciiTheme="minorEastAsia" w:hAnsiTheme="minorEastAsia" w:cs="楷体_GB2312" w:hint="eastAsia"/>
          <w:bCs/>
          <w:sz w:val="24"/>
          <w:szCs w:val="24"/>
        </w:rPr>
        <w:t>为说明这一想法</w:t>
      </w:r>
      <w:r w:rsidR="001A1399">
        <w:rPr>
          <w:rFonts w:asciiTheme="minorEastAsia" w:hAnsiTheme="minorEastAsia" w:cs="楷体_GB2312" w:hint="eastAsia"/>
          <w:bCs/>
          <w:sz w:val="24"/>
          <w:szCs w:val="24"/>
        </w:rPr>
        <w:t>，我们给出</w:t>
      </w:r>
      <w:proofErr w:type="spellStart"/>
      <w:r w:rsidR="00805C89">
        <w:rPr>
          <w:rFonts w:asciiTheme="minorEastAsia" w:hAnsiTheme="minorEastAsia" w:cs="楷体_GB2312" w:hint="eastAsia"/>
          <w:bCs/>
          <w:sz w:val="24"/>
          <w:szCs w:val="24"/>
        </w:rPr>
        <w:t>CausalNet</w:t>
      </w:r>
      <w:proofErr w:type="spellEnd"/>
      <w:r w:rsidR="001A1399">
        <w:rPr>
          <w:rFonts w:asciiTheme="minorEastAsia" w:hAnsiTheme="minorEastAsia" w:cs="楷体_GB2312" w:hint="eastAsia"/>
          <w:bCs/>
          <w:sz w:val="24"/>
          <w:szCs w:val="24"/>
        </w:rPr>
        <w:t>网络的一个具有三个节点的子图</w:t>
      </w:r>
      <w:r w:rsidR="00CC6228">
        <w:rPr>
          <w:rFonts w:asciiTheme="minorEastAsia" w:hAnsiTheme="minorEastAsia" w:cs="楷体_GB2312" w:hint="eastAsia"/>
          <w:bCs/>
          <w:sz w:val="24"/>
          <w:szCs w:val="24"/>
        </w:rPr>
        <w:t>，这里我们将事件简化成词项：</w:t>
      </w:r>
    </w:p>
    <w:p w14:paraId="368C7128" w14:textId="188976A3" w:rsidR="00CC6228" w:rsidRDefault="00A9770B" w:rsidP="009A4445">
      <w:pPr>
        <w:widowControl/>
        <w:adjustRightInd w:val="0"/>
        <w:snapToGrid w:val="0"/>
        <w:spacing w:after="120" w:line="360" w:lineRule="auto"/>
        <w:jc w:val="center"/>
        <w:rPr>
          <w:rFonts w:asciiTheme="minorEastAsia" w:hAnsiTheme="minorEastAsia" w:cs="楷体_GB2312"/>
          <w:bCs/>
          <w:sz w:val="24"/>
          <w:szCs w:val="24"/>
        </w:rPr>
      </w:pPr>
      <w:r>
        <w:rPr>
          <w:rFonts w:asciiTheme="minorEastAsia" w:hAnsiTheme="minorEastAsia" w:cs="楷体_GB2312" w:hint="eastAsia"/>
          <w:bCs/>
          <w:noProof/>
          <w:sz w:val="24"/>
          <w:szCs w:val="24"/>
        </w:rPr>
        <w:drawing>
          <wp:inline distT="0" distB="0" distL="0" distR="0" wp14:anchorId="1BC67BC6" wp14:editId="47D0D70C">
            <wp:extent cx="2905125" cy="146717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表3.png"/>
                    <pic:cNvPicPr/>
                  </pic:nvPicPr>
                  <pic:blipFill>
                    <a:blip r:embed="rId11">
                      <a:extLst>
                        <a:ext uri="{28A0092B-C50C-407E-A947-70E740481C1C}">
                          <a14:useLocalDpi xmlns:a14="http://schemas.microsoft.com/office/drawing/2010/main" val="0"/>
                        </a:ext>
                      </a:extLst>
                    </a:blip>
                    <a:stretch>
                      <a:fillRect/>
                    </a:stretch>
                  </pic:blipFill>
                  <pic:spPr>
                    <a:xfrm>
                      <a:off x="0" y="0"/>
                      <a:ext cx="2905125" cy="1467170"/>
                    </a:xfrm>
                    <a:prstGeom prst="rect">
                      <a:avLst/>
                    </a:prstGeom>
                  </pic:spPr>
                </pic:pic>
              </a:graphicData>
            </a:graphic>
          </wp:inline>
        </w:drawing>
      </w:r>
    </w:p>
    <w:p w14:paraId="741A88F7" w14:textId="6C99153E" w:rsidR="0054595B" w:rsidRDefault="0054595B" w:rsidP="000D4F8F">
      <w:pPr>
        <w:snapToGrid w:val="0"/>
        <w:spacing w:after="120" w:line="360" w:lineRule="auto"/>
        <w:ind w:firstLine="480"/>
        <w:rPr>
          <w:rFonts w:asciiTheme="minorEastAsia" w:hAnsiTheme="minorEastAsia" w:cs="楷体_GB2312"/>
          <w:bCs/>
          <w:sz w:val="24"/>
          <w:szCs w:val="24"/>
        </w:rPr>
      </w:pPr>
      <w:r>
        <w:rPr>
          <w:rFonts w:asciiTheme="minorEastAsia" w:hAnsiTheme="minorEastAsia" w:cs="楷体_GB2312" w:hint="eastAsia"/>
          <w:bCs/>
          <w:noProof/>
          <w:sz w:val="24"/>
          <w:szCs w:val="24"/>
        </w:rPr>
        <mc:AlternateContent>
          <mc:Choice Requires="wps">
            <w:drawing>
              <wp:anchor distT="0" distB="0" distL="114300" distR="114300" simplePos="0" relativeHeight="251663360" behindDoc="0" locked="0" layoutInCell="1" allowOverlap="1" wp14:anchorId="133B0FC0" wp14:editId="31D6B403">
                <wp:simplePos x="0" y="0"/>
                <wp:positionH relativeFrom="column">
                  <wp:posOffset>1257300</wp:posOffset>
                </wp:positionH>
                <wp:positionV relativeFrom="paragraph">
                  <wp:posOffset>15875</wp:posOffset>
                </wp:positionV>
                <wp:extent cx="2971800" cy="297180"/>
                <wp:effectExtent l="0" t="0" r="0" b="7620"/>
                <wp:wrapSquare wrapText="bothSides"/>
                <wp:docPr id="10" name="文本框 10"/>
                <wp:cNvGraphicFramePr/>
                <a:graphic xmlns:a="http://schemas.openxmlformats.org/drawingml/2006/main">
                  <a:graphicData uri="http://schemas.microsoft.com/office/word/2010/wordprocessingShape">
                    <wps:wsp>
                      <wps:cNvSpPr txBox="1"/>
                      <wps:spPr>
                        <a:xfrm>
                          <a:off x="0" y="0"/>
                          <a:ext cx="2971800" cy="2971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7F828A" w14:textId="57B91829" w:rsidR="00576E50" w:rsidRPr="0054595B" w:rsidRDefault="00576E50" w:rsidP="0054595B">
                            <w:pPr>
                              <w:widowControl/>
                              <w:adjustRightInd w:val="0"/>
                              <w:snapToGrid w:val="0"/>
                              <w:spacing w:after="120" w:line="360" w:lineRule="auto"/>
                              <w:jc w:val="center"/>
                              <w:rPr>
                                <w:rFonts w:asciiTheme="minorEastAsia" w:hAnsiTheme="minorEastAsia" w:cs="楷体_GB2312"/>
                                <w:b/>
                                <w:bCs/>
                                <w:sz w:val="20"/>
                                <w:szCs w:val="20"/>
                              </w:rPr>
                            </w:pPr>
                            <w:r w:rsidRPr="0054595B">
                              <w:rPr>
                                <w:rFonts w:asciiTheme="minorEastAsia" w:hAnsiTheme="minorEastAsia" w:cs="楷体_GB2312" w:hint="eastAsia"/>
                                <w:b/>
                                <w:bCs/>
                                <w:sz w:val="20"/>
                                <w:szCs w:val="20"/>
                              </w:rPr>
                              <w:t xml:space="preserve">图3 </w:t>
                            </w:r>
                            <w:proofErr w:type="spellStart"/>
                            <w:r w:rsidRPr="0054595B">
                              <w:rPr>
                                <w:rFonts w:asciiTheme="minorEastAsia" w:hAnsiTheme="minorEastAsia" w:cs="楷体_GB2312" w:hint="eastAsia"/>
                                <w:b/>
                                <w:bCs/>
                                <w:sz w:val="20"/>
                                <w:szCs w:val="20"/>
                              </w:rPr>
                              <w:t>CausalNet</w:t>
                            </w:r>
                            <w:proofErr w:type="spellEnd"/>
                            <w:r w:rsidRPr="0054595B">
                              <w:rPr>
                                <w:rFonts w:asciiTheme="minorEastAsia" w:hAnsiTheme="minorEastAsia" w:cs="楷体_GB2312" w:hint="eastAsia"/>
                                <w:b/>
                                <w:bCs/>
                                <w:sz w:val="20"/>
                                <w:szCs w:val="20"/>
                              </w:rPr>
                              <w:t>子图示意图</w:t>
                            </w:r>
                          </w:p>
                          <w:p w14:paraId="0966A2D5" w14:textId="77777777" w:rsidR="00576E50" w:rsidRDefault="00576E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33B0FC0" id="文本框 10" o:spid="_x0000_s1028" type="#_x0000_t202" style="position:absolute;left:0;text-align:left;margin-left:99pt;margin-top:1.25pt;width:234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" filled="f" stroked="f">
                <v:textbox>
                  <w:txbxContent>
                    <w:p w14:paraId="1A7F828A" w14:textId="57B91829" w:rsidR="00576E50" w:rsidRPr="0054595B" w:rsidRDefault="00576E50" w:rsidP="0054595B">
                      <w:pPr>
                        <w:widowControl/>
                        <w:adjustRightInd w:val="0"/>
                        <w:snapToGrid w:val="0"/>
                        <w:spacing w:after="120" w:line="360" w:lineRule="auto"/>
                        <w:jc w:val="center"/>
                        <w:rPr>
                          <w:rFonts w:asciiTheme="minorEastAsia" w:hAnsiTheme="minorEastAsia" w:cs="楷体_GB2312"/>
                          <w:b/>
                          <w:bCs/>
                          <w:sz w:val="20"/>
                          <w:szCs w:val="20"/>
                        </w:rPr>
                      </w:pPr>
                      <w:r w:rsidRPr="0054595B">
                        <w:rPr>
                          <w:rFonts w:asciiTheme="minorEastAsia" w:hAnsiTheme="minorEastAsia" w:cs="楷体_GB2312" w:hint="eastAsia"/>
                          <w:b/>
                          <w:bCs/>
                          <w:sz w:val="20"/>
                          <w:szCs w:val="20"/>
                        </w:rPr>
                        <w:t>图3 CausalNet子图示意图</w:t>
                      </w:r>
                    </w:p>
                    <w:p w14:paraId="0966A2D5" w14:textId="77777777" w:rsidR="00576E50" w:rsidRDefault="00576E50"/>
                  </w:txbxContent>
                </v:textbox>
                <w10:wrap type="square"/>
              </v:shape>
            </w:pict>
          </mc:Fallback>
        </mc:AlternateContent>
      </w:r>
    </w:p>
    <w:p w14:paraId="75A85917" w14:textId="29C23EF5" w:rsidR="00C70369" w:rsidRDefault="00CC6228" w:rsidP="000D4F8F">
      <w:pPr>
        <w:snapToGrid w:val="0"/>
        <w:spacing w:after="120" w:line="360" w:lineRule="auto"/>
        <w:ind w:firstLine="480"/>
        <w:rPr>
          <w:rFonts w:asciiTheme="minorEastAsia" w:hAnsiTheme="minorEastAsia" w:cs="楷体_GB2312"/>
          <w:bCs/>
          <w:sz w:val="24"/>
          <w:szCs w:val="24"/>
        </w:rPr>
      </w:pPr>
      <w:r>
        <w:rPr>
          <w:rFonts w:asciiTheme="minorEastAsia" w:hAnsiTheme="minorEastAsia" w:cs="楷体_GB2312" w:hint="eastAsia"/>
          <w:bCs/>
          <w:sz w:val="24"/>
          <w:szCs w:val="24"/>
        </w:rPr>
        <w:t>由图3可以看出单词rain导致单词wet的因果强度理应强于单词wet导致单词rain的因果强度，因为下雨导致潮湿是显而易见的，然而导致潮湿的原因却有很多，并不一定是下雨。当然，词项并不能囊括所有的事件，事件通常不是一个词而是由一个文本片段的形式出现，我们同样需要设计模型来描述事件。</w:t>
      </w:r>
      <w:r w:rsidR="007D4A53">
        <w:rPr>
          <w:rFonts w:asciiTheme="minorEastAsia" w:hAnsiTheme="minorEastAsia" w:cs="楷体_GB2312" w:hint="eastAsia"/>
          <w:bCs/>
          <w:sz w:val="24"/>
          <w:szCs w:val="24"/>
        </w:rPr>
        <w:t>我们将在3.</w:t>
      </w:r>
      <w:r w:rsidR="0064320D">
        <w:rPr>
          <w:rFonts w:asciiTheme="minorEastAsia" w:hAnsiTheme="minorEastAsia" w:cs="楷体_GB2312" w:hint="eastAsia"/>
          <w:bCs/>
          <w:sz w:val="24"/>
          <w:szCs w:val="24"/>
        </w:rPr>
        <w:t>2</w:t>
      </w:r>
      <w:r w:rsidR="00CD41EC">
        <w:rPr>
          <w:rFonts w:asciiTheme="minorEastAsia" w:hAnsiTheme="minorEastAsia" w:cs="楷体_GB2312" w:hint="eastAsia"/>
          <w:bCs/>
          <w:sz w:val="24"/>
          <w:szCs w:val="24"/>
        </w:rPr>
        <w:t>.</w:t>
      </w:r>
      <w:r w:rsidR="007D4A53">
        <w:rPr>
          <w:rFonts w:asciiTheme="minorEastAsia" w:hAnsiTheme="minorEastAsia" w:cs="楷体_GB2312" w:hint="eastAsia"/>
          <w:bCs/>
          <w:sz w:val="24"/>
          <w:szCs w:val="24"/>
        </w:rPr>
        <w:t>3节讨论因果性度量的方法设计。</w:t>
      </w:r>
    </w:p>
    <w:p w14:paraId="4743E56D" w14:textId="6771C96E" w:rsidR="00C70369" w:rsidRDefault="00C70369" w:rsidP="00C70369">
      <w:pPr>
        <w:widowControl/>
        <w:adjustRightInd w:val="0"/>
        <w:snapToGrid w:val="0"/>
        <w:spacing w:after="120" w:line="360" w:lineRule="auto"/>
        <w:rPr>
          <w:rFonts w:asciiTheme="minorEastAsia" w:hAnsiTheme="minorEastAsia" w:cs="楷体_GB2312"/>
          <w:b/>
          <w:bCs/>
          <w:sz w:val="24"/>
          <w:szCs w:val="24"/>
        </w:rPr>
      </w:pPr>
      <w:r>
        <w:rPr>
          <w:rFonts w:asciiTheme="minorEastAsia" w:hAnsiTheme="minorEastAsia" w:cs="楷体_GB2312" w:hint="eastAsia"/>
          <w:b/>
          <w:bCs/>
          <w:sz w:val="24"/>
          <w:szCs w:val="24"/>
        </w:rPr>
        <w:t>2.2</w:t>
      </w:r>
      <w:r w:rsidR="00CE78E1">
        <w:rPr>
          <w:rFonts w:asciiTheme="minorEastAsia" w:hAnsiTheme="minorEastAsia" w:cs="楷体_GB2312" w:hint="eastAsia"/>
          <w:b/>
          <w:bCs/>
          <w:sz w:val="24"/>
          <w:szCs w:val="24"/>
        </w:rPr>
        <w:t>.5</w:t>
      </w:r>
      <w:r w:rsidR="002018C4">
        <w:rPr>
          <w:rFonts w:asciiTheme="minorEastAsia" w:hAnsiTheme="minorEastAsia" w:cs="楷体_GB2312" w:hint="eastAsia"/>
          <w:b/>
          <w:bCs/>
          <w:sz w:val="24"/>
          <w:szCs w:val="24"/>
        </w:rPr>
        <w:t>常识性因果推理算法</w:t>
      </w:r>
    </w:p>
    <w:p w14:paraId="12C550C8" w14:textId="78B6A827" w:rsidR="00C70369" w:rsidRPr="000C2329" w:rsidRDefault="00D9228E" w:rsidP="00C70369">
      <w:pPr>
        <w:snapToGrid w:val="0"/>
        <w:spacing w:after="120" w:line="360" w:lineRule="auto"/>
        <w:rPr>
          <w:rFonts w:asciiTheme="minorEastAsia" w:hAnsiTheme="minorEastAsia" w:cs="楷体_GB2312"/>
          <w:bCs/>
          <w:sz w:val="24"/>
          <w:szCs w:val="24"/>
        </w:rPr>
      </w:pPr>
      <w:r>
        <w:rPr>
          <w:rFonts w:asciiTheme="minorEastAsia" w:hAnsiTheme="minorEastAsia" w:cs="楷体_GB2312" w:hint="eastAsia"/>
          <w:bCs/>
          <w:sz w:val="24"/>
          <w:szCs w:val="24"/>
        </w:rPr>
        <w:t xml:space="preserve">    </w:t>
      </w:r>
      <w:r w:rsidR="00B45F28">
        <w:rPr>
          <w:rFonts w:asciiTheme="minorEastAsia" w:hAnsiTheme="minorEastAsia" w:cs="楷体_GB2312" w:hint="eastAsia"/>
          <w:bCs/>
          <w:sz w:val="24"/>
          <w:szCs w:val="24"/>
        </w:rPr>
        <w:t>有了可度量的常识性因果</w:t>
      </w:r>
      <w:r w:rsidR="00AC7C9D">
        <w:rPr>
          <w:rFonts w:asciiTheme="minorEastAsia" w:hAnsiTheme="minorEastAsia" w:cs="楷体_GB2312" w:hint="eastAsia"/>
          <w:bCs/>
          <w:sz w:val="24"/>
          <w:szCs w:val="24"/>
        </w:rPr>
        <w:t>关系网络作为</w:t>
      </w:r>
      <w:r w:rsidR="00E35314">
        <w:rPr>
          <w:rFonts w:asciiTheme="minorEastAsia" w:hAnsiTheme="minorEastAsia" w:cs="楷体_GB2312" w:hint="eastAsia"/>
          <w:bCs/>
          <w:sz w:val="24"/>
          <w:szCs w:val="24"/>
        </w:rPr>
        <w:t>我们的因果</w:t>
      </w:r>
      <w:r w:rsidR="00AC7C9D">
        <w:rPr>
          <w:rFonts w:asciiTheme="minorEastAsia" w:hAnsiTheme="minorEastAsia" w:cs="楷体_GB2312" w:hint="eastAsia"/>
          <w:bCs/>
          <w:sz w:val="24"/>
          <w:szCs w:val="24"/>
        </w:rPr>
        <w:t>知识库，</w:t>
      </w:r>
      <w:r w:rsidR="00C957A4">
        <w:rPr>
          <w:rFonts w:asciiTheme="minorEastAsia" w:hAnsiTheme="minorEastAsia" w:cs="楷体_GB2312" w:hint="eastAsia"/>
          <w:bCs/>
          <w:sz w:val="24"/>
          <w:szCs w:val="24"/>
        </w:rPr>
        <w:t>我们</w:t>
      </w:r>
      <w:r w:rsidR="00A2406A">
        <w:rPr>
          <w:rFonts w:asciiTheme="minorEastAsia" w:hAnsiTheme="minorEastAsia" w:cs="楷体_GB2312" w:hint="eastAsia"/>
          <w:bCs/>
          <w:sz w:val="24"/>
          <w:szCs w:val="24"/>
        </w:rPr>
        <w:t>就</w:t>
      </w:r>
      <w:r w:rsidR="00C957A4">
        <w:rPr>
          <w:rFonts w:asciiTheme="minorEastAsia" w:hAnsiTheme="minorEastAsia" w:cs="楷体_GB2312" w:hint="eastAsia"/>
          <w:bCs/>
          <w:sz w:val="24"/>
          <w:szCs w:val="24"/>
        </w:rPr>
        <w:t>可以利用</w:t>
      </w:r>
      <w:r w:rsidR="00C957A4">
        <w:rPr>
          <w:rFonts w:asciiTheme="minorEastAsia" w:hAnsiTheme="minorEastAsia" w:cs="楷体_GB2312" w:hint="eastAsia"/>
          <w:bCs/>
          <w:sz w:val="24"/>
          <w:szCs w:val="24"/>
        </w:rPr>
        <w:lastRenderedPageBreak/>
        <w:t>这个知识库设计因果推理算法</w:t>
      </w:r>
      <w:r w:rsidR="00551487">
        <w:rPr>
          <w:rFonts w:asciiTheme="minorEastAsia" w:hAnsiTheme="minorEastAsia" w:cs="楷体_GB2312" w:hint="eastAsia"/>
          <w:bCs/>
          <w:sz w:val="24"/>
          <w:szCs w:val="24"/>
        </w:rPr>
        <w:t>来解决常识性因果推理问题。</w:t>
      </w:r>
      <w:r w:rsidR="00D33EDC">
        <w:rPr>
          <w:rFonts w:asciiTheme="minorEastAsia" w:hAnsiTheme="minorEastAsia" w:cs="楷体_GB2312" w:hint="eastAsia"/>
          <w:bCs/>
          <w:sz w:val="24"/>
          <w:szCs w:val="24"/>
        </w:rPr>
        <w:t>我们设计了几种不同模型来使用</w:t>
      </w:r>
      <w:proofErr w:type="spellStart"/>
      <w:r w:rsidR="00D33EDC">
        <w:rPr>
          <w:rFonts w:asciiTheme="minorEastAsia" w:hAnsiTheme="minorEastAsia" w:cs="楷体_GB2312" w:hint="eastAsia"/>
          <w:bCs/>
          <w:sz w:val="24"/>
          <w:szCs w:val="24"/>
        </w:rPr>
        <w:t>CausalNet</w:t>
      </w:r>
      <w:proofErr w:type="spellEnd"/>
      <w:r w:rsidR="00D33EDC">
        <w:rPr>
          <w:rFonts w:asciiTheme="minorEastAsia" w:hAnsiTheme="minorEastAsia" w:cs="楷体_GB2312" w:hint="eastAsia"/>
          <w:bCs/>
          <w:sz w:val="24"/>
          <w:szCs w:val="24"/>
        </w:rPr>
        <w:t>。</w:t>
      </w:r>
      <w:r w:rsidR="000018BE">
        <w:rPr>
          <w:rFonts w:asciiTheme="minorEastAsia" w:hAnsiTheme="minorEastAsia" w:cs="楷体_GB2312" w:hint="eastAsia"/>
          <w:bCs/>
          <w:sz w:val="24"/>
          <w:szCs w:val="24"/>
        </w:rPr>
        <w:t>思路是</w:t>
      </w:r>
      <w:r w:rsidR="003F4AD4">
        <w:rPr>
          <w:rFonts w:asciiTheme="minorEastAsia" w:hAnsiTheme="minorEastAsia" w:cs="楷体_GB2312" w:hint="eastAsia"/>
          <w:bCs/>
          <w:sz w:val="24"/>
          <w:szCs w:val="24"/>
        </w:rPr>
        <w:t>将原因</w:t>
      </w:r>
      <w:r w:rsidR="009210D7">
        <w:rPr>
          <w:rFonts w:asciiTheme="minorEastAsia" w:hAnsiTheme="minorEastAsia" w:cs="楷体_GB2312" w:hint="eastAsia"/>
          <w:bCs/>
          <w:sz w:val="24"/>
          <w:szCs w:val="24"/>
        </w:rPr>
        <w:t>中的</w:t>
      </w:r>
      <w:r w:rsidR="009A3FB7">
        <w:rPr>
          <w:rFonts w:asciiTheme="minorEastAsia" w:hAnsiTheme="minorEastAsia" w:cs="楷体_GB2312" w:hint="eastAsia"/>
          <w:bCs/>
          <w:sz w:val="24"/>
          <w:szCs w:val="24"/>
        </w:rPr>
        <w:t>词项</w:t>
      </w:r>
      <w:r w:rsidR="009210D7">
        <w:rPr>
          <w:rFonts w:asciiTheme="minorEastAsia" w:hAnsiTheme="minorEastAsia" w:cs="楷体_GB2312" w:hint="eastAsia"/>
          <w:bCs/>
          <w:sz w:val="24"/>
          <w:szCs w:val="24"/>
        </w:rPr>
        <w:t>/事件</w:t>
      </w:r>
      <w:r w:rsidR="002148BC">
        <w:rPr>
          <w:rFonts w:asciiTheme="minorEastAsia" w:hAnsiTheme="minorEastAsia" w:cs="楷体_GB2312" w:hint="eastAsia"/>
          <w:bCs/>
          <w:sz w:val="24"/>
          <w:szCs w:val="24"/>
        </w:rPr>
        <w:t>看做是触发器</w:t>
      </w:r>
      <w:r w:rsidR="003F4AD4">
        <w:rPr>
          <w:rFonts w:asciiTheme="minorEastAsia" w:hAnsiTheme="minorEastAsia" w:cs="楷体_GB2312" w:hint="eastAsia"/>
          <w:bCs/>
          <w:sz w:val="24"/>
          <w:szCs w:val="24"/>
        </w:rPr>
        <w:t>(trigger)，</w:t>
      </w:r>
      <w:r w:rsidR="0071064A">
        <w:rPr>
          <w:rFonts w:asciiTheme="minorEastAsia" w:hAnsiTheme="minorEastAsia" w:cs="楷体_GB2312" w:hint="eastAsia"/>
          <w:bCs/>
          <w:sz w:val="24"/>
          <w:szCs w:val="24"/>
        </w:rPr>
        <w:t>将结果中得</w:t>
      </w:r>
      <w:r w:rsidR="00D467DE">
        <w:rPr>
          <w:rFonts w:asciiTheme="minorEastAsia" w:hAnsiTheme="minorEastAsia" w:cs="楷体_GB2312" w:hint="eastAsia"/>
          <w:bCs/>
          <w:sz w:val="24"/>
          <w:szCs w:val="24"/>
        </w:rPr>
        <w:t>词项</w:t>
      </w:r>
      <w:r w:rsidR="0071064A">
        <w:rPr>
          <w:rFonts w:asciiTheme="minorEastAsia" w:hAnsiTheme="minorEastAsia" w:cs="楷体_GB2312" w:hint="eastAsia"/>
          <w:bCs/>
          <w:sz w:val="24"/>
          <w:szCs w:val="24"/>
        </w:rPr>
        <w:t>/事件</w:t>
      </w:r>
      <w:r w:rsidR="00D467DE">
        <w:rPr>
          <w:rFonts w:asciiTheme="minorEastAsia" w:hAnsiTheme="minorEastAsia" w:cs="楷体_GB2312" w:hint="eastAsia"/>
          <w:bCs/>
          <w:sz w:val="24"/>
          <w:szCs w:val="24"/>
        </w:rPr>
        <w:t>看作是响应</w:t>
      </w:r>
      <w:r w:rsidR="002148BC">
        <w:rPr>
          <w:rFonts w:asciiTheme="minorEastAsia" w:hAnsiTheme="minorEastAsia" w:cs="楷体_GB2312" w:hint="eastAsia"/>
          <w:bCs/>
          <w:sz w:val="24"/>
          <w:szCs w:val="24"/>
        </w:rPr>
        <w:t>(response)</w:t>
      </w:r>
      <w:r w:rsidR="004948B0">
        <w:rPr>
          <w:rFonts w:asciiTheme="minorEastAsia" w:hAnsiTheme="minorEastAsia" w:cs="楷体_GB2312" w:hint="eastAsia"/>
          <w:bCs/>
          <w:sz w:val="24"/>
          <w:szCs w:val="24"/>
        </w:rPr>
        <w:t>，触发</w:t>
      </w:r>
      <w:r w:rsidR="00D467DE">
        <w:rPr>
          <w:rFonts w:asciiTheme="minorEastAsia" w:hAnsiTheme="minorEastAsia" w:cs="楷体_GB2312" w:hint="eastAsia"/>
          <w:bCs/>
          <w:sz w:val="24"/>
          <w:szCs w:val="24"/>
        </w:rPr>
        <w:t>器与响应</w:t>
      </w:r>
      <w:r w:rsidR="00FB3D08">
        <w:rPr>
          <w:rFonts w:asciiTheme="minorEastAsia" w:hAnsiTheme="minorEastAsia" w:cs="楷体_GB2312" w:hint="eastAsia"/>
          <w:bCs/>
          <w:sz w:val="24"/>
          <w:szCs w:val="24"/>
        </w:rPr>
        <w:t>之间可以被建模成一对多和多对多等关系。</w:t>
      </w:r>
      <w:r w:rsidR="00930DE9">
        <w:rPr>
          <w:rFonts w:asciiTheme="minorEastAsia" w:hAnsiTheme="minorEastAsia" w:cs="楷体_GB2312" w:hint="eastAsia"/>
          <w:bCs/>
          <w:sz w:val="24"/>
          <w:szCs w:val="24"/>
        </w:rPr>
        <w:t>我们将在3.</w:t>
      </w:r>
      <w:r w:rsidR="0064320D">
        <w:rPr>
          <w:rFonts w:asciiTheme="minorEastAsia" w:hAnsiTheme="minorEastAsia" w:cs="楷体_GB2312" w:hint="eastAsia"/>
          <w:bCs/>
          <w:sz w:val="24"/>
          <w:szCs w:val="24"/>
        </w:rPr>
        <w:t>2.</w:t>
      </w:r>
      <w:r w:rsidR="00930DE9">
        <w:rPr>
          <w:rFonts w:asciiTheme="minorEastAsia" w:hAnsiTheme="minorEastAsia" w:cs="楷体_GB2312" w:hint="eastAsia"/>
          <w:bCs/>
          <w:sz w:val="24"/>
          <w:szCs w:val="24"/>
        </w:rPr>
        <w:t>4节中详细描述常识性因果算法的设计。</w:t>
      </w:r>
    </w:p>
    <w:p w14:paraId="0BD733B4" w14:textId="2D61E809" w:rsidR="000C779B" w:rsidRDefault="00FC42F5" w:rsidP="00B479C7">
      <w:pPr>
        <w:widowControl/>
        <w:adjustRightInd w:val="0"/>
        <w:snapToGrid w:val="0"/>
        <w:spacing w:after="120" w:line="360" w:lineRule="auto"/>
        <w:rPr>
          <w:rFonts w:ascii="宋体" w:hAnsi="宋体" w:cs="宋体"/>
          <w:b/>
          <w:bCs/>
          <w:kern w:val="0"/>
          <w:sz w:val="24"/>
        </w:rPr>
      </w:pPr>
      <w:r>
        <w:rPr>
          <w:rFonts w:ascii="宋体" w:hAnsi="宋体" w:cs="宋体" w:hint="eastAsia"/>
          <w:b/>
          <w:bCs/>
          <w:kern w:val="0"/>
          <w:sz w:val="24"/>
        </w:rPr>
        <w:t>2.2</w:t>
      </w:r>
      <w:r w:rsidR="00AD7271">
        <w:rPr>
          <w:rFonts w:ascii="宋体" w:hAnsi="宋体" w:cs="宋体" w:hint="eastAsia"/>
          <w:b/>
          <w:bCs/>
          <w:kern w:val="0"/>
          <w:sz w:val="24"/>
        </w:rPr>
        <w:t>.6</w:t>
      </w:r>
      <w:r w:rsidR="000C779B">
        <w:rPr>
          <w:rFonts w:ascii="宋体" w:hAnsi="宋体" w:cs="宋体" w:hint="eastAsia"/>
          <w:b/>
          <w:bCs/>
          <w:kern w:val="0"/>
          <w:sz w:val="24"/>
        </w:rPr>
        <w:t xml:space="preserve"> 文本处理示范应用</w:t>
      </w:r>
    </w:p>
    <w:p w14:paraId="1ADD66EE" w14:textId="0E5ADBB8" w:rsidR="00AE736B" w:rsidRDefault="00AE736B"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本项目将实现下列几个文本处理中常见的重要应用：</w:t>
      </w:r>
    </w:p>
    <w:p w14:paraId="141B1408" w14:textId="35C6FAF8" w:rsidR="000308CB" w:rsidRPr="00D35A09" w:rsidRDefault="000308CB" w:rsidP="00B479C7">
      <w:pPr>
        <w:widowControl/>
        <w:adjustRightInd w:val="0"/>
        <w:snapToGrid w:val="0"/>
        <w:spacing w:after="120" w:line="360" w:lineRule="auto"/>
        <w:rPr>
          <w:rFonts w:ascii="宋体" w:hAnsi="宋体" w:cs="宋体"/>
          <w:bCs/>
          <w:kern w:val="0"/>
          <w:sz w:val="24"/>
        </w:rPr>
      </w:pPr>
      <w:r w:rsidRPr="00D35A09">
        <w:rPr>
          <w:rFonts w:ascii="宋体" w:hAnsi="宋体" w:cs="宋体"/>
          <w:bCs/>
          <w:kern w:val="0"/>
          <w:sz w:val="24"/>
        </w:rPr>
        <w:t xml:space="preserve">1) </w:t>
      </w:r>
      <w:r w:rsidR="001D5C7E">
        <w:rPr>
          <w:rFonts w:ascii="宋体" w:hAnsi="宋体" w:cs="宋体" w:hint="eastAsia"/>
          <w:bCs/>
          <w:kern w:val="0"/>
          <w:sz w:val="24"/>
        </w:rPr>
        <w:t>对于给定原因/结果,对其相应的若干结果/原因</w:t>
      </w:r>
      <w:r w:rsidR="00D35AEF">
        <w:rPr>
          <w:rFonts w:ascii="宋体" w:hAnsi="宋体" w:cs="宋体" w:hint="eastAsia"/>
          <w:bCs/>
          <w:kern w:val="0"/>
          <w:sz w:val="24"/>
        </w:rPr>
        <w:t>进行</w:t>
      </w:r>
      <w:r w:rsidR="00BA7C7B">
        <w:rPr>
          <w:rFonts w:ascii="宋体" w:hAnsi="宋体" w:cs="宋体" w:hint="eastAsia"/>
          <w:bCs/>
          <w:kern w:val="0"/>
          <w:sz w:val="24"/>
        </w:rPr>
        <w:t>合理性</w:t>
      </w:r>
      <w:r w:rsidR="001D5C7E">
        <w:rPr>
          <w:rFonts w:ascii="宋体" w:hAnsi="宋体" w:cs="宋体" w:hint="eastAsia"/>
          <w:bCs/>
          <w:kern w:val="0"/>
          <w:sz w:val="24"/>
        </w:rPr>
        <w:t>排序</w:t>
      </w:r>
      <w:r w:rsidR="00606171">
        <w:rPr>
          <w:rFonts w:ascii="宋体" w:hAnsi="宋体" w:cs="宋体" w:hint="eastAsia"/>
          <w:bCs/>
          <w:kern w:val="0"/>
          <w:sz w:val="24"/>
        </w:rPr>
        <w:t>，可利用</w:t>
      </w:r>
      <w:r w:rsidR="001D5C7E">
        <w:rPr>
          <w:rFonts w:ascii="宋体" w:hAnsi="宋体" w:cs="宋体" w:hint="eastAsia"/>
          <w:bCs/>
          <w:kern w:val="0"/>
          <w:sz w:val="24"/>
        </w:rPr>
        <w:t>COPA数据集</w:t>
      </w:r>
      <w:r w:rsidR="00606171">
        <w:rPr>
          <w:rFonts w:ascii="宋体" w:hAnsi="宋体" w:cs="宋体" w:hint="eastAsia"/>
          <w:bCs/>
          <w:kern w:val="0"/>
          <w:sz w:val="24"/>
        </w:rPr>
        <w:t>进行评估</w:t>
      </w:r>
      <w:r w:rsidR="00412675" w:rsidRPr="00D35A09">
        <w:rPr>
          <w:rFonts w:ascii="宋体" w:hAnsi="宋体" w:cs="宋体" w:hint="eastAsia"/>
          <w:bCs/>
          <w:kern w:val="0"/>
          <w:sz w:val="24"/>
        </w:rPr>
        <w:t>。比如</w:t>
      </w:r>
      <w:r w:rsidR="00876C22">
        <w:rPr>
          <w:rFonts w:ascii="宋体" w:hAnsi="宋体" w:cs="宋体" w:hint="eastAsia"/>
          <w:bCs/>
          <w:kern w:val="0"/>
          <w:sz w:val="24"/>
        </w:rPr>
        <w:t>在Alternative 1和Alternative 2</w:t>
      </w:r>
      <w:r w:rsidR="00B56349">
        <w:rPr>
          <w:rFonts w:ascii="宋体" w:hAnsi="宋体" w:cs="宋体" w:hint="eastAsia"/>
          <w:bCs/>
          <w:kern w:val="0"/>
          <w:sz w:val="24"/>
        </w:rPr>
        <w:t>中选择一个更合理的答案：</w:t>
      </w:r>
    </w:p>
    <w:p w14:paraId="6DDC4128" w14:textId="34A00EDE" w:rsidR="000308CB" w:rsidRDefault="00B56349" w:rsidP="00DF43E5">
      <w:pPr>
        <w:pStyle w:val="a3"/>
        <w:widowControl/>
        <w:numPr>
          <w:ilvl w:val="0"/>
          <w:numId w:val="3"/>
        </w:numPr>
        <w:adjustRightInd w:val="0"/>
        <w:snapToGrid w:val="0"/>
        <w:spacing w:after="120" w:line="360" w:lineRule="auto"/>
        <w:ind w:firstLineChars="0"/>
        <w:rPr>
          <w:rFonts w:ascii="宋体" w:hAnsi="宋体" w:cs="宋体"/>
          <w:bCs/>
          <w:kern w:val="0"/>
          <w:sz w:val="24"/>
        </w:rPr>
      </w:pPr>
      <w:r>
        <w:rPr>
          <w:rFonts w:ascii="宋体" w:hAnsi="宋体" w:cs="宋体" w:hint="eastAsia"/>
          <w:bCs/>
          <w:kern w:val="0"/>
          <w:sz w:val="24"/>
        </w:rPr>
        <w:t xml:space="preserve">Premise: </w:t>
      </w:r>
      <w:r w:rsidR="00FA642F">
        <w:rPr>
          <w:rFonts w:ascii="宋体" w:hAnsi="宋体" w:cs="宋体" w:hint="eastAsia"/>
          <w:bCs/>
          <w:kern w:val="0"/>
          <w:sz w:val="24"/>
        </w:rPr>
        <w:t>The man lost his balance on the ladder. What happened as a result?</w:t>
      </w:r>
      <w:r w:rsidR="000308CB" w:rsidRPr="00D35A09">
        <w:rPr>
          <w:rFonts w:ascii="宋体" w:hAnsi="宋体" w:cs="宋体"/>
          <w:bCs/>
          <w:kern w:val="0"/>
          <w:sz w:val="24"/>
        </w:rPr>
        <w:t xml:space="preserve"> </w:t>
      </w:r>
    </w:p>
    <w:p w14:paraId="3A4B0D85" w14:textId="23C4C1C5" w:rsidR="00B56349" w:rsidRPr="00D35A09" w:rsidRDefault="00FA642F" w:rsidP="00DF43E5">
      <w:pPr>
        <w:pStyle w:val="a3"/>
        <w:widowControl/>
        <w:numPr>
          <w:ilvl w:val="0"/>
          <w:numId w:val="3"/>
        </w:numPr>
        <w:adjustRightInd w:val="0"/>
        <w:snapToGrid w:val="0"/>
        <w:spacing w:after="120" w:line="360" w:lineRule="auto"/>
        <w:ind w:firstLineChars="0"/>
        <w:rPr>
          <w:rFonts w:ascii="宋体" w:hAnsi="宋体" w:cs="宋体"/>
          <w:bCs/>
          <w:kern w:val="0"/>
          <w:sz w:val="24"/>
        </w:rPr>
      </w:pPr>
      <w:r>
        <w:rPr>
          <w:rFonts w:ascii="宋体" w:hAnsi="宋体" w:cs="宋体" w:hint="eastAsia"/>
          <w:bCs/>
          <w:kern w:val="0"/>
          <w:sz w:val="24"/>
        </w:rPr>
        <w:t>Alternative 1: He fell off the ladder.</w:t>
      </w:r>
    </w:p>
    <w:p w14:paraId="35BC9BF6" w14:textId="5670F0C3" w:rsidR="000308CB" w:rsidRPr="00D35A09" w:rsidRDefault="00FA642F" w:rsidP="00DF43E5">
      <w:pPr>
        <w:pStyle w:val="a3"/>
        <w:widowControl/>
        <w:numPr>
          <w:ilvl w:val="0"/>
          <w:numId w:val="3"/>
        </w:numPr>
        <w:adjustRightInd w:val="0"/>
        <w:snapToGrid w:val="0"/>
        <w:spacing w:after="120" w:line="360" w:lineRule="auto"/>
        <w:ind w:firstLineChars="0"/>
        <w:rPr>
          <w:rFonts w:ascii="宋体" w:hAnsi="宋体" w:cs="宋体"/>
          <w:bCs/>
          <w:kern w:val="0"/>
          <w:sz w:val="24"/>
        </w:rPr>
      </w:pPr>
      <w:r>
        <w:rPr>
          <w:rFonts w:ascii="宋体" w:hAnsi="宋体" w:cs="宋体"/>
          <w:bCs/>
          <w:kern w:val="0"/>
          <w:sz w:val="24"/>
        </w:rPr>
        <w:t>Alternative</w:t>
      </w:r>
      <w:r>
        <w:rPr>
          <w:rFonts w:ascii="宋体" w:hAnsi="宋体" w:cs="宋体" w:hint="eastAsia"/>
          <w:bCs/>
          <w:kern w:val="0"/>
          <w:sz w:val="24"/>
        </w:rPr>
        <w:t xml:space="preserve"> 2: He climbed up the ladder.</w:t>
      </w:r>
    </w:p>
    <w:p w14:paraId="1C70DDAA" w14:textId="66C69598" w:rsidR="0097354D" w:rsidRDefault="000308CB" w:rsidP="00A94561">
      <w:pPr>
        <w:widowControl/>
        <w:adjustRightInd w:val="0"/>
        <w:snapToGrid w:val="0"/>
        <w:spacing w:after="120" w:line="360" w:lineRule="auto"/>
        <w:rPr>
          <w:rFonts w:ascii="宋体" w:hAnsi="宋体" w:cs="宋体"/>
          <w:bCs/>
          <w:kern w:val="0"/>
          <w:sz w:val="24"/>
        </w:rPr>
      </w:pPr>
      <w:r w:rsidRPr="00D35A09">
        <w:rPr>
          <w:rFonts w:ascii="宋体" w:hAnsi="宋体" w:cs="宋体"/>
          <w:bCs/>
          <w:kern w:val="0"/>
          <w:sz w:val="24"/>
        </w:rPr>
        <w:t xml:space="preserve">2) </w:t>
      </w:r>
      <w:r w:rsidR="00FD49ED">
        <w:rPr>
          <w:rFonts w:ascii="宋体" w:hAnsi="宋体" w:cs="宋体" w:hint="eastAsia"/>
          <w:bCs/>
          <w:kern w:val="0"/>
          <w:sz w:val="24"/>
        </w:rPr>
        <w:t>判断文本之间存在的蕴含关系。</w:t>
      </w:r>
      <w:r w:rsidR="0097354D">
        <w:rPr>
          <w:rFonts w:ascii="宋体" w:hAnsi="宋体" w:cs="宋体" w:hint="eastAsia"/>
          <w:bCs/>
          <w:kern w:val="0"/>
          <w:sz w:val="24"/>
        </w:rPr>
        <w:t>比如判断如下两句话之间是否存在蕴含关系：</w:t>
      </w:r>
      <w:r w:rsidR="0097354D" w:rsidRPr="00D35A09">
        <w:rPr>
          <w:rFonts w:ascii="宋体" w:hAnsi="宋体" w:cs="宋体"/>
          <w:bCs/>
          <w:kern w:val="0"/>
          <w:sz w:val="24"/>
        </w:rPr>
        <w:t xml:space="preserve"> </w:t>
      </w:r>
      <w:r w:rsidRPr="00D35A09">
        <w:rPr>
          <w:rFonts w:ascii="宋体" w:hAnsi="宋体" w:cs="宋体"/>
          <w:bCs/>
          <w:kern w:val="0"/>
          <w:sz w:val="24"/>
        </w:rPr>
        <w:t xml:space="preserve"> </w:t>
      </w:r>
    </w:p>
    <w:p w14:paraId="38D5EFAF" w14:textId="663DF8BE" w:rsidR="00A94561" w:rsidRDefault="00A94561" w:rsidP="00DF43E5">
      <w:pPr>
        <w:pStyle w:val="a3"/>
        <w:widowControl/>
        <w:numPr>
          <w:ilvl w:val="0"/>
          <w:numId w:val="3"/>
        </w:numPr>
        <w:adjustRightInd w:val="0"/>
        <w:snapToGrid w:val="0"/>
        <w:spacing w:after="120" w:line="360" w:lineRule="auto"/>
        <w:ind w:firstLineChars="0"/>
        <w:rPr>
          <w:rFonts w:ascii="宋体" w:hAnsi="宋体" w:cs="宋体"/>
          <w:bCs/>
          <w:kern w:val="0"/>
          <w:sz w:val="24"/>
        </w:rPr>
      </w:pPr>
      <w:r>
        <w:rPr>
          <w:rFonts w:ascii="宋体" w:hAnsi="宋体" w:cs="宋体" w:hint="eastAsia"/>
          <w:bCs/>
          <w:kern w:val="0"/>
          <w:sz w:val="24"/>
        </w:rPr>
        <w:t xml:space="preserve">T: </w:t>
      </w:r>
      <w:r w:rsidR="000B1FD8">
        <w:rPr>
          <w:rFonts w:ascii="宋体" w:hAnsi="宋体" w:cs="宋体" w:hint="eastAsia"/>
          <w:bCs/>
          <w:kern w:val="0"/>
          <w:sz w:val="24"/>
        </w:rPr>
        <w:t>Cavern Club</w:t>
      </w:r>
      <w:r w:rsidR="00944654">
        <w:rPr>
          <w:rFonts w:ascii="宋体" w:hAnsi="宋体" w:cs="宋体" w:hint="eastAsia"/>
          <w:bCs/>
          <w:kern w:val="0"/>
          <w:sz w:val="24"/>
        </w:rPr>
        <w:t xml:space="preserve"> sessions paid the </w:t>
      </w:r>
      <w:r w:rsidR="000B1FD8">
        <w:rPr>
          <w:rFonts w:ascii="宋体" w:hAnsi="宋体" w:cs="宋体" w:hint="eastAsia"/>
          <w:bCs/>
          <w:kern w:val="0"/>
          <w:sz w:val="24"/>
        </w:rPr>
        <w:t>Beatles £15 evenings and £5 lunchtime.</w:t>
      </w:r>
    </w:p>
    <w:p w14:paraId="6B65C68D" w14:textId="60CF6ED1" w:rsidR="00A94561" w:rsidRPr="00A94561" w:rsidRDefault="00A94561" w:rsidP="00DF43E5">
      <w:pPr>
        <w:pStyle w:val="a3"/>
        <w:widowControl/>
        <w:numPr>
          <w:ilvl w:val="0"/>
          <w:numId w:val="3"/>
        </w:numPr>
        <w:adjustRightInd w:val="0"/>
        <w:snapToGrid w:val="0"/>
        <w:spacing w:after="120" w:line="360" w:lineRule="auto"/>
        <w:ind w:firstLineChars="0"/>
        <w:rPr>
          <w:rFonts w:ascii="宋体" w:hAnsi="宋体" w:cs="宋体"/>
          <w:bCs/>
          <w:kern w:val="0"/>
          <w:sz w:val="24"/>
        </w:rPr>
      </w:pPr>
      <w:r>
        <w:rPr>
          <w:rFonts w:ascii="宋体" w:hAnsi="宋体" w:cs="宋体" w:hint="eastAsia"/>
          <w:bCs/>
          <w:kern w:val="0"/>
          <w:sz w:val="24"/>
        </w:rPr>
        <w:t xml:space="preserve">H: </w:t>
      </w:r>
      <w:r w:rsidR="00944553">
        <w:rPr>
          <w:rFonts w:ascii="宋体" w:hAnsi="宋体" w:cs="宋体" w:hint="eastAsia"/>
          <w:bCs/>
          <w:kern w:val="0"/>
          <w:sz w:val="24"/>
        </w:rPr>
        <w:t>The Beatles performed at Cavern Club at lunchtime.</w:t>
      </w:r>
    </w:p>
    <w:p w14:paraId="0D11DDCB" w14:textId="0CFE7650" w:rsidR="00EA67FF" w:rsidRDefault="00EA67FF"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3</w:t>
      </w:r>
      <w:r w:rsidR="000C654D">
        <w:rPr>
          <w:rFonts w:ascii="宋体" w:hAnsi="宋体" w:cs="宋体" w:hint="eastAsia"/>
          <w:bCs/>
          <w:kern w:val="0"/>
          <w:sz w:val="24"/>
        </w:rPr>
        <w:t>）问答</w:t>
      </w:r>
      <w:r w:rsidR="008E4564">
        <w:rPr>
          <w:rFonts w:ascii="宋体" w:hAnsi="宋体" w:cs="宋体" w:hint="eastAsia"/>
          <w:bCs/>
          <w:kern w:val="0"/>
          <w:sz w:val="24"/>
        </w:rPr>
        <w:t>(QA, Question Answering System)</w:t>
      </w:r>
      <w:r w:rsidR="000C654D">
        <w:rPr>
          <w:rFonts w:ascii="宋体" w:hAnsi="宋体" w:cs="宋体" w:hint="eastAsia"/>
          <w:bCs/>
          <w:kern w:val="0"/>
          <w:sz w:val="24"/>
        </w:rPr>
        <w:t>系统</w:t>
      </w:r>
      <w:r w:rsidR="001032D1">
        <w:rPr>
          <w:rFonts w:ascii="宋体" w:hAnsi="宋体" w:cs="宋体" w:hint="eastAsia"/>
          <w:bCs/>
          <w:kern w:val="0"/>
          <w:sz w:val="24"/>
        </w:rPr>
        <w:t>，对于给定的剧本故事，能够帮助问答系统</w:t>
      </w:r>
      <w:r w:rsidR="004A2409">
        <w:rPr>
          <w:rFonts w:ascii="宋体" w:hAnsi="宋体" w:cs="宋体" w:hint="eastAsia"/>
          <w:bCs/>
          <w:kern w:val="0"/>
          <w:sz w:val="24"/>
        </w:rPr>
        <w:t>理解文本并</w:t>
      </w:r>
      <w:r w:rsidR="001032D1">
        <w:rPr>
          <w:rFonts w:ascii="宋体" w:hAnsi="宋体" w:cs="宋体" w:hint="eastAsia"/>
          <w:bCs/>
          <w:kern w:val="0"/>
          <w:sz w:val="24"/>
        </w:rPr>
        <w:t>回答更深层次的问题</w:t>
      </w:r>
      <w:r w:rsidR="00B73F29">
        <w:rPr>
          <w:rFonts w:ascii="宋体" w:hAnsi="宋体" w:cs="宋体" w:hint="eastAsia"/>
          <w:bCs/>
          <w:kern w:val="0"/>
          <w:sz w:val="24"/>
        </w:rPr>
        <w:t>，例</w:t>
      </w:r>
      <w:r w:rsidR="00DA4142">
        <w:rPr>
          <w:rFonts w:ascii="宋体" w:hAnsi="宋体" w:cs="宋体" w:hint="eastAsia"/>
          <w:bCs/>
          <w:kern w:val="0"/>
          <w:sz w:val="24"/>
        </w:rPr>
        <w:t>如给出</w:t>
      </w:r>
      <w:r w:rsidR="00B73F29">
        <w:rPr>
          <w:rFonts w:ascii="宋体" w:hAnsi="宋体" w:cs="宋体" w:hint="eastAsia"/>
          <w:bCs/>
          <w:kern w:val="0"/>
          <w:sz w:val="24"/>
        </w:rPr>
        <w:t>与恐怖主义相关的故事文本之后，可以利用从中解析出的因果推理模板</w:t>
      </w:r>
      <w:r w:rsidR="007637DA">
        <w:rPr>
          <w:rFonts w:ascii="宋体" w:hAnsi="宋体" w:cs="宋体" w:hint="eastAsia"/>
          <w:bCs/>
          <w:kern w:val="0"/>
          <w:sz w:val="24"/>
        </w:rPr>
        <w:t>回答以下</w:t>
      </w:r>
      <w:r w:rsidR="0095362E">
        <w:rPr>
          <w:rFonts w:ascii="宋体" w:hAnsi="宋体" w:cs="宋体" w:hint="eastAsia"/>
          <w:bCs/>
          <w:kern w:val="0"/>
          <w:sz w:val="24"/>
        </w:rPr>
        <w:t>原文中并没有显式提到的</w:t>
      </w:r>
      <w:r w:rsidR="006D3645">
        <w:rPr>
          <w:rFonts w:ascii="宋体" w:hAnsi="宋体" w:cs="宋体" w:hint="eastAsia"/>
          <w:bCs/>
          <w:kern w:val="0"/>
          <w:sz w:val="24"/>
        </w:rPr>
        <w:t>问题</w:t>
      </w:r>
      <w:r>
        <w:rPr>
          <w:rFonts w:ascii="宋体" w:hAnsi="宋体" w:cs="宋体" w:hint="eastAsia"/>
          <w:bCs/>
          <w:kern w:val="0"/>
          <w:sz w:val="24"/>
        </w:rPr>
        <w:t>：</w:t>
      </w:r>
    </w:p>
    <w:p w14:paraId="09F8F845" w14:textId="73896439" w:rsidR="00EA67FF" w:rsidRDefault="007637DA" w:rsidP="00DF43E5">
      <w:pPr>
        <w:pStyle w:val="a3"/>
        <w:widowControl/>
        <w:numPr>
          <w:ilvl w:val="0"/>
          <w:numId w:val="3"/>
        </w:numPr>
        <w:adjustRightInd w:val="0"/>
        <w:snapToGrid w:val="0"/>
        <w:spacing w:after="120" w:line="360" w:lineRule="auto"/>
        <w:ind w:firstLineChars="0"/>
        <w:rPr>
          <w:rFonts w:ascii="宋体" w:hAnsi="宋体" w:cs="宋体"/>
          <w:bCs/>
          <w:kern w:val="0"/>
          <w:sz w:val="24"/>
        </w:rPr>
      </w:pPr>
      <w:r>
        <w:rPr>
          <w:rFonts w:ascii="宋体" w:hAnsi="宋体" w:cs="宋体" w:hint="eastAsia"/>
          <w:bCs/>
          <w:kern w:val="0"/>
          <w:sz w:val="24"/>
        </w:rPr>
        <w:t>Q: Who threatened the villagers?</w:t>
      </w:r>
    </w:p>
    <w:p w14:paraId="7EFDE831" w14:textId="7DC39319" w:rsidR="00567A2E" w:rsidRDefault="00567A2E" w:rsidP="00DF43E5">
      <w:pPr>
        <w:pStyle w:val="a3"/>
        <w:widowControl/>
        <w:numPr>
          <w:ilvl w:val="0"/>
          <w:numId w:val="3"/>
        </w:numPr>
        <w:adjustRightInd w:val="0"/>
        <w:snapToGrid w:val="0"/>
        <w:spacing w:after="120" w:line="360" w:lineRule="auto"/>
        <w:ind w:firstLineChars="0"/>
        <w:rPr>
          <w:rFonts w:ascii="宋体" w:hAnsi="宋体" w:cs="宋体"/>
          <w:bCs/>
          <w:kern w:val="0"/>
          <w:sz w:val="24"/>
        </w:rPr>
      </w:pPr>
      <w:r>
        <w:rPr>
          <w:rFonts w:ascii="宋体" w:hAnsi="宋体" w:cs="宋体" w:hint="eastAsia"/>
          <w:bCs/>
          <w:kern w:val="0"/>
          <w:sz w:val="24"/>
        </w:rPr>
        <w:t>A: The unidentified persons.</w:t>
      </w:r>
    </w:p>
    <w:p w14:paraId="6CD8C998" w14:textId="5C0678E8" w:rsidR="00F07E6D" w:rsidRDefault="00F07E6D" w:rsidP="00DF43E5">
      <w:pPr>
        <w:pStyle w:val="a3"/>
        <w:widowControl/>
        <w:numPr>
          <w:ilvl w:val="0"/>
          <w:numId w:val="3"/>
        </w:numPr>
        <w:adjustRightInd w:val="0"/>
        <w:snapToGrid w:val="0"/>
        <w:spacing w:after="120" w:line="360" w:lineRule="auto"/>
        <w:ind w:firstLineChars="0"/>
        <w:rPr>
          <w:rFonts w:ascii="宋体" w:hAnsi="宋体" w:cs="宋体"/>
          <w:bCs/>
          <w:kern w:val="0"/>
          <w:sz w:val="24"/>
        </w:rPr>
      </w:pPr>
      <w:r>
        <w:rPr>
          <w:rFonts w:ascii="宋体" w:hAnsi="宋体" w:cs="宋体" w:hint="eastAsia"/>
          <w:bCs/>
          <w:kern w:val="0"/>
          <w:sz w:val="24"/>
        </w:rPr>
        <w:t>Q: Who grabbed the villagers?</w:t>
      </w:r>
    </w:p>
    <w:p w14:paraId="7F59385D" w14:textId="2DC94E63" w:rsidR="00F07E6D" w:rsidRDefault="00F07E6D" w:rsidP="00DF43E5">
      <w:pPr>
        <w:pStyle w:val="a3"/>
        <w:widowControl/>
        <w:numPr>
          <w:ilvl w:val="0"/>
          <w:numId w:val="3"/>
        </w:numPr>
        <w:adjustRightInd w:val="0"/>
        <w:snapToGrid w:val="0"/>
        <w:spacing w:after="120" w:line="360" w:lineRule="auto"/>
        <w:ind w:firstLineChars="0"/>
        <w:rPr>
          <w:rFonts w:ascii="宋体" w:hAnsi="宋体" w:cs="宋体"/>
          <w:bCs/>
          <w:kern w:val="0"/>
          <w:sz w:val="24"/>
        </w:rPr>
      </w:pPr>
      <w:r>
        <w:rPr>
          <w:rFonts w:ascii="宋体" w:hAnsi="宋体" w:cs="宋体" w:hint="eastAsia"/>
          <w:bCs/>
          <w:kern w:val="0"/>
          <w:sz w:val="24"/>
        </w:rPr>
        <w:t>A: The unidentified persons.</w:t>
      </w:r>
    </w:p>
    <w:p w14:paraId="7ED10D0C" w14:textId="4AD5A007" w:rsidR="002148ED" w:rsidRDefault="002148ED" w:rsidP="00DF43E5">
      <w:pPr>
        <w:pStyle w:val="a3"/>
        <w:widowControl/>
        <w:numPr>
          <w:ilvl w:val="0"/>
          <w:numId w:val="3"/>
        </w:numPr>
        <w:adjustRightInd w:val="0"/>
        <w:snapToGrid w:val="0"/>
        <w:spacing w:after="120" w:line="360" w:lineRule="auto"/>
        <w:ind w:firstLineChars="0"/>
        <w:rPr>
          <w:rFonts w:ascii="宋体" w:hAnsi="宋体" w:cs="宋体"/>
          <w:bCs/>
          <w:kern w:val="0"/>
          <w:sz w:val="24"/>
        </w:rPr>
      </w:pPr>
      <w:r>
        <w:rPr>
          <w:rFonts w:ascii="宋体" w:hAnsi="宋体" w:cs="宋体" w:hint="eastAsia"/>
          <w:bCs/>
          <w:kern w:val="0"/>
          <w:sz w:val="24"/>
        </w:rPr>
        <w:t>Q: What did the u</w:t>
      </w:r>
      <w:r w:rsidR="007128D7">
        <w:rPr>
          <w:rFonts w:ascii="宋体" w:hAnsi="宋体" w:cs="宋体" w:hint="eastAsia"/>
          <w:bCs/>
          <w:kern w:val="0"/>
          <w:sz w:val="24"/>
        </w:rPr>
        <w:t>nidentified persons set fire to</w:t>
      </w:r>
      <w:r>
        <w:rPr>
          <w:rFonts w:ascii="宋体" w:hAnsi="宋体" w:cs="宋体" w:hint="eastAsia"/>
          <w:bCs/>
          <w:kern w:val="0"/>
          <w:sz w:val="24"/>
        </w:rPr>
        <w:t>?</w:t>
      </w:r>
    </w:p>
    <w:p w14:paraId="1B172C43" w14:textId="45D1BFB5" w:rsidR="00EA67FF" w:rsidRPr="00EA67FF" w:rsidRDefault="007128D7" w:rsidP="00DF43E5">
      <w:pPr>
        <w:pStyle w:val="a3"/>
        <w:widowControl/>
        <w:numPr>
          <w:ilvl w:val="0"/>
          <w:numId w:val="3"/>
        </w:numPr>
        <w:adjustRightInd w:val="0"/>
        <w:snapToGrid w:val="0"/>
        <w:spacing w:after="120" w:line="360" w:lineRule="auto"/>
        <w:ind w:firstLineChars="0"/>
        <w:rPr>
          <w:rFonts w:ascii="宋体" w:hAnsi="宋体" w:cs="宋体"/>
          <w:bCs/>
          <w:kern w:val="0"/>
          <w:sz w:val="24"/>
        </w:rPr>
      </w:pPr>
      <w:r>
        <w:rPr>
          <w:rFonts w:ascii="宋体" w:hAnsi="宋体" w:cs="宋体" w:hint="eastAsia"/>
          <w:bCs/>
          <w:kern w:val="0"/>
          <w:sz w:val="24"/>
        </w:rPr>
        <w:lastRenderedPageBreak/>
        <w:t>A: The grocery store.</w:t>
      </w:r>
      <w:r w:rsidR="00EA67FF" w:rsidRPr="00EA67FF">
        <w:rPr>
          <w:rFonts w:ascii="宋体" w:hAnsi="宋体" w:cs="宋体"/>
          <w:bCs/>
          <w:kern w:val="0"/>
          <w:sz w:val="24"/>
        </w:rPr>
        <w:t xml:space="preserve"> </w:t>
      </w:r>
    </w:p>
    <w:p w14:paraId="7D471473" w14:textId="67126C48" w:rsidR="00081779" w:rsidRPr="00081779" w:rsidRDefault="00081779" w:rsidP="00B479C7">
      <w:pPr>
        <w:widowControl/>
        <w:adjustRightInd w:val="0"/>
        <w:snapToGrid w:val="0"/>
        <w:spacing w:after="120" w:line="360" w:lineRule="auto"/>
        <w:rPr>
          <w:rFonts w:ascii="宋体" w:hAnsi="宋体" w:cs="宋体"/>
          <w:b/>
          <w:bCs/>
          <w:kern w:val="0"/>
          <w:sz w:val="24"/>
        </w:rPr>
      </w:pPr>
      <w:r w:rsidRPr="00081779">
        <w:rPr>
          <w:rFonts w:ascii="宋体" w:hAnsi="宋体" w:cs="宋体" w:hint="eastAsia"/>
          <w:b/>
          <w:bCs/>
          <w:kern w:val="0"/>
          <w:sz w:val="24"/>
        </w:rPr>
        <w:t>2.3 拟解决的关键科学问题</w:t>
      </w:r>
    </w:p>
    <w:p w14:paraId="6E88E08B" w14:textId="4FB5CD26" w:rsidR="000308CB" w:rsidRDefault="0081047F"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ab/>
        <w:t>要达到上述的研究目标，本项目必须解决以下几个关键科学问题。</w:t>
      </w:r>
    </w:p>
    <w:p w14:paraId="25CB620C" w14:textId="201AFDE6" w:rsidR="00B534AF" w:rsidRPr="00604754" w:rsidRDefault="001F4192" w:rsidP="00DF43E5">
      <w:pPr>
        <w:pStyle w:val="a3"/>
        <w:widowControl/>
        <w:numPr>
          <w:ilvl w:val="0"/>
          <w:numId w:val="5"/>
        </w:numPr>
        <w:adjustRightInd w:val="0"/>
        <w:snapToGrid w:val="0"/>
        <w:spacing w:after="120" w:line="360" w:lineRule="auto"/>
        <w:ind w:firstLineChars="0"/>
        <w:rPr>
          <w:rFonts w:ascii="宋体" w:hAnsi="宋体" w:cs="宋体"/>
          <w:bCs/>
          <w:kern w:val="0"/>
          <w:sz w:val="24"/>
        </w:rPr>
      </w:pPr>
      <w:r w:rsidRPr="00604754">
        <w:rPr>
          <w:rFonts w:ascii="宋体" w:hAnsi="宋体" w:cs="宋体" w:hint="eastAsia"/>
          <w:bCs/>
          <w:kern w:val="0"/>
          <w:sz w:val="24"/>
        </w:rPr>
        <w:t>找到最合适提取常识性因果关系的语料</w:t>
      </w:r>
      <w:r w:rsidR="00D15458" w:rsidRPr="00604754">
        <w:rPr>
          <w:rFonts w:ascii="宋体" w:hAnsi="宋体" w:cs="宋体" w:hint="eastAsia"/>
          <w:bCs/>
          <w:kern w:val="0"/>
          <w:sz w:val="24"/>
        </w:rPr>
        <w:t>。</w:t>
      </w:r>
      <w:r w:rsidR="00E12804" w:rsidRPr="00604754">
        <w:rPr>
          <w:rFonts w:ascii="宋体" w:hAnsi="宋体" w:cs="宋体" w:hint="eastAsia"/>
          <w:bCs/>
          <w:kern w:val="0"/>
          <w:sz w:val="24"/>
        </w:rPr>
        <w:t>由于因果知识的稀疏性，我们必须选用大规模基础预料</w:t>
      </w:r>
      <w:r w:rsidR="00CC20F4" w:rsidRPr="00604754">
        <w:rPr>
          <w:rFonts w:ascii="宋体" w:hAnsi="宋体" w:cs="宋体" w:hint="eastAsia"/>
          <w:bCs/>
          <w:kern w:val="0"/>
          <w:sz w:val="24"/>
        </w:rPr>
        <w:t>抽取因果知识</w:t>
      </w:r>
      <w:r w:rsidR="00E12804" w:rsidRPr="00604754">
        <w:rPr>
          <w:rFonts w:ascii="宋体" w:hAnsi="宋体" w:cs="宋体" w:hint="eastAsia"/>
          <w:bCs/>
          <w:kern w:val="0"/>
          <w:sz w:val="24"/>
        </w:rPr>
        <w:t>，如海量互联网文本数据</w:t>
      </w:r>
      <w:r w:rsidR="00C517BC" w:rsidRPr="00604754">
        <w:rPr>
          <w:rFonts w:ascii="宋体" w:hAnsi="宋体" w:cs="宋体" w:hint="eastAsia"/>
          <w:bCs/>
          <w:kern w:val="0"/>
          <w:sz w:val="24"/>
        </w:rPr>
        <w:t>，目前我们具有的文本快照数据量约为10T</w:t>
      </w:r>
      <w:r w:rsidR="005200E6">
        <w:rPr>
          <w:rFonts w:ascii="宋体" w:hAnsi="宋体" w:cs="宋体" w:hint="eastAsia"/>
          <w:bCs/>
          <w:kern w:val="0"/>
          <w:sz w:val="24"/>
        </w:rPr>
        <w:t>B</w:t>
      </w:r>
      <w:r w:rsidR="00E12804" w:rsidRPr="00604754">
        <w:rPr>
          <w:rFonts w:ascii="宋体" w:hAnsi="宋体" w:cs="宋体" w:hint="eastAsia"/>
          <w:bCs/>
          <w:kern w:val="0"/>
          <w:sz w:val="24"/>
        </w:rPr>
        <w:t>。</w:t>
      </w:r>
      <w:r w:rsidR="005D4193">
        <w:rPr>
          <w:rFonts w:ascii="宋体" w:hAnsi="宋体" w:cs="宋体" w:hint="eastAsia"/>
          <w:bCs/>
          <w:kern w:val="0"/>
          <w:sz w:val="24"/>
        </w:rPr>
        <w:t>另一种可能是从因果关系比较密集的文本，如叙述性强的故事中提取。</w:t>
      </w:r>
      <w:r w:rsidR="00455632" w:rsidRPr="00604754">
        <w:rPr>
          <w:rFonts w:ascii="宋体" w:hAnsi="宋体" w:cs="宋体" w:hint="eastAsia"/>
          <w:bCs/>
          <w:kern w:val="0"/>
          <w:sz w:val="24"/>
        </w:rPr>
        <w:t>此外，我们还充分利用已有的语料库对因果知识进行的已有</w:t>
      </w:r>
      <w:r w:rsidR="005145CD" w:rsidRPr="00604754">
        <w:rPr>
          <w:rFonts w:ascii="宋体" w:hAnsi="宋体" w:cs="宋体" w:hint="eastAsia"/>
          <w:bCs/>
          <w:kern w:val="0"/>
          <w:sz w:val="24"/>
        </w:rPr>
        <w:t>解析</w:t>
      </w:r>
      <w:r w:rsidR="00455632" w:rsidRPr="00604754">
        <w:rPr>
          <w:rFonts w:ascii="宋体" w:hAnsi="宋体" w:cs="宋体" w:hint="eastAsia"/>
          <w:bCs/>
          <w:kern w:val="0"/>
          <w:sz w:val="24"/>
        </w:rPr>
        <w:t>处理</w:t>
      </w:r>
      <w:r w:rsidR="000C1F1C" w:rsidRPr="00604754">
        <w:rPr>
          <w:rFonts w:ascii="宋体" w:hAnsi="宋体" w:cs="宋体" w:hint="eastAsia"/>
          <w:bCs/>
          <w:kern w:val="0"/>
          <w:sz w:val="24"/>
        </w:rPr>
        <w:t>工作</w:t>
      </w:r>
      <w:r w:rsidR="007E0504" w:rsidRPr="00604754">
        <w:rPr>
          <w:rFonts w:ascii="宋体" w:hAnsi="宋体" w:cs="宋体" w:hint="eastAsia"/>
          <w:bCs/>
          <w:kern w:val="0"/>
          <w:sz w:val="24"/>
        </w:rPr>
        <w:t>，如</w:t>
      </w:r>
      <w:proofErr w:type="spellStart"/>
      <w:r w:rsidR="007E0504" w:rsidRPr="00604754">
        <w:rPr>
          <w:rFonts w:ascii="宋体" w:hAnsi="宋体" w:cs="宋体" w:hint="eastAsia"/>
          <w:bCs/>
          <w:kern w:val="0"/>
          <w:sz w:val="24"/>
        </w:rPr>
        <w:t>WordNet</w:t>
      </w:r>
      <w:proofErr w:type="spellEnd"/>
      <w:r w:rsidR="007E0504" w:rsidRPr="00604754">
        <w:rPr>
          <w:rFonts w:ascii="宋体" w:hAnsi="宋体" w:cs="宋体" w:hint="eastAsia"/>
          <w:bCs/>
          <w:kern w:val="0"/>
          <w:sz w:val="24"/>
        </w:rPr>
        <w:t>，</w:t>
      </w:r>
      <w:proofErr w:type="spellStart"/>
      <w:r w:rsidR="007E0504" w:rsidRPr="00604754">
        <w:rPr>
          <w:rFonts w:ascii="宋体" w:hAnsi="宋体" w:cs="宋体" w:hint="eastAsia"/>
          <w:bCs/>
          <w:kern w:val="0"/>
          <w:sz w:val="24"/>
        </w:rPr>
        <w:t>ConceptNet</w:t>
      </w:r>
      <w:proofErr w:type="spellEnd"/>
      <w:r w:rsidR="007E0504" w:rsidRPr="00604754">
        <w:rPr>
          <w:rFonts w:ascii="宋体" w:hAnsi="宋体" w:cs="宋体" w:hint="eastAsia"/>
          <w:bCs/>
          <w:kern w:val="0"/>
          <w:sz w:val="24"/>
        </w:rPr>
        <w:t>等</w:t>
      </w:r>
      <w:r w:rsidR="00455632" w:rsidRPr="00604754">
        <w:rPr>
          <w:rFonts w:ascii="宋体" w:hAnsi="宋体" w:cs="宋体" w:hint="eastAsia"/>
          <w:bCs/>
          <w:kern w:val="0"/>
          <w:sz w:val="24"/>
        </w:rPr>
        <w:t>。</w:t>
      </w:r>
    </w:p>
    <w:p w14:paraId="635B480C" w14:textId="3F8A1666" w:rsidR="001E4416" w:rsidRDefault="001E4416" w:rsidP="00DF43E5">
      <w:pPr>
        <w:pStyle w:val="a3"/>
        <w:widowControl/>
        <w:numPr>
          <w:ilvl w:val="0"/>
          <w:numId w:val="5"/>
        </w:numPr>
        <w:adjustRightInd w:val="0"/>
        <w:snapToGrid w:val="0"/>
        <w:spacing w:after="120" w:line="360" w:lineRule="auto"/>
        <w:ind w:firstLineChars="0"/>
        <w:rPr>
          <w:rFonts w:ascii="宋体" w:hAnsi="宋体" w:cs="宋体"/>
          <w:bCs/>
          <w:kern w:val="0"/>
          <w:sz w:val="24"/>
        </w:rPr>
      </w:pPr>
      <w:r w:rsidRPr="00140798">
        <w:rPr>
          <w:rFonts w:ascii="宋体" w:hAnsi="宋体" w:cs="宋体" w:hint="eastAsia"/>
          <w:bCs/>
          <w:kern w:val="0"/>
          <w:sz w:val="24"/>
        </w:rPr>
        <w:t>构造大规模常识性因果关系知识库。</w:t>
      </w:r>
      <w:r>
        <w:rPr>
          <w:rFonts w:ascii="宋体" w:hAnsi="宋体" w:cs="宋体" w:hint="eastAsia"/>
          <w:bCs/>
          <w:kern w:val="0"/>
          <w:sz w:val="24"/>
        </w:rPr>
        <w:t>从海量文本数据中抽取大量</w:t>
      </w:r>
      <w:r w:rsidRPr="00140798">
        <w:rPr>
          <w:rFonts w:ascii="宋体" w:hAnsi="宋体" w:cs="宋体" w:hint="eastAsia"/>
          <w:bCs/>
          <w:kern w:val="0"/>
          <w:sz w:val="24"/>
        </w:rPr>
        <w:t>候选因果知识，</w:t>
      </w:r>
      <w:r>
        <w:rPr>
          <w:rFonts w:ascii="宋体" w:hAnsi="宋体" w:cs="宋体" w:hint="eastAsia"/>
          <w:bCs/>
          <w:kern w:val="0"/>
          <w:sz w:val="24"/>
        </w:rPr>
        <w:t>并利用机器学习算法设计分类器去除因果关系图中的噪声。</w:t>
      </w:r>
    </w:p>
    <w:p w14:paraId="3E77C335" w14:textId="2F8A2C6F" w:rsidR="001E4416" w:rsidRPr="00951A3A" w:rsidRDefault="001E4416" w:rsidP="00DF43E5">
      <w:pPr>
        <w:pStyle w:val="a3"/>
        <w:widowControl/>
        <w:numPr>
          <w:ilvl w:val="0"/>
          <w:numId w:val="5"/>
        </w:numPr>
        <w:adjustRightInd w:val="0"/>
        <w:snapToGrid w:val="0"/>
        <w:spacing w:after="120" w:line="360" w:lineRule="auto"/>
        <w:ind w:firstLineChars="0"/>
        <w:rPr>
          <w:rFonts w:ascii="宋体" w:hAnsi="宋体" w:cs="宋体"/>
          <w:b/>
          <w:bCs/>
          <w:kern w:val="0"/>
          <w:sz w:val="24"/>
        </w:rPr>
      </w:pPr>
      <w:r>
        <w:rPr>
          <w:rFonts w:ascii="宋体" w:hAnsi="宋体" w:cs="宋体" w:hint="eastAsia"/>
          <w:bCs/>
          <w:kern w:val="0"/>
          <w:sz w:val="24"/>
        </w:rPr>
        <w:t>构建</w:t>
      </w:r>
      <w:r w:rsidRPr="00140798">
        <w:rPr>
          <w:rFonts w:ascii="宋体" w:hAnsi="宋体" w:cs="宋体" w:hint="eastAsia"/>
          <w:bCs/>
          <w:kern w:val="0"/>
          <w:sz w:val="24"/>
        </w:rPr>
        <w:t>因果</w:t>
      </w:r>
      <w:r>
        <w:rPr>
          <w:rFonts w:ascii="宋体" w:hAnsi="宋体" w:cs="宋体" w:hint="eastAsia"/>
          <w:bCs/>
          <w:kern w:val="0"/>
          <w:sz w:val="24"/>
        </w:rPr>
        <w:t>关系图结构并利用抽取数据的统计信息使因果关系网络可度量化。</w:t>
      </w:r>
    </w:p>
    <w:p w14:paraId="508B47B6" w14:textId="35D16957" w:rsidR="001E4416" w:rsidRPr="003A0736" w:rsidRDefault="003A0736" w:rsidP="00DF43E5">
      <w:pPr>
        <w:pStyle w:val="a3"/>
        <w:widowControl/>
        <w:numPr>
          <w:ilvl w:val="0"/>
          <w:numId w:val="5"/>
        </w:numPr>
        <w:adjustRightInd w:val="0"/>
        <w:snapToGrid w:val="0"/>
        <w:spacing w:after="120" w:line="360" w:lineRule="auto"/>
        <w:ind w:firstLineChars="0"/>
        <w:rPr>
          <w:rFonts w:ascii="宋体" w:hAnsi="宋体" w:cs="宋体"/>
          <w:bCs/>
          <w:kern w:val="0"/>
          <w:sz w:val="24"/>
        </w:rPr>
      </w:pPr>
      <w:r w:rsidRPr="003A0736">
        <w:rPr>
          <w:rFonts w:ascii="宋体" w:hAnsi="宋体" w:cs="宋体" w:hint="eastAsia"/>
          <w:bCs/>
          <w:kern w:val="0"/>
          <w:sz w:val="24"/>
        </w:rPr>
        <w:t>设计算法模型来计算文本片段之间的因果关系强度。</w:t>
      </w:r>
    </w:p>
    <w:p w14:paraId="53249BBF" w14:textId="77777777" w:rsidR="001E4416" w:rsidRPr="001E4416" w:rsidRDefault="001E4416" w:rsidP="001E4416">
      <w:pPr>
        <w:widowControl/>
        <w:adjustRightInd w:val="0"/>
        <w:snapToGrid w:val="0"/>
        <w:spacing w:after="120" w:line="360" w:lineRule="auto"/>
        <w:rPr>
          <w:rFonts w:ascii="宋体" w:hAnsi="宋体" w:cs="宋体"/>
          <w:bCs/>
          <w:kern w:val="0"/>
          <w:sz w:val="24"/>
        </w:rPr>
        <w:sectPr w:rsidR="001E4416" w:rsidRPr="001E4416">
          <w:pgSz w:w="11906" w:h="16838"/>
          <w:pgMar w:top="1440" w:right="1800" w:bottom="1440" w:left="1800" w:header="851" w:footer="992" w:gutter="0"/>
          <w:cols w:space="425"/>
          <w:docGrid w:type="lines" w:linePitch="312"/>
        </w:sectPr>
      </w:pPr>
    </w:p>
    <w:p w14:paraId="756C6DDB" w14:textId="1E61C97C" w:rsidR="00B479C7" w:rsidRPr="00B479C7" w:rsidRDefault="00253258" w:rsidP="00B479C7">
      <w:pPr>
        <w:snapToGrid w:val="0"/>
        <w:spacing w:after="120" w:line="360" w:lineRule="auto"/>
        <w:rPr>
          <w:rFonts w:asciiTheme="minorEastAsia" w:hAnsiTheme="minorEastAsia" w:cs="楷体_GB2312"/>
          <w:sz w:val="28"/>
          <w:szCs w:val="28"/>
        </w:rPr>
      </w:pPr>
      <w:r w:rsidRPr="00253258">
        <w:rPr>
          <w:rFonts w:asciiTheme="minorEastAsia" w:hAnsiTheme="minorEastAsia" w:cs="Times New Roman"/>
          <w:sz w:val="28"/>
          <w:szCs w:val="28"/>
        </w:rPr>
        <w:lastRenderedPageBreak/>
        <w:t>3</w:t>
      </w:r>
      <w:r w:rsidRPr="00253258">
        <w:rPr>
          <w:rFonts w:asciiTheme="minorEastAsia" w:hAnsiTheme="minorEastAsia" w:cs="楷体_GB2312" w:hint="eastAsia"/>
          <w:sz w:val="28"/>
          <w:szCs w:val="28"/>
        </w:rPr>
        <w:t>．</w:t>
      </w:r>
      <w:r w:rsidRPr="00253258">
        <w:rPr>
          <w:rFonts w:asciiTheme="minorEastAsia" w:hAnsiTheme="minorEastAsia" w:cs="楷体_GB2312" w:hint="eastAsia"/>
          <w:b/>
          <w:bCs/>
          <w:sz w:val="28"/>
          <w:szCs w:val="28"/>
        </w:rPr>
        <w:t>拟采取的研究方案及可行性分析</w:t>
      </w:r>
      <w:r w:rsidRPr="00253258">
        <w:rPr>
          <w:rFonts w:asciiTheme="minorEastAsia" w:hAnsiTheme="minorEastAsia" w:cs="楷体_GB2312" w:hint="eastAsia"/>
          <w:sz w:val="28"/>
          <w:szCs w:val="28"/>
        </w:rPr>
        <w:t>（包括研究方法、技术路线、实验手段、关键技术等说明）；</w:t>
      </w:r>
    </w:p>
    <w:p w14:paraId="6D2AE412" w14:textId="21CFC90D" w:rsidR="00B534AF" w:rsidRPr="00466FCD" w:rsidRDefault="00CC590B" w:rsidP="00B479C7">
      <w:pPr>
        <w:widowControl/>
        <w:adjustRightInd w:val="0"/>
        <w:snapToGrid w:val="0"/>
        <w:spacing w:after="120" w:line="360" w:lineRule="auto"/>
        <w:rPr>
          <w:rFonts w:ascii="宋体" w:hAnsi="宋体" w:cs="宋体"/>
          <w:b/>
          <w:bCs/>
          <w:kern w:val="0"/>
          <w:sz w:val="24"/>
        </w:rPr>
      </w:pPr>
      <w:r w:rsidRPr="00466FCD">
        <w:rPr>
          <w:rFonts w:ascii="宋体" w:hAnsi="宋体" w:cs="宋体" w:hint="eastAsia"/>
          <w:b/>
          <w:bCs/>
          <w:kern w:val="0"/>
          <w:sz w:val="24"/>
        </w:rPr>
        <w:t>3.1</w:t>
      </w:r>
      <w:r w:rsidR="00B534AF" w:rsidRPr="00466FCD">
        <w:rPr>
          <w:rFonts w:ascii="宋体" w:hAnsi="宋体" w:cs="宋体" w:hint="eastAsia"/>
          <w:b/>
          <w:bCs/>
          <w:kern w:val="0"/>
          <w:sz w:val="24"/>
        </w:rPr>
        <w:t>研究方法</w:t>
      </w:r>
    </w:p>
    <w:p w14:paraId="2FC280B7" w14:textId="42DF119B" w:rsidR="00564898" w:rsidRDefault="002A7278" w:rsidP="00564898">
      <w:pPr>
        <w:widowControl/>
        <w:adjustRightInd w:val="0"/>
        <w:snapToGrid w:val="0"/>
        <w:spacing w:after="120" w:line="360" w:lineRule="auto"/>
        <w:rPr>
          <w:rFonts w:ascii="宋体" w:hAnsi="宋体" w:cs="宋体"/>
          <w:bCs/>
          <w:kern w:val="0"/>
          <w:sz w:val="24"/>
        </w:rPr>
      </w:pPr>
      <w:r w:rsidRPr="00466FCD">
        <w:rPr>
          <w:rFonts w:ascii="宋体" w:hAnsi="宋体" w:cs="宋体" w:hint="eastAsia"/>
          <w:bCs/>
          <w:kern w:val="0"/>
          <w:sz w:val="24"/>
        </w:rPr>
        <w:tab/>
      </w:r>
      <w:r w:rsidR="008B0F95" w:rsidRPr="00466FCD">
        <w:rPr>
          <w:rFonts w:ascii="宋体" w:hAnsi="宋体" w:cs="宋体" w:hint="eastAsia"/>
          <w:bCs/>
          <w:kern w:val="0"/>
          <w:sz w:val="24"/>
        </w:rPr>
        <w:t>本项目的研究主要</w:t>
      </w:r>
      <w:r w:rsidR="00306294" w:rsidRPr="00466FCD">
        <w:rPr>
          <w:rFonts w:ascii="宋体" w:hAnsi="宋体" w:cs="宋体" w:hint="eastAsia"/>
          <w:bCs/>
          <w:kern w:val="0"/>
          <w:sz w:val="24"/>
        </w:rPr>
        <w:t>采用</w:t>
      </w:r>
      <w:r w:rsidR="00FE518D" w:rsidRPr="00466FCD">
        <w:rPr>
          <w:rFonts w:ascii="宋体" w:hAnsi="宋体" w:cs="宋体" w:hint="eastAsia"/>
          <w:bCs/>
          <w:kern w:val="0"/>
          <w:sz w:val="24"/>
        </w:rPr>
        <w:t>文献系统</w:t>
      </w:r>
      <w:r w:rsidR="00306294" w:rsidRPr="00466FCD">
        <w:rPr>
          <w:rFonts w:ascii="宋体" w:hAnsi="宋体" w:cs="宋体" w:hint="eastAsia"/>
          <w:bCs/>
          <w:kern w:val="0"/>
          <w:sz w:val="24"/>
        </w:rPr>
        <w:t>调研、算法设计与实现、</w:t>
      </w:r>
      <w:r w:rsidR="00FE518D" w:rsidRPr="00466FCD">
        <w:rPr>
          <w:rFonts w:ascii="宋体" w:hAnsi="宋体" w:cs="宋体" w:hint="eastAsia"/>
          <w:bCs/>
          <w:kern w:val="0"/>
          <w:sz w:val="24"/>
        </w:rPr>
        <w:t>实验验证</w:t>
      </w:r>
      <w:r w:rsidR="002B44FE" w:rsidRPr="00466FCD">
        <w:rPr>
          <w:rFonts w:ascii="宋体" w:hAnsi="宋体" w:cs="宋体" w:hint="eastAsia"/>
          <w:bCs/>
          <w:kern w:val="0"/>
          <w:sz w:val="24"/>
        </w:rPr>
        <w:t>评估</w:t>
      </w:r>
      <w:r w:rsidR="000464D0">
        <w:rPr>
          <w:rFonts w:ascii="宋体" w:hAnsi="宋体" w:cs="宋体" w:hint="eastAsia"/>
          <w:bCs/>
          <w:kern w:val="0"/>
          <w:sz w:val="24"/>
        </w:rPr>
        <w:t>然后继续</w:t>
      </w:r>
      <w:r w:rsidR="00FA4AE7">
        <w:rPr>
          <w:rFonts w:ascii="宋体" w:hAnsi="宋体" w:cs="宋体" w:hint="eastAsia"/>
          <w:bCs/>
          <w:kern w:val="0"/>
          <w:sz w:val="24"/>
        </w:rPr>
        <w:t>对算法及系统实现进行微调</w:t>
      </w:r>
      <w:r w:rsidR="00A80B51">
        <w:rPr>
          <w:rFonts w:ascii="宋体" w:hAnsi="宋体" w:cs="宋体" w:hint="eastAsia"/>
          <w:bCs/>
          <w:kern w:val="0"/>
          <w:sz w:val="24"/>
        </w:rPr>
        <w:t>这一渐进式</w:t>
      </w:r>
      <w:r w:rsidR="00E21066">
        <w:rPr>
          <w:rFonts w:ascii="宋体" w:hAnsi="宋体" w:cs="宋体" w:hint="eastAsia"/>
          <w:bCs/>
          <w:kern w:val="0"/>
          <w:sz w:val="24"/>
        </w:rPr>
        <w:t>研究</w:t>
      </w:r>
      <w:r w:rsidR="00A80B51">
        <w:rPr>
          <w:rFonts w:ascii="宋体" w:hAnsi="宋体" w:cs="宋体" w:hint="eastAsia"/>
          <w:bCs/>
          <w:kern w:val="0"/>
          <w:sz w:val="24"/>
        </w:rPr>
        <w:t>方法</w:t>
      </w:r>
      <w:r w:rsidR="00FE518D" w:rsidRPr="00466FCD">
        <w:rPr>
          <w:rFonts w:ascii="宋体" w:hAnsi="宋体" w:cs="宋体" w:hint="eastAsia"/>
          <w:bCs/>
          <w:kern w:val="0"/>
          <w:sz w:val="24"/>
        </w:rPr>
        <w:t>（见图</w:t>
      </w:r>
      <w:r w:rsidR="001125E8">
        <w:rPr>
          <w:rFonts w:ascii="宋体" w:hAnsi="宋体" w:cs="宋体" w:hint="eastAsia"/>
          <w:bCs/>
          <w:kern w:val="0"/>
          <w:sz w:val="24"/>
        </w:rPr>
        <w:t>4</w:t>
      </w:r>
      <w:r w:rsidR="00FE518D" w:rsidRPr="00466FCD">
        <w:rPr>
          <w:rFonts w:ascii="宋体" w:hAnsi="宋体" w:cs="宋体" w:hint="eastAsia"/>
          <w:bCs/>
          <w:kern w:val="0"/>
          <w:sz w:val="24"/>
        </w:rPr>
        <w:t>）</w:t>
      </w:r>
      <w:r w:rsidR="002B44FE" w:rsidRPr="00466FCD">
        <w:rPr>
          <w:rFonts w:ascii="宋体" w:hAnsi="宋体" w:cs="宋体" w:hint="eastAsia"/>
          <w:bCs/>
          <w:kern w:val="0"/>
          <w:sz w:val="24"/>
        </w:rPr>
        <w:t>。</w:t>
      </w:r>
      <w:r w:rsidR="00BB45DE">
        <w:rPr>
          <w:rFonts w:ascii="宋体" w:hAnsi="宋体" w:cs="宋体" w:hint="eastAsia"/>
          <w:bCs/>
          <w:kern w:val="0"/>
          <w:sz w:val="24"/>
        </w:rPr>
        <w:t>项目的推进大致按照图中箭</w:t>
      </w:r>
      <w:r w:rsidR="00954276">
        <w:rPr>
          <w:rFonts w:ascii="宋体" w:hAnsi="宋体" w:cs="宋体" w:hint="eastAsia"/>
          <w:bCs/>
          <w:kern w:val="0"/>
          <w:sz w:val="24"/>
        </w:rPr>
        <w:t>头所指的方向，</w:t>
      </w:r>
      <w:r w:rsidR="002C0539">
        <w:rPr>
          <w:rFonts w:ascii="宋体" w:hAnsi="宋体" w:cs="宋体" w:hint="eastAsia"/>
          <w:bCs/>
          <w:kern w:val="0"/>
          <w:sz w:val="24"/>
        </w:rPr>
        <w:t>由于整个项目的周期比较长，在研究过程中可能会出现新的相关工作和研究成果，</w:t>
      </w:r>
      <w:r w:rsidR="00954276">
        <w:rPr>
          <w:rFonts w:ascii="宋体" w:hAnsi="宋体" w:cs="宋体" w:hint="eastAsia"/>
          <w:bCs/>
          <w:kern w:val="0"/>
          <w:sz w:val="24"/>
        </w:rPr>
        <w:t>但上述过程并非完全按照顺序进行，而是彼此穿插，在循环迭代中前进，直到达到所有评测指标为止。</w:t>
      </w:r>
    </w:p>
    <w:p w14:paraId="380593F5" w14:textId="64FB8D1E" w:rsidR="007177C3" w:rsidRDefault="002C45D8" w:rsidP="00564898">
      <w:pPr>
        <w:widowControl/>
        <w:adjustRightInd w:val="0"/>
        <w:snapToGrid w:val="0"/>
        <w:spacing w:after="120" w:line="360" w:lineRule="auto"/>
      </w:pPr>
      <w:r>
        <w:object w:dxaOrig="15676" w:dyaOrig="7006" w14:anchorId="36E83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85pt" o:ole="">
            <v:imagedata r:id="rId12" o:title=""/>
          </v:shape>
          <o:OLEObject Type="Embed" ProgID="Visio.Drawing.15" ShapeID="_x0000_i1025" DrawAspect="Content" ObjectID="_1389610969" r:id="rId13"/>
        </w:object>
      </w:r>
    </w:p>
    <w:p w14:paraId="137B38E5" w14:textId="0E3DD3F4" w:rsidR="002138B1" w:rsidRDefault="002138B1" w:rsidP="00B479C7">
      <w:pPr>
        <w:widowControl/>
        <w:adjustRightInd w:val="0"/>
        <w:snapToGrid w:val="0"/>
        <w:spacing w:after="120" w:line="360" w:lineRule="auto"/>
        <w:rPr>
          <w:rFonts w:ascii="宋体" w:hAnsi="宋体" w:cs="宋体"/>
          <w:bCs/>
          <w:kern w:val="0"/>
          <w:sz w:val="24"/>
        </w:rPr>
      </w:pPr>
      <w:r>
        <w:rPr>
          <w:noProof/>
        </w:rPr>
        <mc:AlternateContent>
          <mc:Choice Requires="wps">
            <w:drawing>
              <wp:anchor distT="0" distB="0" distL="114300" distR="114300" simplePos="0" relativeHeight="251664384" behindDoc="0" locked="0" layoutInCell="1" allowOverlap="1" wp14:anchorId="4E455774" wp14:editId="19B0831A">
                <wp:simplePos x="0" y="0"/>
                <wp:positionH relativeFrom="column">
                  <wp:posOffset>1828800</wp:posOffset>
                </wp:positionH>
                <wp:positionV relativeFrom="paragraph">
                  <wp:posOffset>40005</wp:posOffset>
                </wp:positionV>
                <wp:extent cx="2514600" cy="297180"/>
                <wp:effectExtent l="0" t="0" r="0" b="7620"/>
                <wp:wrapSquare wrapText="bothSides"/>
                <wp:docPr id="12" name="文本框 12"/>
                <wp:cNvGraphicFramePr/>
                <a:graphic xmlns:a="http://schemas.openxmlformats.org/drawingml/2006/main">
                  <a:graphicData uri="http://schemas.microsoft.com/office/word/2010/wordprocessingShape">
                    <wps:wsp>
                      <wps:cNvSpPr txBox="1"/>
                      <wps:spPr>
                        <a:xfrm>
                          <a:off x="0" y="0"/>
                          <a:ext cx="2514600" cy="2971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67031A" w14:textId="2030E13E" w:rsidR="00576E50" w:rsidRPr="002138B1" w:rsidRDefault="00576E50" w:rsidP="002138B1">
                            <w:pPr>
                              <w:widowControl/>
                              <w:adjustRightInd w:val="0"/>
                              <w:snapToGrid w:val="0"/>
                              <w:spacing w:after="120" w:line="360" w:lineRule="auto"/>
                              <w:rPr>
                                <w:rFonts w:asciiTheme="minorEastAsia" w:hAnsiTheme="minorEastAsia" w:cs="宋体"/>
                                <w:b/>
                                <w:bCs/>
                                <w:kern w:val="0"/>
                                <w:sz w:val="20"/>
                                <w:szCs w:val="20"/>
                              </w:rPr>
                            </w:pPr>
                            <w:r w:rsidRPr="002138B1">
                              <w:rPr>
                                <w:rFonts w:asciiTheme="minorEastAsia" w:hAnsiTheme="minorEastAsia" w:hint="eastAsia"/>
                                <w:b/>
                                <w:sz w:val="20"/>
                                <w:szCs w:val="20"/>
                              </w:rPr>
                              <w:t>图4 本项目研究方案</w:t>
                            </w:r>
                          </w:p>
                          <w:p w14:paraId="032E6F3E" w14:textId="77777777" w:rsidR="00576E50" w:rsidRDefault="00576E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E455774" id="文本框 12" o:spid="_x0000_s1029" type="#_x0000_t202" style="position:absolute;left:0;text-align:left;margin-left:2in;margin-top:3.15pt;width:198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" filled="f" stroked="f">
                <v:textbox>
                  <w:txbxContent>
                    <w:p w14:paraId="3D67031A" w14:textId="2030E13E" w:rsidR="00576E50" w:rsidRPr="002138B1" w:rsidRDefault="00576E50" w:rsidP="002138B1">
                      <w:pPr>
                        <w:widowControl/>
                        <w:adjustRightInd w:val="0"/>
                        <w:snapToGrid w:val="0"/>
                        <w:spacing w:after="120" w:line="360" w:lineRule="auto"/>
                        <w:rPr>
                          <w:rFonts w:asciiTheme="minorEastAsia" w:hAnsiTheme="minorEastAsia" w:cs="宋体"/>
                          <w:b/>
                          <w:bCs/>
                          <w:kern w:val="0"/>
                          <w:sz w:val="20"/>
                          <w:szCs w:val="20"/>
                        </w:rPr>
                      </w:pPr>
                      <w:r w:rsidRPr="002138B1">
                        <w:rPr>
                          <w:rFonts w:asciiTheme="minorEastAsia" w:hAnsiTheme="minorEastAsia" w:hint="eastAsia"/>
                          <w:b/>
                          <w:sz w:val="20"/>
                          <w:szCs w:val="20"/>
                        </w:rPr>
                        <w:t>图4 本项目研究方案</w:t>
                      </w:r>
                    </w:p>
                    <w:p w14:paraId="032E6F3E" w14:textId="77777777" w:rsidR="00576E50" w:rsidRDefault="00576E50"/>
                  </w:txbxContent>
                </v:textbox>
                <w10:wrap type="square"/>
              </v:shape>
            </w:pict>
          </mc:Fallback>
        </mc:AlternateContent>
      </w:r>
    </w:p>
    <w:p w14:paraId="1F2DBEEC" w14:textId="078534DE" w:rsidR="002A7278" w:rsidRDefault="00183E8F"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下面结合图</w:t>
      </w:r>
      <w:r w:rsidR="00B957F3">
        <w:rPr>
          <w:rFonts w:ascii="宋体" w:hAnsi="宋体" w:cs="宋体"/>
          <w:bCs/>
          <w:kern w:val="0"/>
          <w:sz w:val="24"/>
        </w:rPr>
        <w:t>4</w:t>
      </w:r>
      <w:r>
        <w:rPr>
          <w:rFonts w:ascii="宋体" w:hAnsi="宋体" w:cs="宋体" w:hint="eastAsia"/>
          <w:bCs/>
          <w:kern w:val="0"/>
          <w:sz w:val="24"/>
        </w:rPr>
        <w:t>简单介绍一下本项目研究方案中的三个重要环节。</w:t>
      </w:r>
    </w:p>
    <w:p w14:paraId="7F5B75F6" w14:textId="08174800" w:rsidR="00183E8F" w:rsidRPr="00216E0D" w:rsidRDefault="007153BB" w:rsidP="00DF43E5">
      <w:pPr>
        <w:pStyle w:val="a3"/>
        <w:widowControl/>
        <w:numPr>
          <w:ilvl w:val="0"/>
          <w:numId w:val="6"/>
        </w:numPr>
        <w:adjustRightInd w:val="0"/>
        <w:snapToGrid w:val="0"/>
        <w:spacing w:after="120" w:line="360" w:lineRule="auto"/>
        <w:ind w:firstLineChars="0"/>
        <w:rPr>
          <w:rFonts w:ascii="宋体" w:hAnsi="宋体" w:cs="宋体"/>
          <w:bCs/>
          <w:kern w:val="0"/>
          <w:sz w:val="24"/>
        </w:rPr>
      </w:pPr>
      <w:r w:rsidRPr="00216E0D">
        <w:rPr>
          <w:rFonts w:ascii="宋体" w:hAnsi="宋体" w:cs="宋体" w:hint="eastAsia"/>
          <w:bCs/>
          <w:kern w:val="0"/>
          <w:sz w:val="24"/>
        </w:rPr>
        <w:t>在调研环节，我们首先详细阅读包括</w:t>
      </w:r>
      <w:r w:rsidR="00451845" w:rsidRPr="00216E0D">
        <w:rPr>
          <w:rFonts w:ascii="宋体" w:hAnsi="宋体" w:cs="宋体" w:hint="eastAsia"/>
          <w:bCs/>
          <w:kern w:val="0"/>
          <w:sz w:val="24"/>
        </w:rPr>
        <w:t>知识库构建、文本数据理解、自然语言解析方法、</w:t>
      </w:r>
      <w:r w:rsidR="00225746" w:rsidRPr="00216E0D">
        <w:rPr>
          <w:rFonts w:ascii="宋体" w:hAnsi="宋体" w:cs="宋体" w:hint="eastAsia"/>
          <w:bCs/>
          <w:kern w:val="0"/>
          <w:sz w:val="24"/>
        </w:rPr>
        <w:t>关系抽取</w:t>
      </w:r>
      <w:r w:rsidR="00451845" w:rsidRPr="00216E0D">
        <w:rPr>
          <w:rFonts w:ascii="宋体" w:hAnsi="宋体" w:cs="宋体" w:hint="eastAsia"/>
          <w:bCs/>
          <w:kern w:val="0"/>
          <w:sz w:val="24"/>
        </w:rPr>
        <w:t>在内的相关文献资料。然后对本项目所需的工具、系统（如</w:t>
      </w:r>
      <w:r w:rsidR="00451845" w:rsidRPr="00216E0D">
        <w:rPr>
          <w:rFonts w:ascii="宋体" w:hAnsi="宋体" w:cs="宋体"/>
          <w:bCs/>
          <w:kern w:val="0"/>
          <w:sz w:val="24"/>
        </w:rPr>
        <w:t>Stanford</w:t>
      </w:r>
      <w:r w:rsidR="00451845" w:rsidRPr="00216E0D">
        <w:rPr>
          <w:rFonts w:ascii="宋体" w:hAnsi="宋体" w:cs="宋体" w:hint="eastAsia"/>
          <w:bCs/>
          <w:kern w:val="0"/>
          <w:sz w:val="24"/>
        </w:rPr>
        <w:t>的自然语言处理工具集，</w:t>
      </w:r>
      <w:r w:rsidR="00D25C91" w:rsidRPr="00216E0D">
        <w:rPr>
          <w:rFonts w:ascii="宋体" w:hAnsi="宋体" w:cs="宋体" w:hint="eastAsia"/>
          <w:bCs/>
          <w:kern w:val="0"/>
          <w:sz w:val="24"/>
        </w:rPr>
        <w:t>WordNet、ConceptNet</w:t>
      </w:r>
      <w:r w:rsidR="00EC18C2" w:rsidRPr="00216E0D">
        <w:rPr>
          <w:rFonts w:ascii="宋体" w:hAnsi="宋体" w:cs="宋体" w:hint="eastAsia"/>
          <w:bCs/>
          <w:kern w:val="0"/>
          <w:sz w:val="24"/>
        </w:rPr>
        <w:t>等</w:t>
      </w:r>
      <w:r w:rsidR="00893FBE" w:rsidRPr="00216E0D">
        <w:rPr>
          <w:rFonts w:ascii="宋体" w:hAnsi="宋体" w:cs="宋体" w:hint="eastAsia"/>
          <w:bCs/>
          <w:kern w:val="0"/>
          <w:sz w:val="24"/>
        </w:rPr>
        <w:t>常识性</w:t>
      </w:r>
      <w:r w:rsidR="00451845" w:rsidRPr="00216E0D">
        <w:rPr>
          <w:rFonts w:ascii="宋体" w:hAnsi="宋体" w:cs="宋体" w:hint="eastAsia"/>
          <w:bCs/>
          <w:kern w:val="0"/>
          <w:sz w:val="24"/>
        </w:rPr>
        <w:t>知识库），进行评测，优化配置资源。</w:t>
      </w:r>
      <w:r w:rsidR="00140376" w:rsidRPr="00216E0D">
        <w:rPr>
          <w:rFonts w:ascii="宋体" w:hAnsi="宋体" w:cs="宋体" w:hint="eastAsia"/>
          <w:bCs/>
          <w:kern w:val="0"/>
          <w:sz w:val="24"/>
        </w:rPr>
        <w:t>同时</w:t>
      </w:r>
      <w:r w:rsidR="00451845" w:rsidRPr="00216E0D">
        <w:rPr>
          <w:rFonts w:ascii="宋体" w:hAnsi="宋体" w:cs="宋体" w:hint="eastAsia"/>
          <w:bCs/>
          <w:kern w:val="0"/>
          <w:sz w:val="24"/>
        </w:rPr>
        <w:t>我们将从微软</w:t>
      </w:r>
      <w:r w:rsidR="00451845" w:rsidRPr="00216E0D">
        <w:rPr>
          <w:rFonts w:ascii="宋体" w:hAnsi="宋体" w:cs="宋体"/>
          <w:bCs/>
          <w:kern w:val="0"/>
          <w:sz w:val="24"/>
        </w:rPr>
        <w:t>Bing</w:t>
      </w:r>
      <w:r w:rsidR="0050335C" w:rsidRPr="00216E0D">
        <w:rPr>
          <w:rFonts w:ascii="宋体" w:hAnsi="宋体" w:cs="宋体" w:hint="eastAsia"/>
          <w:bCs/>
          <w:kern w:val="0"/>
          <w:sz w:val="24"/>
        </w:rPr>
        <w:t>检索的万维网网页快照中抽取所有包含特定因果模式的词对/事件对</w:t>
      </w:r>
      <w:r w:rsidR="00451845" w:rsidRPr="00216E0D">
        <w:rPr>
          <w:rFonts w:ascii="宋体" w:hAnsi="宋体" w:cs="宋体" w:hint="eastAsia"/>
          <w:bCs/>
          <w:kern w:val="0"/>
          <w:sz w:val="24"/>
        </w:rPr>
        <w:t>。这里我们要</w:t>
      </w:r>
      <w:r w:rsidR="0075447B" w:rsidRPr="00216E0D">
        <w:rPr>
          <w:rFonts w:ascii="宋体" w:hAnsi="宋体" w:cs="宋体" w:hint="eastAsia"/>
          <w:bCs/>
          <w:kern w:val="0"/>
          <w:sz w:val="24"/>
        </w:rPr>
        <w:t>利用机器学习方法</w:t>
      </w:r>
      <w:r w:rsidR="00451845" w:rsidRPr="00216E0D">
        <w:rPr>
          <w:rFonts w:ascii="宋体" w:hAnsi="宋体" w:cs="宋体" w:hint="eastAsia"/>
          <w:bCs/>
          <w:kern w:val="0"/>
          <w:sz w:val="24"/>
        </w:rPr>
        <w:t>做必要的预处理，筛除噪声</w:t>
      </w:r>
      <w:r w:rsidR="001B0770" w:rsidRPr="00216E0D">
        <w:rPr>
          <w:rFonts w:ascii="宋体" w:hAnsi="宋体" w:cs="宋体" w:hint="eastAsia"/>
          <w:bCs/>
          <w:kern w:val="0"/>
          <w:sz w:val="24"/>
        </w:rPr>
        <w:t>，得到</w:t>
      </w:r>
      <w:r w:rsidR="008A5F37" w:rsidRPr="00216E0D">
        <w:rPr>
          <w:rFonts w:ascii="宋体" w:hAnsi="宋体" w:cs="宋体" w:hint="eastAsia"/>
          <w:bCs/>
          <w:kern w:val="0"/>
          <w:sz w:val="24"/>
        </w:rPr>
        <w:t>精度较高的半结构化</w:t>
      </w:r>
      <w:r w:rsidR="00D66C43" w:rsidRPr="00216E0D">
        <w:rPr>
          <w:rFonts w:ascii="宋体" w:hAnsi="宋体" w:cs="宋体" w:hint="eastAsia"/>
          <w:bCs/>
          <w:kern w:val="0"/>
          <w:sz w:val="24"/>
        </w:rPr>
        <w:t>的常识性</w:t>
      </w:r>
      <w:r w:rsidR="008A5F37" w:rsidRPr="00216E0D">
        <w:rPr>
          <w:rFonts w:ascii="宋体" w:hAnsi="宋体" w:cs="宋体" w:hint="eastAsia"/>
          <w:bCs/>
          <w:kern w:val="0"/>
          <w:sz w:val="24"/>
        </w:rPr>
        <w:t>因果知识</w:t>
      </w:r>
      <w:r w:rsidR="00451845" w:rsidRPr="00216E0D">
        <w:rPr>
          <w:rFonts w:ascii="宋体" w:hAnsi="宋体" w:cs="宋体" w:hint="eastAsia"/>
          <w:bCs/>
          <w:kern w:val="0"/>
          <w:sz w:val="24"/>
        </w:rPr>
        <w:t>。</w:t>
      </w:r>
    </w:p>
    <w:p w14:paraId="2D9CC55D" w14:textId="20F8E70F" w:rsidR="00216E0D" w:rsidRPr="00216E0D" w:rsidRDefault="00C921F7" w:rsidP="00DF43E5">
      <w:pPr>
        <w:pStyle w:val="a3"/>
        <w:widowControl/>
        <w:numPr>
          <w:ilvl w:val="0"/>
          <w:numId w:val="6"/>
        </w:numPr>
        <w:adjustRightInd w:val="0"/>
        <w:snapToGrid w:val="0"/>
        <w:spacing w:after="120" w:line="360" w:lineRule="auto"/>
        <w:ind w:firstLineChars="0"/>
        <w:rPr>
          <w:rFonts w:ascii="宋体" w:hAnsi="宋体" w:cs="宋体"/>
          <w:bCs/>
          <w:kern w:val="0"/>
          <w:sz w:val="24"/>
        </w:rPr>
      </w:pPr>
      <w:r>
        <w:rPr>
          <w:rFonts w:ascii="宋体" w:hAnsi="宋体" w:cs="宋体" w:hint="eastAsia"/>
          <w:bCs/>
          <w:kern w:val="0"/>
          <w:sz w:val="24"/>
        </w:rPr>
        <w:lastRenderedPageBreak/>
        <w:t>在算法</w:t>
      </w:r>
      <w:r w:rsidR="00D23BA2">
        <w:rPr>
          <w:rFonts w:ascii="宋体" w:hAnsi="宋体" w:cs="宋体" w:hint="eastAsia"/>
          <w:bCs/>
          <w:kern w:val="0"/>
          <w:sz w:val="24"/>
        </w:rPr>
        <w:t>设计</w:t>
      </w:r>
      <w:r>
        <w:rPr>
          <w:rFonts w:ascii="宋体" w:hAnsi="宋体" w:cs="宋体" w:hint="eastAsia"/>
          <w:bCs/>
          <w:kern w:val="0"/>
          <w:sz w:val="24"/>
        </w:rPr>
        <w:t>实现环节</w:t>
      </w:r>
      <w:r w:rsidR="00D23BA2">
        <w:rPr>
          <w:rFonts w:ascii="宋体" w:hAnsi="宋体" w:cs="宋体" w:hint="eastAsia"/>
          <w:bCs/>
          <w:kern w:val="0"/>
          <w:sz w:val="24"/>
        </w:rPr>
        <w:t>，</w:t>
      </w:r>
      <w:r w:rsidR="00996C32">
        <w:rPr>
          <w:rFonts w:ascii="宋体" w:hAnsi="宋体" w:cs="宋体" w:hint="eastAsia"/>
          <w:bCs/>
          <w:kern w:val="0"/>
          <w:sz w:val="24"/>
        </w:rPr>
        <w:t>我们会为每个模块设计一种主要方法和至少一种备用方法（可以是主要方法的变种）。如果主要方法经过初步评估无法达到预期效果，我们会实现备用方法，对两者进行比较。</w:t>
      </w:r>
    </w:p>
    <w:p w14:paraId="58B2CA16" w14:textId="79347E93" w:rsidR="00666076" w:rsidRDefault="000E4077"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3</w:t>
      </w:r>
      <w:r w:rsidR="002A7278">
        <w:rPr>
          <w:rFonts w:ascii="宋体" w:hAnsi="宋体" w:cs="宋体" w:hint="eastAsia"/>
          <w:bCs/>
          <w:kern w:val="0"/>
          <w:sz w:val="24"/>
        </w:rPr>
        <w:t>）</w:t>
      </w:r>
      <w:r w:rsidR="00607EF9">
        <w:rPr>
          <w:rFonts w:ascii="宋体" w:hAnsi="宋体" w:cs="宋体" w:hint="eastAsia"/>
          <w:bCs/>
          <w:kern w:val="0"/>
          <w:sz w:val="24"/>
        </w:rPr>
        <w:t>在评估环节，我们</w:t>
      </w:r>
      <w:r w:rsidR="00666076">
        <w:rPr>
          <w:rFonts w:ascii="宋体" w:hAnsi="宋体" w:cs="宋体" w:hint="eastAsia"/>
          <w:bCs/>
          <w:kern w:val="0"/>
          <w:sz w:val="24"/>
        </w:rPr>
        <w:t>会</w:t>
      </w:r>
      <w:r w:rsidR="005C4145">
        <w:rPr>
          <w:rFonts w:ascii="宋体" w:hAnsi="宋体" w:cs="宋体" w:hint="eastAsia"/>
          <w:bCs/>
          <w:kern w:val="0"/>
          <w:sz w:val="24"/>
        </w:rPr>
        <w:t>对系统和算法做两种评估。首先是评测算法对</w:t>
      </w:r>
      <w:r w:rsidR="004B7476">
        <w:rPr>
          <w:rFonts w:ascii="宋体" w:hAnsi="宋体" w:cs="宋体" w:hint="eastAsia"/>
          <w:bCs/>
          <w:kern w:val="0"/>
          <w:sz w:val="24"/>
        </w:rPr>
        <w:t>已有语料中存在的因果知识</w:t>
      </w:r>
      <w:r w:rsidR="005C4145">
        <w:rPr>
          <w:rFonts w:ascii="宋体" w:hAnsi="宋体" w:cs="宋体" w:hint="eastAsia"/>
          <w:bCs/>
          <w:kern w:val="0"/>
          <w:sz w:val="24"/>
        </w:rPr>
        <w:t>的推理辨别能力</w:t>
      </w:r>
      <w:r w:rsidR="0015142B">
        <w:rPr>
          <w:rFonts w:ascii="宋体" w:hAnsi="宋体" w:cs="宋体" w:hint="eastAsia"/>
          <w:bCs/>
          <w:kern w:val="0"/>
          <w:sz w:val="24"/>
        </w:rPr>
        <w:t>。</w:t>
      </w:r>
      <w:r w:rsidR="00A8121C">
        <w:rPr>
          <w:rFonts w:ascii="宋体" w:hAnsi="宋体" w:cs="宋体" w:hint="eastAsia"/>
          <w:bCs/>
          <w:kern w:val="0"/>
          <w:sz w:val="24"/>
        </w:rPr>
        <w:t>我们将从ConceptNet中提取人工标注出来的正确和错误因果关系知识作为</w:t>
      </w:r>
      <w:r w:rsidR="008A7DEE">
        <w:rPr>
          <w:rFonts w:ascii="宋体" w:hAnsi="宋体" w:cs="宋体" w:hint="eastAsia"/>
          <w:bCs/>
          <w:kern w:val="0"/>
          <w:sz w:val="24"/>
        </w:rPr>
        <w:t>标准数据集</w:t>
      </w:r>
      <w:r w:rsidR="006E1154">
        <w:rPr>
          <w:rFonts w:ascii="宋体" w:hAnsi="宋体" w:cs="宋体" w:hint="eastAsia"/>
          <w:bCs/>
          <w:kern w:val="0"/>
          <w:sz w:val="24"/>
        </w:rPr>
        <w:t>，用其对我们的系统进行检验</w:t>
      </w:r>
      <w:r w:rsidR="008A7DEE">
        <w:rPr>
          <w:rFonts w:ascii="宋体" w:hAnsi="宋体" w:cs="宋体" w:hint="eastAsia"/>
          <w:bCs/>
          <w:kern w:val="0"/>
          <w:sz w:val="24"/>
        </w:rPr>
        <w:t>。</w:t>
      </w:r>
      <w:r w:rsidR="00607EF9">
        <w:rPr>
          <w:rFonts w:ascii="宋体" w:hAnsi="宋体" w:cs="宋体" w:hint="eastAsia"/>
          <w:bCs/>
          <w:kern w:val="0"/>
          <w:sz w:val="24"/>
        </w:rPr>
        <w:t>其次是</w:t>
      </w:r>
      <w:r w:rsidR="000805A3">
        <w:rPr>
          <w:rFonts w:ascii="宋体" w:hAnsi="宋体" w:cs="宋体" w:hint="eastAsia"/>
          <w:bCs/>
          <w:kern w:val="0"/>
          <w:sz w:val="24"/>
        </w:rPr>
        <w:t>利用已有的公认的常识性因果推理评估数据集，如COPA等等，来评估我们的系统在常识性因果推理问题上的表现。</w:t>
      </w:r>
      <w:r w:rsidR="005205B4">
        <w:rPr>
          <w:rFonts w:ascii="宋体" w:hAnsi="宋体" w:cs="宋体" w:hint="eastAsia"/>
          <w:bCs/>
          <w:kern w:val="0"/>
          <w:sz w:val="24"/>
        </w:rPr>
        <w:t>这里大部分的应用都存在可以比较的现有系统或算法，我们将采用现成系统或实现一些对比算法然后在公开或公平的数据集上做对比测试。</w:t>
      </w:r>
    </w:p>
    <w:p w14:paraId="2A077B83" w14:textId="546CC273" w:rsidR="00B534AF" w:rsidRPr="00CC590B" w:rsidRDefault="00CC590B" w:rsidP="00B479C7">
      <w:pPr>
        <w:widowControl/>
        <w:adjustRightInd w:val="0"/>
        <w:snapToGrid w:val="0"/>
        <w:spacing w:after="120" w:line="360" w:lineRule="auto"/>
        <w:rPr>
          <w:rFonts w:ascii="宋体" w:hAnsi="宋体" w:cs="宋体"/>
          <w:b/>
          <w:bCs/>
          <w:kern w:val="0"/>
          <w:sz w:val="24"/>
        </w:rPr>
      </w:pPr>
      <w:r w:rsidRPr="00CC590B">
        <w:rPr>
          <w:rFonts w:ascii="宋体" w:hAnsi="宋体" w:cs="宋体" w:hint="eastAsia"/>
          <w:b/>
          <w:bCs/>
          <w:kern w:val="0"/>
          <w:sz w:val="24"/>
        </w:rPr>
        <w:t xml:space="preserve">3.2 </w:t>
      </w:r>
      <w:r w:rsidR="00B534AF" w:rsidRPr="00CC590B">
        <w:rPr>
          <w:rFonts w:ascii="宋体" w:hAnsi="宋体" w:cs="宋体" w:hint="eastAsia"/>
          <w:b/>
          <w:bCs/>
          <w:kern w:val="0"/>
          <w:sz w:val="24"/>
        </w:rPr>
        <w:t>技术路线</w:t>
      </w:r>
    </w:p>
    <w:p w14:paraId="5E36E265" w14:textId="0C8224E0" w:rsidR="00C22997" w:rsidRDefault="006B17E9" w:rsidP="00564898">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下面我们对算法中几个主要模块以及几个关键应用的技术路线做简单设想。</w:t>
      </w:r>
    </w:p>
    <w:p w14:paraId="37717368" w14:textId="3CBA9312" w:rsidR="00C22997" w:rsidRPr="009E23A9" w:rsidRDefault="00C22997" w:rsidP="00C22997">
      <w:pPr>
        <w:widowControl/>
        <w:adjustRightInd w:val="0"/>
        <w:snapToGrid w:val="0"/>
        <w:spacing w:after="120" w:line="360" w:lineRule="auto"/>
        <w:rPr>
          <w:rFonts w:ascii="宋体" w:hAnsi="宋体" w:cs="宋体"/>
          <w:b/>
          <w:bCs/>
          <w:kern w:val="0"/>
          <w:sz w:val="24"/>
        </w:rPr>
      </w:pPr>
      <w:r>
        <w:rPr>
          <w:rFonts w:ascii="宋体" w:hAnsi="宋体" w:cs="宋体" w:hint="eastAsia"/>
          <w:b/>
          <w:bCs/>
          <w:kern w:val="0"/>
          <w:sz w:val="24"/>
        </w:rPr>
        <w:t>3</w:t>
      </w:r>
      <w:r w:rsidRPr="005B0F51">
        <w:rPr>
          <w:rFonts w:ascii="宋体" w:hAnsi="宋体" w:cs="宋体" w:hint="eastAsia"/>
          <w:b/>
          <w:bCs/>
          <w:kern w:val="0"/>
          <w:sz w:val="24"/>
        </w:rPr>
        <w:t xml:space="preserve">.2.1 </w:t>
      </w:r>
      <w:r>
        <w:rPr>
          <w:rFonts w:ascii="宋体" w:hAnsi="宋体" w:cs="宋体" w:hint="eastAsia"/>
          <w:b/>
          <w:bCs/>
          <w:kern w:val="0"/>
          <w:sz w:val="24"/>
        </w:rPr>
        <w:t>因果关系</w:t>
      </w:r>
      <w:r w:rsidR="00E651AF">
        <w:rPr>
          <w:rFonts w:ascii="宋体" w:hAnsi="宋体" w:cs="宋体" w:hint="eastAsia"/>
          <w:b/>
          <w:bCs/>
          <w:kern w:val="0"/>
          <w:sz w:val="24"/>
        </w:rPr>
        <w:t>对</w:t>
      </w:r>
      <w:r w:rsidR="001E2644">
        <w:rPr>
          <w:rFonts w:ascii="宋体" w:hAnsi="宋体" w:cs="宋体" w:hint="eastAsia"/>
          <w:b/>
          <w:bCs/>
          <w:kern w:val="0"/>
          <w:sz w:val="24"/>
        </w:rPr>
        <w:t>的</w:t>
      </w:r>
      <w:r>
        <w:rPr>
          <w:rFonts w:ascii="宋体" w:hAnsi="宋体" w:cs="宋体" w:hint="eastAsia"/>
          <w:b/>
          <w:bCs/>
          <w:kern w:val="0"/>
          <w:sz w:val="24"/>
        </w:rPr>
        <w:t>抽取</w:t>
      </w:r>
    </w:p>
    <w:p w14:paraId="6A1F24F9" w14:textId="77777777" w:rsidR="008F1194" w:rsidRDefault="008F1194" w:rsidP="008F1194">
      <w:pPr>
        <w:snapToGrid w:val="0"/>
        <w:spacing w:line="440" w:lineRule="exact"/>
        <w:rPr>
          <w:ins w:id="56" w:author="jessie luo" w:date="2016-01-31T14:12:00Z"/>
          <w:rFonts w:ascii="宋体" w:hAnsi="宋体" w:cs="宋体"/>
          <w:bCs/>
          <w:color w:val="4F81BD" w:themeColor="accent1"/>
          <w:kern w:val="0"/>
          <w:sz w:val="24"/>
        </w:rPr>
      </w:pPr>
      <w:ins w:id="57" w:author="jessie luo" w:date="2016-01-31T14:12:00Z">
        <w:r>
          <w:rPr>
            <w:rFonts w:ascii="宋体" w:hAnsi="宋体" w:cs="宋体" w:hint="eastAsia"/>
            <w:bCs/>
            <w:color w:val="4F81BD" w:themeColor="accent1"/>
            <w:kern w:val="0"/>
            <w:sz w:val="24"/>
          </w:rPr>
          <w:t>文本中蕴含的因果关系可以分为显式（explicit）因果关系和隐式（implicit）因果关系两种。为便于解释说明，考虑下面几个句子：</w:t>
        </w:r>
      </w:ins>
    </w:p>
    <w:p w14:paraId="47DA65C8" w14:textId="77777777" w:rsidR="008F1194" w:rsidRPr="00C00A86" w:rsidRDefault="008F1194" w:rsidP="008F1194">
      <w:pPr>
        <w:snapToGrid w:val="0"/>
        <w:spacing w:line="440" w:lineRule="exact"/>
        <w:rPr>
          <w:ins w:id="58" w:author="jessie luo" w:date="2016-01-31T14:12:00Z"/>
          <w:rFonts w:ascii="Courier" w:hAnsi="Courier" w:cs="宋体"/>
          <w:bCs/>
          <w:color w:val="4F81BD" w:themeColor="accent1"/>
          <w:kern w:val="0"/>
          <w:sz w:val="20"/>
          <w:szCs w:val="20"/>
        </w:rPr>
      </w:pPr>
      <w:ins w:id="59" w:author="jessie luo" w:date="2016-01-31T14:12:00Z">
        <w:r w:rsidRPr="00C00A86">
          <w:rPr>
            <w:rFonts w:ascii="Courier" w:hAnsi="Courier" w:cs="宋体"/>
            <w:bCs/>
            <w:color w:val="4F81BD" w:themeColor="accent1"/>
            <w:kern w:val="0"/>
            <w:sz w:val="20"/>
            <w:szCs w:val="20"/>
          </w:rPr>
          <w:t xml:space="preserve">(1) The </w:t>
        </w:r>
        <w:r w:rsidRPr="00C00A86">
          <w:rPr>
            <w:rFonts w:ascii="Courier" w:hAnsi="Courier" w:cs="宋体"/>
            <w:bCs/>
            <w:i/>
            <w:color w:val="4F81BD" w:themeColor="accent1"/>
            <w:kern w:val="0"/>
            <w:sz w:val="20"/>
            <w:szCs w:val="20"/>
            <w:u w:val="single"/>
          </w:rPr>
          <w:t>storm</w:t>
        </w:r>
        <w:r w:rsidRPr="00C00A86">
          <w:rPr>
            <w:rFonts w:ascii="Courier" w:hAnsi="Courier" w:cs="宋体"/>
            <w:bCs/>
            <w:color w:val="4F81BD" w:themeColor="accent1"/>
            <w:kern w:val="0"/>
            <w:sz w:val="20"/>
            <w:szCs w:val="20"/>
          </w:rPr>
          <w:t xml:space="preserve"> </w:t>
        </w:r>
        <w:r w:rsidRPr="00C00A86">
          <w:rPr>
            <w:rFonts w:ascii="Courier" w:hAnsi="Courier" w:cs="宋体"/>
            <w:b/>
            <w:bCs/>
            <w:color w:val="4F81BD" w:themeColor="accent1"/>
            <w:kern w:val="0"/>
            <w:sz w:val="20"/>
            <w:szCs w:val="20"/>
            <w:u w:val="thick"/>
          </w:rPr>
          <w:t>caused</w:t>
        </w:r>
        <w:r w:rsidRPr="00C00A86">
          <w:rPr>
            <w:rFonts w:ascii="Courier" w:hAnsi="Courier" w:cs="宋体"/>
            <w:bCs/>
            <w:color w:val="4F81BD" w:themeColor="accent1"/>
            <w:kern w:val="0"/>
            <w:sz w:val="20"/>
            <w:szCs w:val="20"/>
          </w:rPr>
          <w:t xml:space="preserve"> a tremendous amount of </w:t>
        </w:r>
        <w:r w:rsidRPr="00C00A86">
          <w:rPr>
            <w:rFonts w:ascii="Courier" w:hAnsi="Courier" w:cs="宋体"/>
            <w:bCs/>
            <w:i/>
            <w:color w:val="4F81BD" w:themeColor="accent1"/>
            <w:kern w:val="0"/>
            <w:sz w:val="20"/>
            <w:szCs w:val="20"/>
            <w:u w:val="single"/>
          </w:rPr>
          <w:t>damage</w:t>
        </w:r>
        <w:r w:rsidRPr="00C00A86">
          <w:rPr>
            <w:rFonts w:ascii="Courier" w:hAnsi="Courier" w:cs="宋体"/>
            <w:bCs/>
            <w:color w:val="4F81BD" w:themeColor="accent1"/>
            <w:kern w:val="0"/>
            <w:sz w:val="20"/>
            <w:szCs w:val="20"/>
          </w:rPr>
          <w:t xml:space="preserve"> on the landing beaches.</w:t>
        </w:r>
      </w:ins>
    </w:p>
    <w:p w14:paraId="207F9721" w14:textId="77777777" w:rsidR="008F1194" w:rsidRPr="00C00A86" w:rsidRDefault="008F1194" w:rsidP="008F1194">
      <w:pPr>
        <w:snapToGrid w:val="0"/>
        <w:spacing w:line="440" w:lineRule="exact"/>
        <w:rPr>
          <w:ins w:id="60" w:author="jessie luo" w:date="2016-01-31T14:12:00Z"/>
          <w:rFonts w:ascii="Courier" w:hAnsi="Courier" w:cs="宋体"/>
          <w:bCs/>
          <w:color w:val="4F81BD" w:themeColor="accent1"/>
          <w:kern w:val="0"/>
          <w:sz w:val="20"/>
          <w:szCs w:val="20"/>
        </w:rPr>
      </w:pPr>
      <w:ins w:id="61" w:author="jessie luo" w:date="2016-01-31T14:12:00Z">
        <w:r w:rsidRPr="00C00A86">
          <w:rPr>
            <w:rFonts w:ascii="Courier" w:hAnsi="Courier" w:cs="宋体"/>
            <w:bCs/>
            <w:color w:val="4F81BD" w:themeColor="accent1"/>
            <w:kern w:val="0"/>
            <w:sz w:val="20"/>
            <w:szCs w:val="20"/>
          </w:rPr>
          <w:t xml:space="preserve">       </w:t>
        </w:r>
        <w:r>
          <w:rPr>
            <w:rFonts w:ascii="Courier" w:hAnsi="Courier" w:cs="宋体" w:hint="eastAsia"/>
            <w:bCs/>
            <w:color w:val="4F81BD" w:themeColor="accent1"/>
            <w:kern w:val="0"/>
            <w:sz w:val="20"/>
            <w:szCs w:val="20"/>
          </w:rPr>
          <w:t xml:space="preserve">  </w:t>
        </w:r>
        <w:r w:rsidRPr="00C00A86">
          <w:rPr>
            <w:rFonts w:ascii="Courier" w:hAnsi="Courier" w:cs="宋体"/>
            <w:bCs/>
            <w:color w:val="4F81BD" w:themeColor="accent1"/>
            <w:kern w:val="0"/>
            <w:sz w:val="20"/>
            <w:szCs w:val="20"/>
          </w:rPr>
          <w:t xml:space="preserve">CAUSE PATTERN                    </w:t>
        </w:r>
        <w:r>
          <w:rPr>
            <w:rFonts w:ascii="Courier" w:hAnsi="Courier" w:cs="宋体" w:hint="eastAsia"/>
            <w:bCs/>
            <w:color w:val="4F81BD" w:themeColor="accent1"/>
            <w:kern w:val="0"/>
            <w:sz w:val="20"/>
            <w:szCs w:val="20"/>
          </w:rPr>
          <w:t xml:space="preserve">    </w:t>
        </w:r>
        <w:r w:rsidRPr="00C00A86">
          <w:rPr>
            <w:rFonts w:ascii="Courier" w:hAnsi="Courier" w:cs="宋体"/>
            <w:bCs/>
            <w:color w:val="4F81BD" w:themeColor="accent1"/>
            <w:kern w:val="0"/>
            <w:sz w:val="20"/>
            <w:szCs w:val="20"/>
          </w:rPr>
          <w:t xml:space="preserve"> EFFECT</w:t>
        </w:r>
      </w:ins>
    </w:p>
    <w:p w14:paraId="59D58EED" w14:textId="77777777" w:rsidR="008F1194" w:rsidRPr="00C00A86" w:rsidRDefault="008F1194" w:rsidP="008F1194">
      <w:pPr>
        <w:snapToGrid w:val="0"/>
        <w:spacing w:line="440" w:lineRule="exact"/>
        <w:rPr>
          <w:ins w:id="62" w:author="jessie luo" w:date="2016-01-31T14:12:00Z"/>
          <w:rFonts w:ascii="Courier" w:hAnsi="Courier" w:cs="宋体"/>
          <w:bCs/>
          <w:color w:val="4F81BD" w:themeColor="accent1"/>
          <w:kern w:val="0"/>
          <w:sz w:val="20"/>
          <w:szCs w:val="20"/>
        </w:rPr>
      </w:pPr>
      <w:ins w:id="63" w:author="jessie luo" w:date="2016-01-31T14:12:00Z">
        <w:r w:rsidRPr="00C00A86">
          <w:rPr>
            <w:rFonts w:ascii="Courier" w:hAnsi="Courier" w:cs="宋体"/>
            <w:bCs/>
            <w:color w:val="4F81BD" w:themeColor="accent1"/>
            <w:kern w:val="0"/>
            <w:sz w:val="20"/>
            <w:szCs w:val="20"/>
          </w:rPr>
          <w:t xml:space="preserve">(2) The team prepared GIS precipitation and contour maps of the area identifying the </w:t>
        </w:r>
        <w:r w:rsidRPr="00C00A86">
          <w:rPr>
            <w:rFonts w:ascii="Courier" w:hAnsi="Courier" w:cs="宋体"/>
            <w:bCs/>
            <w:i/>
            <w:color w:val="4F81BD" w:themeColor="accent1"/>
            <w:kern w:val="0"/>
            <w:sz w:val="20"/>
            <w:szCs w:val="20"/>
            <w:u w:val="single"/>
          </w:rPr>
          <w:t>flooding</w:t>
        </w:r>
        <w:r w:rsidRPr="00C00A86">
          <w:rPr>
            <w:rFonts w:ascii="Courier" w:hAnsi="Courier" w:cs="宋体"/>
            <w:bCs/>
            <w:color w:val="4F81BD" w:themeColor="accent1"/>
            <w:kern w:val="0"/>
            <w:sz w:val="20"/>
            <w:szCs w:val="20"/>
          </w:rPr>
          <w:t xml:space="preserve"> and landslides </w:t>
        </w:r>
        <w:r w:rsidRPr="00C00A86">
          <w:rPr>
            <w:rFonts w:ascii="Courier" w:hAnsi="Courier" w:cs="宋体"/>
            <w:b/>
            <w:bCs/>
            <w:color w:val="4F81BD" w:themeColor="accent1"/>
            <w:kern w:val="0"/>
            <w:sz w:val="20"/>
            <w:szCs w:val="20"/>
            <w:u w:val="thick"/>
          </w:rPr>
          <w:t>caused by</w:t>
        </w:r>
        <w:r w:rsidRPr="00C00A86">
          <w:rPr>
            <w:rFonts w:ascii="Courier" w:hAnsi="Courier" w:cs="宋体"/>
            <w:bCs/>
            <w:color w:val="4F81BD" w:themeColor="accent1"/>
            <w:kern w:val="0"/>
            <w:sz w:val="20"/>
            <w:szCs w:val="20"/>
          </w:rPr>
          <w:t xml:space="preserve"> the </w:t>
        </w:r>
        <w:r w:rsidRPr="00C00A86">
          <w:rPr>
            <w:rFonts w:ascii="Courier" w:hAnsi="Courier" w:cs="宋体"/>
            <w:bCs/>
            <w:i/>
            <w:color w:val="4F81BD" w:themeColor="accent1"/>
            <w:kern w:val="0"/>
            <w:sz w:val="20"/>
            <w:szCs w:val="20"/>
            <w:u w:val="single"/>
          </w:rPr>
          <w:t>rainfall</w:t>
        </w:r>
        <w:r w:rsidRPr="00C00A86">
          <w:rPr>
            <w:rFonts w:ascii="Courier" w:hAnsi="Courier" w:cs="宋体"/>
            <w:bCs/>
            <w:color w:val="4F81BD" w:themeColor="accent1"/>
            <w:kern w:val="0"/>
            <w:sz w:val="20"/>
            <w:szCs w:val="20"/>
          </w:rPr>
          <w:t>.</w:t>
        </w:r>
      </w:ins>
    </w:p>
    <w:p w14:paraId="70D8EDF1" w14:textId="77777777" w:rsidR="008F1194" w:rsidRPr="00C00A86" w:rsidRDefault="008F1194" w:rsidP="008F1194">
      <w:pPr>
        <w:snapToGrid w:val="0"/>
        <w:spacing w:line="440" w:lineRule="exact"/>
        <w:rPr>
          <w:ins w:id="64" w:author="jessie luo" w:date="2016-01-31T14:12:00Z"/>
          <w:rFonts w:ascii="Courier" w:hAnsi="Courier" w:cs="宋体"/>
          <w:bCs/>
          <w:color w:val="4F81BD" w:themeColor="accent1"/>
          <w:kern w:val="0"/>
          <w:sz w:val="20"/>
          <w:szCs w:val="20"/>
        </w:rPr>
      </w:pPr>
      <w:ins w:id="65" w:author="jessie luo" w:date="2016-01-31T14:12:00Z">
        <w:r w:rsidRPr="00C00A86">
          <w:rPr>
            <w:rFonts w:ascii="Courier" w:hAnsi="Courier" w:cs="宋体"/>
            <w:bCs/>
            <w:color w:val="4F81BD" w:themeColor="accent1"/>
            <w:kern w:val="0"/>
            <w:sz w:val="20"/>
            <w:szCs w:val="20"/>
          </w:rPr>
          <w:t xml:space="preserve">                </w:t>
        </w:r>
        <w:r>
          <w:rPr>
            <w:rFonts w:ascii="Courier" w:hAnsi="Courier" w:cs="宋体" w:hint="eastAsia"/>
            <w:bCs/>
            <w:color w:val="4F81BD" w:themeColor="accent1"/>
            <w:kern w:val="0"/>
            <w:sz w:val="20"/>
            <w:szCs w:val="20"/>
          </w:rPr>
          <w:t xml:space="preserve">    </w:t>
        </w:r>
        <w:r w:rsidRPr="00C00A86">
          <w:rPr>
            <w:rFonts w:ascii="Courier" w:hAnsi="Courier" w:cs="宋体"/>
            <w:bCs/>
            <w:color w:val="4F81BD" w:themeColor="accent1"/>
            <w:kern w:val="0"/>
            <w:sz w:val="20"/>
            <w:szCs w:val="20"/>
          </w:rPr>
          <w:t xml:space="preserve">EFFECT                  </w:t>
        </w:r>
        <w:r>
          <w:rPr>
            <w:rFonts w:ascii="Courier" w:hAnsi="Courier" w:cs="宋体" w:hint="eastAsia"/>
            <w:bCs/>
            <w:color w:val="4F81BD" w:themeColor="accent1"/>
            <w:kern w:val="0"/>
            <w:sz w:val="20"/>
            <w:szCs w:val="20"/>
          </w:rPr>
          <w:t xml:space="preserve">   </w:t>
        </w:r>
        <w:r w:rsidRPr="00C00A86">
          <w:rPr>
            <w:rFonts w:ascii="Courier" w:hAnsi="Courier" w:cs="宋体"/>
            <w:bCs/>
            <w:color w:val="4F81BD" w:themeColor="accent1"/>
            <w:kern w:val="0"/>
            <w:sz w:val="20"/>
            <w:szCs w:val="20"/>
          </w:rPr>
          <w:t>PATTERN         CAUSE</w:t>
        </w:r>
      </w:ins>
    </w:p>
    <w:p w14:paraId="4D2D1A34" w14:textId="77777777" w:rsidR="008F1194" w:rsidRPr="00C00A86" w:rsidRDefault="008F1194" w:rsidP="008F1194">
      <w:pPr>
        <w:snapToGrid w:val="0"/>
        <w:spacing w:line="440" w:lineRule="exact"/>
        <w:rPr>
          <w:ins w:id="66" w:author="jessie luo" w:date="2016-01-31T14:12:00Z"/>
          <w:rFonts w:ascii="Courier" w:hAnsi="Courier" w:cs="宋体"/>
          <w:bCs/>
          <w:color w:val="4F81BD" w:themeColor="accent1"/>
          <w:kern w:val="0"/>
          <w:sz w:val="20"/>
          <w:szCs w:val="20"/>
        </w:rPr>
      </w:pPr>
      <w:ins w:id="67" w:author="jessie luo" w:date="2016-01-31T14:12:00Z">
        <w:r w:rsidRPr="00C00A86">
          <w:rPr>
            <w:rFonts w:ascii="Courier" w:hAnsi="Courier" w:cs="宋体"/>
            <w:bCs/>
            <w:color w:val="4F81BD" w:themeColor="accent1"/>
            <w:kern w:val="0"/>
            <w:sz w:val="20"/>
            <w:szCs w:val="20"/>
          </w:rPr>
          <w:t xml:space="preserve">(3) The </w:t>
        </w:r>
        <w:r w:rsidRPr="00C00A86">
          <w:rPr>
            <w:rFonts w:ascii="Courier" w:hAnsi="Courier" w:cs="宋体"/>
            <w:bCs/>
            <w:i/>
            <w:color w:val="4F81BD" w:themeColor="accent1"/>
            <w:kern w:val="0"/>
            <w:sz w:val="20"/>
            <w:szCs w:val="20"/>
            <w:u w:val="single"/>
          </w:rPr>
          <w:t>discomfort</w:t>
        </w:r>
        <w:r w:rsidRPr="00C00A86">
          <w:rPr>
            <w:rFonts w:ascii="Courier" w:hAnsi="Courier" w:cs="宋体"/>
            <w:bCs/>
            <w:color w:val="4F81BD" w:themeColor="accent1"/>
            <w:kern w:val="0"/>
            <w:sz w:val="20"/>
            <w:szCs w:val="20"/>
          </w:rPr>
          <w:t xml:space="preserve"> from the </w:t>
        </w:r>
        <w:r w:rsidRPr="00C00A86">
          <w:rPr>
            <w:rFonts w:ascii="Courier" w:hAnsi="Courier" w:cs="宋体"/>
            <w:bCs/>
            <w:i/>
            <w:color w:val="4F81BD" w:themeColor="accent1"/>
            <w:kern w:val="0"/>
            <w:sz w:val="20"/>
            <w:szCs w:val="20"/>
            <w:u w:val="single"/>
          </w:rPr>
          <w:t>injury</w:t>
        </w:r>
        <w:r w:rsidRPr="00C00A86">
          <w:rPr>
            <w:rFonts w:ascii="Courier" w:hAnsi="Courier" w:cs="宋体"/>
            <w:bCs/>
            <w:color w:val="4F81BD" w:themeColor="accent1"/>
            <w:kern w:val="0"/>
            <w:sz w:val="20"/>
            <w:szCs w:val="20"/>
          </w:rPr>
          <w:t xml:space="preserve"> was now precluding him from his </w:t>
        </w:r>
      </w:ins>
    </w:p>
    <w:p w14:paraId="56532D35" w14:textId="77777777" w:rsidR="008F1194" w:rsidRPr="00C00A86" w:rsidRDefault="008F1194" w:rsidP="008F1194">
      <w:pPr>
        <w:snapToGrid w:val="0"/>
        <w:spacing w:line="440" w:lineRule="exact"/>
        <w:rPr>
          <w:ins w:id="68" w:author="jessie luo" w:date="2016-01-31T14:12:00Z"/>
          <w:rFonts w:ascii="Courier" w:hAnsi="Courier" w:cs="宋体"/>
          <w:bCs/>
          <w:color w:val="4F81BD" w:themeColor="accent1"/>
          <w:kern w:val="0"/>
          <w:sz w:val="20"/>
          <w:szCs w:val="20"/>
        </w:rPr>
      </w:pPr>
      <w:ins w:id="69" w:author="jessie luo" w:date="2016-01-31T14:12:00Z">
        <w:r w:rsidRPr="00C00A86">
          <w:rPr>
            <w:rFonts w:ascii="Courier" w:hAnsi="Courier" w:cs="宋体"/>
            <w:bCs/>
            <w:color w:val="4F81BD" w:themeColor="accent1"/>
            <w:kern w:val="0"/>
            <w:sz w:val="20"/>
            <w:szCs w:val="20"/>
          </w:rPr>
          <w:t xml:space="preserve">        </w:t>
        </w:r>
        <w:r>
          <w:rPr>
            <w:rFonts w:ascii="Courier" w:hAnsi="Courier" w:cs="宋体" w:hint="eastAsia"/>
            <w:bCs/>
            <w:color w:val="4F81BD" w:themeColor="accent1"/>
            <w:kern w:val="0"/>
            <w:sz w:val="20"/>
            <w:szCs w:val="20"/>
          </w:rPr>
          <w:t xml:space="preserve">  </w:t>
        </w:r>
        <w:r w:rsidRPr="00C00A86">
          <w:rPr>
            <w:rFonts w:ascii="Courier" w:hAnsi="Courier" w:cs="宋体"/>
            <w:bCs/>
            <w:color w:val="4F81BD" w:themeColor="accent1"/>
            <w:kern w:val="0"/>
            <w:sz w:val="20"/>
            <w:szCs w:val="20"/>
          </w:rPr>
          <w:t xml:space="preserve">EFFECT              </w:t>
        </w:r>
        <w:r>
          <w:rPr>
            <w:rFonts w:ascii="Courier" w:hAnsi="Courier" w:cs="宋体" w:hint="eastAsia"/>
            <w:bCs/>
            <w:color w:val="4F81BD" w:themeColor="accent1"/>
            <w:kern w:val="0"/>
            <w:sz w:val="20"/>
            <w:szCs w:val="20"/>
          </w:rPr>
          <w:t xml:space="preserve">   </w:t>
        </w:r>
        <w:r w:rsidRPr="00C00A86">
          <w:rPr>
            <w:rFonts w:ascii="Courier" w:hAnsi="Courier" w:cs="宋体"/>
            <w:bCs/>
            <w:color w:val="4F81BD" w:themeColor="accent1"/>
            <w:kern w:val="0"/>
            <w:sz w:val="20"/>
            <w:szCs w:val="20"/>
          </w:rPr>
          <w:t xml:space="preserve">CAUSE  </w:t>
        </w:r>
      </w:ins>
    </w:p>
    <w:p w14:paraId="4FFA2ECF" w14:textId="77777777" w:rsidR="008F1194" w:rsidRPr="00C00A86" w:rsidRDefault="008F1194" w:rsidP="008F1194">
      <w:pPr>
        <w:snapToGrid w:val="0"/>
        <w:spacing w:line="440" w:lineRule="exact"/>
        <w:rPr>
          <w:ins w:id="70" w:author="jessie luo" w:date="2016-01-31T14:12:00Z"/>
          <w:rFonts w:ascii="Courier" w:hAnsi="Courier" w:cs="宋体"/>
          <w:bCs/>
          <w:color w:val="4F81BD" w:themeColor="accent1"/>
          <w:kern w:val="0"/>
          <w:sz w:val="20"/>
          <w:szCs w:val="20"/>
        </w:rPr>
      </w:pPr>
      <w:proofErr w:type="gramStart"/>
      <w:ins w:id="71" w:author="jessie luo" w:date="2016-01-31T14:12:00Z">
        <w:r w:rsidRPr="00C00A86">
          <w:rPr>
            <w:rFonts w:ascii="Courier" w:hAnsi="Courier" w:cs="宋体"/>
            <w:bCs/>
            <w:color w:val="4F81BD" w:themeColor="accent1"/>
            <w:kern w:val="0"/>
            <w:sz w:val="20"/>
            <w:szCs w:val="20"/>
          </w:rPr>
          <w:t>occupation</w:t>
        </w:r>
        <w:proofErr w:type="gramEnd"/>
        <w:r w:rsidRPr="00C00A86">
          <w:rPr>
            <w:rFonts w:ascii="Courier" w:hAnsi="Courier" w:cs="宋体"/>
            <w:bCs/>
            <w:color w:val="4F81BD" w:themeColor="accent1"/>
            <w:kern w:val="0"/>
            <w:sz w:val="20"/>
            <w:szCs w:val="20"/>
          </w:rPr>
          <w:t xml:space="preserve"> which involved prolonged procedures in the standing position.</w:t>
        </w:r>
      </w:ins>
    </w:p>
    <w:p w14:paraId="4BE28BE6" w14:textId="77777777" w:rsidR="008F1194" w:rsidRPr="006E7905" w:rsidRDefault="008F1194" w:rsidP="008F1194">
      <w:pPr>
        <w:snapToGrid w:val="0"/>
        <w:spacing w:line="440" w:lineRule="exact"/>
        <w:rPr>
          <w:ins w:id="72" w:author="jessie luo" w:date="2016-01-31T14:12:00Z"/>
          <w:rFonts w:ascii="宋体" w:hAnsi="宋体" w:cs="宋体"/>
          <w:bCs/>
          <w:color w:val="4F81BD" w:themeColor="accent1"/>
          <w:kern w:val="0"/>
          <w:sz w:val="24"/>
        </w:rPr>
      </w:pPr>
      <w:ins w:id="73" w:author="jessie luo" w:date="2016-01-31T14:12:00Z">
        <w:r>
          <w:rPr>
            <w:rFonts w:ascii="宋体" w:hAnsi="宋体" w:cs="宋体" w:hint="eastAsia"/>
            <w:bCs/>
            <w:color w:val="4F81BD" w:themeColor="accent1"/>
            <w:kern w:val="0"/>
            <w:sz w:val="24"/>
          </w:rPr>
          <w:t>文本中的显示因果关系通过句中或句间出现的因果模式</w:t>
        </w:r>
        <w:r w:rsidRPr="006E7905">
          <w:rPr>
            <w:rFonts w:ascii="宋体" w:hAnsi="宋体" w:cs="宋体"/>
            <w:bCs/>
            <w:color w:val="4F81BD" w:themeColor="accent1"/>
            <w:kern w:val="0"/>
            <w:sz w:val="24"/>
          </w:rPr>
          <w:t>（</w:t>
        </w:r>
        <w:r w:rsidRPr="006E7905">
          <w:rPr>
            <w:rFonts w:ascii="宋体" w:hAnsi="宋体" w:cs="宋体" w:hint="eastAsia"/>
            <w:bCs/>
            <w:color w:val="4F81BD" w:themeColor="accent1"/>
            <w:kern w:val="0"/>
            <w:sz w:val="24"/>
          </w:rPr>
          <w:t xml:space="preserve">causal </w:t>
        </w:r>
        <w:r>
          <w:rPr>
            <w:rFonts w:ascii="宋体" w:hAnsi="宋体" w:cs="宋体" w:hint="eastAsia"/>
            <w:bCs/>
            <w:color w:val="4F81BD" w:themeColor="accent1"/>
            <w:kern w:val="0"/>
            <w:sz w:val="24"/>
          </w:rPr>
          <w:t>patterns</w:t>
        </w:r>
        <w:r w:rsidRPr="006E7905">
          <w:rPr>
            <w:rFonts w:ascii="宋体" w:hAnsi="宋体" w:cs="宋体"/>
            <w:bCs/>
            <w:color w:val="4F81BD" w:themeColor="accent1"/>
            <w:kern w:val="0"/>
            <w:sz w:val="24"/>
          </w:rPr>
          <w:t>）</w:t>
        </w:r>
        <w:r>
          <w:rPr>
            <w:rFonts w:ascii="宋体" w:hAnsi="宋体" w:cs="宋体" w:hint="eastAsia"/>
            <w:bCs/>
            <w:color w:val="4F81BD" w:themeColor="accent1"/>
            <w:kern w:val="0"/>
            <w:sz w:val="24"/>
          </w:rPr>
          <w:t>来表示，如(1)和(2)所示。同时，文本中也蕴含了大量隐式的因果关系，如(3)所示。可以看出，由于隐式因果关系出现在文本中并没有固定的模式，识别它们要困难的多，往往会引入大量的噪音（noise）。因此，我们期望从显示因果关系中提取因果知识，以保证因果知识的准确性（即质量）。同时，我们还需要权衡得到因果知识的覆盖率（即数量）。这种权衡主要体现在因果模式的设计上。我</w:t>
        </w:r>
        <w:r>
          <w:rPr>
            <w:rFonts w:ascii="宋体" w:hAnsi="宋体" w:cs="宋体" w:hint="eastAsia"/>
            <w:bCs/>
            <w:color w:val="4F81BD" w:themeColor="accent1"/>
            <w:kern w:val="0"/>
            <w:sz w:val="24"/>
          </w:rPr>
          <w:lastRenderedPageBreak/>
          <w:t>们初步设计了53种因果模式,包括句内因果模式（intra-sentence causal pattern）和句间因果模式（inter-sentence causal pattern），</w:t>
        </w:r>
        <w:r w:rsidRPr="006E7905">
          <w:rPr>
            <w:rFonts w:ascii="宋体" w:hAnsi="宋体" w:cs="宋体"/>
            <w:bCs/>
            <w:color w:val="4F81BD" w:themeColor="accent1"/>
            <w:kern w:val="0"/>
            <w:sz w:val="24"/>
          </w:rPr>
          <w:t>如</w:t>
        </w:r>
        <w:r w:rsidRPr="006E7905">
          <w:rPr>
            <w:rFonts w:ascii="宋体" w:hAnsi="宋体" w:cs="宋体" w:hint="eastAsia"/>
            <w:bCs/>
            <w:color w:val="4F81BD" w:themeColor="accent1"/>
            <w:kern w:val="0"/>
            <w:sz w:val="24"/>
          </w:rPr>
          <w:t>表1</w:t>
        </w:r>
        <w:r>
          <w:rPr>
            <w:rFonts w:ascii="宋体" w:hAnsi="宋体" w:cs="宋体" w:hint="eastAsia"/>
            <w:bCs/>
            <w:color w:val="4F81BD" w:themeColor="accent1"/>
            <w:kern w:val="0"/>
            <w:sz w:val="24"/>
          </w:rPr>
          <w:t>所示。并且，我们使用了大量的文本语料（10T左右）以便能够覆盖到足够多的因果信息。值得注意的是，因果模式可以更加准确的确定文本中因果关系‘因’(cause)、‘果’（effect）角色（role）。在从文本中提取因果关系时，表1中‘A’部分的单词标记为‘因’，‘B’部分的单词标记‘果’。</w:t>
        </w:r>
      </w:ins>
    </w:p>
    <w:p w14:paraId="5814D2DC" w14:textId="6272D340" w:rsidR="00AD6482" w:rsidDel="008F1194" w:rsidRDefault="00AD6482" w:rsidP="00AD6482">
      <w:pPr>
        <w:snapToGrid w:val="0"/>
        <w:spacing w:line="440" w:lineRule="exact"/>
        <w:rPr>
          <w:del w:id="74" w:author="jessie luo" w:date="2016-01-31T14:12:00Z"/>
          <w:rFonts w:ascii="宋体" w:hAnsi="宋体" w:cs="宋体"/>
          <w:bCs/>
          <w:kern w:val="0"/>
          <w:sz w:val="24"/>
        </w:rPr>
      </w:pPr>
      <w:del w:id="75" w:author="jessie luo" w:date="2016-01-31T14:12:00Z">
        <w:r w:rsidRPr="00AD6482" w:rsidDel="008F1194">
          <w:rPr>
            <w:rFonts w:ascii="宋体" w:hAnsi="宋体" w:cs="宋体" w:hint="eastAsia"/>
            <w:bCs/>
            <w:kern w:val="0"/>
            <w:sz w:val="24"/>
          </w:rPr>
          <w:delText>句子中</w:delText>
        </w:r>
        <w:r w:rsidRPr="00AD6482" w:rsidDel="008F1194">
          <w:rPr>
            <w:rFonts w:ascii="宋体" w:hAnsi="宋体" w:cs="宋体"/>
            <w:bCs/>
            <w:kern w:val="0"/>
            <w:sz w:val="24"/>
          </w:rPr>
          <w:delText>的因果关系可以由</w:delText>
        </w:r>
        <w:r w:rsidRPr="00AD6482" w:rsidDel="008F1194">
          <w:rPr>
            <w:rFonts w:ascii="宋体" w:hAnsi="宋体" w:cs="宋体" w:hint="eastAsia"/>
            <w:bCs/>
            <w:kern w:val="0"/>
            <w:sz w:val="24"/>
          </w:rPr>
          <w:delText>一些</w:delText>
        </w:r>
        <w:r w:rsidR="00414F21" w:rsidDel="008F1194">
          <w:rPr>
            <w:rFonts w:ascii="宋体" w:hAnsi="宋体" w:cs="宋体" w:hint="eastAsia"/>
            <w:bCs/>
            <w:kern w:val="0"/>
            <w:sz w:val="24"/>
          </w:rPr>
          <w:delText>因果线索模式</w:delText>
        </w:r>
        <w:r w:rsidRPr="00AD6482" w:rsidDel="008F1194">
          <w:rPr>
            <w:rFonts w:ascii="宋体" w:hAnsi="宋体" w:cs="宋体"/>
            <w:bCs/>
            <w:kern w:val="0"/>
            <w:sz w:val="24"/>
          </w:rPr>
          <w:delText>（</w:delText>
        </w:r>
        <w:r w:rsidR="00414F21" w:rsidDel="008F1194">
          <w:rPr>
            <w:rFonts w:ascii="宋体" w:hAnsi="宋体" w:cs="宋体" w:hint="eastAsia"/>
            <w:bCs/>
            <w:kern w:val="0"/>
            <w:sz w:val="24"/>
          </w:rPr>
          <w:delText xml:space="preserve">causal </w:delText>
        </w:r>
        <w:r w:rsidRPr="00AD6482" w:rsidDel="008F1194">
          <w:rPr>
            <w:rFonts w:ascii="宋体" w:hAnsi="宋体" w:cs="宋体" w:hint="eastAsia"/>
            <w:bCs/>
            <w:kern w:val="0"/>
            <w:sz w:val="24"/>
          </w:rPr>
          <w:delText xml:space="preserve">cue </w:delText>
        </w:r>
        <w:r w:rsidRPr="00AD6482" w:rsidDel="008F1194">
          <w:rPr>
            <w:rFonts w:ascii="宋体" w:hAnsi="宋体" w:cs="宋体"/>
            <w:bCs/>
            <w:kern w:val="0"/>
            <w:sz w:val="24"/>
          </w:rPr>
          <w:delText>pattern）</w:delText>
        </w:r>
        <w:r w:rsidR="00414F21" w:rsidDel="008F1194">
          <w:rPr>
            <w:rFonts w:ascii="宋体" w:hAnsi="宋体" w:cs="宋体" w:hint="eastAsia"/>
            <w:bCs/>
            <w:kern w:val="0"/>
            <w:sz w:val="24"/>
          </w:rPr>
          <w:delText>帮助</w:delText>
        </w:r>
        <w:r w:rsidR="00B90663" w:rsidDel="008F1194">
          <w:rPr>
            <w:rFonts w:ascii="宋体" w:hAnsi="宋体" w:cs="宋体" w:hint="eastAsia"/>
            <w:bCs/>
            <w:kern w:val="0"/>
            <w:sz w:val="24"/>
          </w:rPr>
          <w:delText>识别及</w:delText>
        </w:r>
        <w:r w:rsidR="00414F21" w:rsidDel="008F1194">
          <w:rPr>
            <w:rFonts w:ascii="宋体" w:hAnsi="宋体" w:cs="宋体" w:hint="eastAsia"/>
            <w:bCs/>
            <w:kern w:val="0"/>
            <w:sz w:val="24"/>
          </w:rPr>
          <w:delText>提取</w:delText>
        </w:r>
        <w:r w:rsidRPr="00AD6482" w:rsidDel="008F1194">
          <w:rPr>
            <w:rFonts w:ascii="宋体" w:hAnsi="宋体" w:cs="宋体"/>
            <w:bCs/>
            <w:kern w:val="0"/>
            <w:sz w:val="24"/>
          </w:rPr>
          <w:delText>。在</w:delText>
        </w:r>
        <w:r w:rsidRPr="00AD6482" w:rsidDel="008F1194">
          <w:rPr>
            <w:rFonts w:ascii="宋体" w:hAnsi="宋体" w:cs="宋体" w:hint="eastAsia"/>
            <w:bCs/>
            <w:kern w:val="0"/>
            <w:sz w:val="24"/>
          </w:rPr>
          <w:delText>实验中</w:delText>
        </w:r>
        <w:r w:rsidRPr="00AD6482" w:rsidDel="008F1194">
          <w:rPr>
            <w:rFonts w:ascii="宋体" w:hAnsi="宋体" w:cs="宋体"/>
            <w:bCs/>
            <w:kern w:val="0"/>
            <w:sz w:val="24"/>
          </w:rPr>
          <w:delText>为了提高结果的正确性减少噪声，我们采用</w:delText>
        </w:r>
        <w:r w:rsidRPr="00AD6482" w:rsidDel="008F1194">
          <w:rPr>
            <w:rFonts w:ascii="宋体" w:hAnsi="宋体" w:cs="宋体" w:hint="eastAsia"/>
            <w:bCs/>
            <w:kern w:val="0"/>
            <w:sz w:val="24"/>
          </w:rPr>
          <w:delText>歧义性</w:delText>
        </w:r>
        <w:r w:rsidRPr="00AD6482" w:rsidDel="008F1194">
          <w:rPr>
            <w:rFonts w:ascii="宋体" w:hAnsi="宋体" w:cs="宋体"/>
            <w:bCs/>
            <w:kern w:val="0"/>
            <w:sz w:val="24"/>
          </w:rPr>
          <w:delText>小暗示效果强烈的关键词。部分</w:delText>
        </w:r>
        <w:r w:rsidRPr="00AD6482" w:rsidDel="008F1194">
          <w:rPr>
            <w:rFonts w:ascii="宋体" w:hAnsi="宋体" w:cs="宋体" w:hint="eastAsia"/>
            <w:bCs/>
            <w:kern w:val="0"/>
            <w:sz w:val="24"/>
          </w:rPr>
          <w:delText>可能</w:delText>
        </w:r>
        <w:r w:rsidR="0093016D" w:rsidDel="008F1194">
          <w:rPr>
            <w:rFonts w:ascii="宋体" w:hAnsi="宋体" w:cs="宋体"/>
            <w:bCs/>
            <w:kern w:val="0"/>
            <w:sz w:val="24"/>
          </w:rPr>
          <w:delText>采用的关键词如</w:delText>
        </w:r>
        <w:r w:rsidRPr="00AD6482" w:rsidDel="008F1194">
          <w:rPr>
            <w:rFonts w:ascii="宋体" w:hAnsi="宋体" w:cs="宋体" w:hint="eastAsia"/>
            <w:bCs/>
            <w:kern w:val="0"/>
            <w:sz w:val="24"/>
          </w:rPr>
          <w:delText>表</w:delText>
        </w:r>
        <w:r w:rsidR="0093016D" w:rsidDel="008F1194">
          <w:rPr>
            <w:rFonts w:ascii="宋体" w:hAnsi="宋体" w:cs="宋体" w:hint="eastAsia"/>
            <w:bCs/>
            <w:kern w:val="0"/>
            <w:sz w:val="24"/>
          </w:rPr>
          <w:delText>1</w:delText>
        </w:r>
        <w:r w:rsidRPr="00AD6482" w:rsidDel="008F1194">
          <w:rPr>
            <w:rFonts w:ascii="宋体" w:hAnsi="宋体" w:cs="宋体"/>
            <w:bCs/>
            <w:kern w:val="0"/>
            <w:sz w:val="24"/>
          </w:rPr>
          <w:delText>。</w:delText>
        </w:r>
      </w:del>
    </w:p>
    <w:p w14:paraId="76885026" w14:textId="5B0F3D91" w:rsidR="00414F21" w:rsidRDefault="00414F21" w:rsidP="00AD6482">
      <w:pPr>
        <w:snapToGrid w:val="0"/>
        <w:spacing w:line="440" w:lineRule="exact"/>
        <w:rPr>
          <w:rFonts w:ascii="宋体" w:hAnsi="宋体" w:cs="宋体"/>
          <w:bCs/>
          <w:kern w:val="0"/>
          <w:sz w:val="24"/>
        </w:rPr>
      </w:pPr>
      <w:r>
        <w:rPr>
          <w:rFonts w:ascii="宋体" w:hAnsi="宋体" w:cs="宋体"/>
          <w:bCs/>
          <w:noProof/>
          <w:kern w:val="0"/>
          <w:sz w:val="24"/>
        </w:rPr>
        <mc:AlternateContent>
          <mc:Choice Requires="wps">
            <w:drawing>
              <wp:anchor distT="0" distB="0" distL="114300" distR="114300" simplePos="0" relativeHeight="251661312" behindDoc="0" locked="0" layoutInCell="1" allowOverlap="1" wp14:anchorId="4789E272" wp14:editId="01A212CF">
                <wp:simplePos x="0" y="0"/>
                <wp:positionH relativeFrom="column">
                  <wp:posOffset>1897380</wp:posOffset>
                </wp:positionH>
                <wp:positionV relativeFrom="paragraph">
                  <wp:posOffset>151765</wp:posOffset>
                </wp:positionV>
                <wp:extent cx="1449705" cy="297180"/>
                <wp:effectExtent l="0" t="0" r="0" b="7620"/>
                <wp:wrapSquare wrapText="bothSides"/>
                <wp:docPr id="8" name="文本框 8"/>
                <wp:cNvGraphicFramePr/>
                <a:graphic xmlns:a="http://schemas.openxmlformats.org/drawingml/2006/main">
                  <a:graphicData uri="http://schemas.microsoft.com/office/word/2010/wordprocessingShape">
                    <wps:wsp>
                      <wps:cNvSpPr txBox="1"/>
                      <wps:spPr>
                        <a:xfrm>
                          <a:off x="0" y="0"/>
                          <a:ext cx="1449705" cy="2971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22B333" w14:textId="1F9FA8EB" w:rsidR="00576E50" w:rsidRPr="00810BD8" w:rsidRDefault="00576E50">
                            <w:pPr>
                              <w:rPr>
                                <w:b/>
                                <w:sz w:val="20"/>
                                <w:szCs w:val="20"/>
                              </w:rPr>
                            </w:pPr>
                            <w:r w:rsidRPr="00810BD8">
                              <w:rPr>
                                <w:rFonts w:hint="eastAsia"/>
                                <w:b/>
                                <w:sz w:val="20"/>
                                <w:szCs w:val="20"/>
                              </w:rPr>
                              <w:t>表</w:t>
                            </w:r>
                            <w:r w:rsidRPr="00810BD8">
                              <w:rPr>
                                <w:rFonts w:hint="eastAsia"/>
                                <w:b/>
                                <w:sz w:val="20"/>
                                <w:szCs w:val="20"/>
                              </w:rPr>
                              <w:t>1</w:t>
                            </w:r>
                            <w:r w:rsidRPr="00810BD8">
                              <w:rPr>
                                <w:rFonts w:hint="eastAsia"/>
                                <w:b/>
                                <w:sz w:val="20"/>
                                <w:szCs w:val="20"/>
                              </w:rPr>
                              <w:t>：</w:t>
                            </w:r>
                            <w:r w:rsidRPr="00810BD8">
                              <w:rPr>
                                <w:rFonts w:hint="eastAsia"/>
                                <w:b/>
                                <w:sz w:val="20"/>
                                <w:szCs w:val="20"/>
                              </w:rPr>
                              <w:t xml:space="preserve"> </w:t>
                            </w:r>
                            <w:r w:rsidRPr="00810BD8">
                              <w:rPr>
                                <w:rFonts w:hint="eastAsia"/>
                                <w:b/>
                                <w:sz w:val="20"/>
                                <w:szCs w:val="20"/>
                              </w:rPr>
                              <w:t>因果线索模式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4789E272" id="文本框 8" o:spid="_x0000_s1030" type="#_x0000_t202" style="position:absolute;left:0;text-align:left;margin-left:149.4pt;margin-top:11.95pt;width:114.15pt;height:23.4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" filled="f" stroked="f">
                <v:textbox>
                  <w:txbxContent>
                    <w:p w14:paraId="2422B333" w14:textId="1F9FA8EB" w:rsidR="00576E50" w:rsidRPr="00810BD8" w:rsidRDefault="00576E50">
                      <w:pPr>
                        <w:rPr>
                          <w:b/>
                          <w:sz w:val="20"/>
                          <w:szCs w:val="20"/>
                        </w:rPr>
                      </w:pPr>
                      <w:r w:rsidRPr="00810BD8">
                        <w:rPr>
                          <w:rFonts w:hint="eastAsia"/>
                          <w:b/>
                          <w:sz w:val="20"/>
                          <w:szCs w:val="20"/>
                        </w:rPr>
                        <w:t>表</w:t>
                      </w:r>
                      <w:r w:rsidRPr="00810BD8">
                        <w:rPr>
                          <w:rFonts w:hint="eastAsia"/>
                          <w:b/>
                          <w:sz w:val="20"/>
                          <w:szCs w:val="20"/>
                        </w:rPr>
                        <w:t>1</w:t>
                      </w:r>
                      <w:r w:rsidRPr="00810BD8">
                        <w:rPr>
                          <w:rFonts w:hint="eastAsia"/>
                          <w:b/>
                          <w:sz w:val="20"/>
                          <w:szCs w:val="20"/>
                        </w:rPr>
                        <w:t>：</w:t>
                      </w:r>
                      <w:r w:rsidRPr="00810BD8">
                        <w:rPr>
                          <w:rFonts w:hint="eastAsia"/>
                          <w:b/>
                          <w:sz w:val="20"/>
                          <w:szCs w:val="20"/>
                        </w:rPr>
                        <w:t xml:space="preserve"> </w:t>
                      </w:r>
                      <w:r w:rsidRPr="00810BD8">
                        <w:rPr>
                          <w:rFonts w:hint="eastAsia"/>
                          <w:b/>
                          <w:sz w:val="20"/>
                          <w:szCs w:val="20"/>
                        </w:rPr>
                        <w:t>因果线索模式</w:t>
                      </w:r>
                    </w:p>
                  </w:txbxContent>
                </v:textbox>
                <w10:wrap type="square"/>
              </v:shape>
            </w:pict>
          </mc:Fallback>
        </mc:AlternateContent>
      </w:r>
    </w:p>
    <w:p w14:paraId="206E50B0" w14:textId="1DD04C63" w:rsidR="00C2579B" w:rsidRDefault="00C2579B" w:rsidP="00AD6482">
      <w:pPr>
        <w:snapToGrid w:val="0"/>
        <w:spacing w:line="440" w:lineRule="exact"/>
        <w:rPr>
          <w:rFonts w:ascii="宋体" w:hAnsi="宋体" w:cs="宋体"/>
          <w:bCs/>
          <w:kern w:val="0"/>
          <w:sz w:val="24"/>
        </w:rPr>
      </w:pPr>
    </w:p>
    <w:tbl>
      <w:tblPr>
        <w:tblW w:w="0" w:type="auto"/>
        <w:jc w:val="center"/>
        <w:tblLook w:val="04A0" w:firstRow="1" w:lastRow="0" w:firstColumn="1" w:lastColumn="0" w:noHBand="0" w:noVBand="1"/>
      </w:tblPr>
      <w:tblGrid>
        <w:gridCol w:w="1823"/>
        <w:gridCol w:w="2769"/>
        <w:gridCol w:w="1445"/>
        <w:gridCol w:w="2485"/>
      </w:tblGrid>
      <w:tr w:rsidR="0093016D" w:rsidRPr="00931FD6" w14:paraId="47EF39BE" w14:textId="77777777" w:rsidTr="0093016D">
        <w:trPr>
          <w:trHeight w:val="27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3036A0" w14:textId="77777777" w:rsidR="0093016D" w:rsidRPr="00931FD6" w:rsidRDefault="0093016D" w:rsidP="0093016D">
            <w:pPr>
              <w:widowControl/>
              <w:jc w:val="center"/>
              <w:rPr>
                <w:color w:val="000000"/>
                <w:kern w:val="0"/>
                <w:sz w:val="20"/>
                <w:szCs w:val="20"/>
              </w:rPr>
            </w:pPr>
            <w:r w:rsidRPr="00931FD6">
              <w:rPr>
                <w:color w:val="000000"/>
                <w:kern w:val="0"/>
                <w:sz w:val="20"/>
                <w:szCs w:val="20"/>
              </w:rPr>
              <w:t>intra-sentence</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14:paraId="1BAC9C27" w14:textId="77777777" w:rsidR="0093016D" w:rsidRPr="00931FD6" w:rsidRDefault="0093016D" w:rsidP="0093016D">
            <w:pPr>
              <w:widowControl/>
              <w:jc w:val="center"/>
              <w:rPr>
                <w:color w:val="000000"/>
                <w:kern w:val="0"/>
                <w:sz w:val="20"/>
                <w:szCs w:val="20"/>
              </w:rPr>
            </w:pPr>
            <w:r w:rsidRPr="00931FD6">
              <w:rPr>
                <w:color w:val="000000"/>
                <w:kern w:val="0"/>
                <w:sz w:val="20"/>
                <w:szCs w:val="20"/>
              </w:rPr>
              <w:t>inter-sentence</w:t>
            </w:r>
          </w:p>
        </w:tc>
      </w:tr>
      <w:tr w:rsidR="0093016D" w:rsidRPr="00931FD6" w14:paraId="4504F624"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8702FE"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lead to B </w:t>
            </w:r>
          </w:p>
        </w:tc>
        <w:tc>
          <w:tcPr>
            <w:tcW w:w="0" w:type="auto"/>
            <w:tcBorders>
              <w:top w:val="nil"/>
              <w:left w:val="nil"/>
              <w:bottom w:val="single" w:sz="4" w:space="0" w:color="auto"/>
              <w:right w:val="single" w:sz="4" w:space="0" w:color="auto"/>
            </w:tcBorders>
            <w:shd w:val="clear" w:color="auto" w:fill="auto"/>
            <w:noWrap/>
            <w:vAlign w:val="center"/>
            <w:hideMark/>
          </w:tcPr>
          <w:p w14:paraId="398AA35D"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leads to B </w:t>
            </w:r>
          </w:p>
        </w:tc>
        <w:tc>
          <w:tcPr>
            <w:tcW w:w="0" w:type="auto"/>
            <w:tcBorders>
              <w:top w:val="nil"/>
              <w:left w:val="nil"/>
              <w:bottom w:val="single" w:sz="4" w:space="0" w:color="auto"/>
              <w:right w:val="single" w:sz="4" w:space="0" w:color="auto"/>
            </w:tcBorders>
            <w:shd w:val="clear" w:color="auto" w:fill="auto"/>
            <w:noWrap/>
            <w:vAlign w:val="center"/>
            <w:hideMark/>
          </w:tcPr>
          <w:p w14:paraId="16A9FF81"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If A, then B</w:t>
            </w:r>
          </w:p>
        </w:tc>
        <w:tc>
          <w:tcPr>
            <w:tcW w:w="0" w:type="auto"/>
            <w:tcBorders>
              <w:top w:val="nil"/>
              <w:left w:val="nil"/>
              <w:bottom w:val="single" w:sz="4" w:space="0" w:color="auto"/>
              <w:right w:val="single" w:sz="4" w:space="0" w:color="auto"/>
            </w:tcBorders>
            <w:shd w:val="clear" w:color="auto" w:fill="auto"/>
            <w:noWrap/>
            <w:vAlign w:val="center"/>
            <w:hideMark/>
          </w:tcPr>
          <w:p w14:paraId="12BBADBD"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Inasmuch as A, B </w:t>
            </w:r>
          </w:p>
        </w:tc>
      </w:tr>
      <w:tr w:rsidR="0093016D" w:rsidRPr="00931FD6" w14:paraId="362878D6"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638BAE"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leading to B </w:t>
            </w:r>
          </w:p>
        </w:tc>
        <w:tc>
          <w:tcPr>
            <w:tcW w:w="0" w:type="auto"/>
            <w:tcBorders>
              <w:top w:val="nil"/>
              <w:left w:val="nil"/>
              <w:bottom w:val="single" w:sz="4" w:space="0" w:color="auto"/>
              <w:right w:val="single" w:sz="4" w:space="0" w:color="auto"/>
            </w:tcBorders>
            <w:shd w:val="clear" w:color="auto" w:fill="auto"/>
            <w:noWrap/>
            <w:vAlign w:val="center"/>
            <w:hideMark/>
          </w:tcPr>
          <w:p w14:paraId="07F292CB"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give rise to B </w:t>
            </w:r>
          </w:p>
        </w:tc>
        <w:tc>
          <w:tcPr>
            <w:tcW w:w="0" w:type="auto"/>
            <w:tcBorders>
              <w:top w:val="nil"/>
              <w:left w:val="nil"/>
              <w:bottom w:val="single" w:sz="4" w:space="0" w:color="auto"/>
              <w:right w:val="single" w:sz="4" w:space="0" w:color="auto"/>
            </w:tcBorders>
            <w:shd w:val="clear" w:color="auto" w:fill="auto"/>
            <w:noWrap/>
            <w:vAlign w:val="center"/>
            <w:hideMark/>
          </w:tcPr>
          <w:p w14:paraId="7FF61D88"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B because A </w:t>
            </w:r>
          </w:p>
        </w:tc>
        <w:tc>
          <w:tcPr>
            <w:tcW w:w="0" w:type="auto"/>
            <w:tcBorders>
              <w:top w:val="nil"/>
              <w:left w:val="nil"/>
              <w:bottom w:val="single" w:sz="4" w:space="0" w:color="auto"/>
              <w:right w:val="single" w:sz="4" w:space="0" w:color="auto"/>
            </w:tcBorders>
            <w:shd w:val="clear" w:color="auto" w:fill="auto"/>
            <w:noWrap/>
            <w:vAlign w:val="center"/>
            <w:hideMark/>
          </w:tcPr>
          <w:p w14:paraId="1FD7D58E"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B because of A </w:t>
            </w:r>
          </w:p>
        </w:tc>
      </w:tr>
      <w:tr w:rsidR="0093016D" w:rsidRPr="00931FD6" w14:paraId="60994BE4"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B071D3"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given rise to B </w:t>
            </w:r>
          </w:p>
        </w:tc>
        <w:tc>
          <w:tcPr>
            <w:tcW w:w="0" w:type="auto"/>
            <w:tcBorders>
              <w:top w:val="nil"/>
              <w:left w:val="nil"/>
              <w:bottom w:val="single" w:sz="4" w:space="0" w:color="auto"/>
              <w:right w:val="single" w:sz="4" w:space="0" w:color="auto"/>
            </w:tcBorders>
            <w:shd w:val="clear" w:color="auto" w:fill="auto"/>
            <w:noWrap/>
            <w:vAlign w:val="center"/>
            <w:hideMark/>
          </w:tcPr>
          <w:p w14:paraId="110B7B74"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giving rise to B </w:t>
            </w:r>
          </w:p>
        </w:tc>
        <w:tc>
          <w:tcPr>
            <w:tcW w:w="0" w:type="auto"/>
            <w:tcBorders>
              <w:top w:val="nil"/>
              <w:left w:val="nil"/>
              <w:bottom w:val="single" w:sz="4" w:space="0" w:color="auto"/>
              <w:right w:val="single" w:sz="4" w:space="0" w:color="auto"/>
            </w:tcBorders>
            <w:shd w:val="clear" w:color="auto" w:fill="auto"/>
            <w:noWrap/>
            <w:vAlign w:val="center"/>
            <w:hideMark/>
          </w:tcPr>
          <w:p w14:paraId="008BD5C7"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thus B </w:t>
            </w:r>
          </w:p>
        </w:tc>
        <w:tc>
          <w:tcPr>
            <w:tcW w:w="0" w:type="auto"/>
            <w:tcBorders>
              <w:top w:val="nil"/>
              <w:left w:val="nil"/>
              <w:bottom w:val="single" w:sz="4" w:space="0" w:color="auto"/>
              <w:right w:val="single" w:sz="4" w:space="0" w:color="auto"/>
            </w:tcBorders>
            <w:shd w:val="clear" w:color="auto" w:fill="auto"/>
            <w:noWrap/>
            <w:vAlign w:val="center"/>
            <w:hideMark/>
          </w:tcPr>
          <w:p w14:paraId="0F94F575"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therefore B </w:t>
            </w:r>
          </w:p>
        </w:tc>
      </w:tr>
      <w:tr w:rsidR="0093016D" w:rsidRPr="00931FD6" w14:paraId="0433EAE0"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014C9E"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inducing B </w:t>
            </w:r>
          </w:p>
        </w:tc>
        <w:tc>
          <w:tcPr>
            <w:tcW w:w="0" w:type="auto"/>
            <w:tcBorders>
              <w:top w:val="nil"/>
              <w:left w:val="nil"/>
              <w:bottom w:val="single" w:sz="4" w:space="0" w:color="auto"/>
              <w:right w:val="single" w:sz="4" w:space="0" w:color="auto"/>
            </w:tcBorders>
            <w:shd w:val="clear" w:color="auto" w:fill="auto"/>
            <w:noWrap/>
            <w:vAlign w:val="center"/>
            <w:hideMark/>
          </w:tcPr>
          <w:p w14:paraId="70E54960"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induces B </w:t>
            </w:r>
          </w:p>
        </w:tc>
        <w:tc>
          <w:tcPr>
            <w:tcW w:w="0" w:type="auto"/>
            <w:tcBorders>
              <w:top w:val="nil"/>
              <w:left w:val="nil"/>
              <w:bottom w:val="single" w:sz="4" w:space="0" w:color="auto"/>
              <w:right w:val="single" w:sz="4" w:space="0" w:color="auto"/>
            </w:tcBorders>
            <w:shd w:val="clear" w:color="auto" w:fill="auto"/>
            <w:noWrap/>
            <w:vAlign w:val="center"/>
            <w:hideMark/>
          </w:tcPr>
          <w:p w14:paraId="273CCB02"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If A, B </w:t>
            </w:r>
          </w:p>
        </w:tc>
        <w:tc>
          <w:tcPr>
            <w:tcW w:w="0" w:type="auto"/>
            <w:tcBorders>
              <w:top w:val="nil"/>
              <w:left w:val="nil"/>
              <w:bottom w:val="single" w:sz="4" w:space="0" w:color="auto"/>
              <w:right w:val="single" w:sz="4" w:space="0" w:color="auto"/>
            </w:tcBorders>
            <w:shd w:val="clear" w:color="auto" w:fill="auto"/>
            <w:noWrap/>
            <w:vAlign w:val="center"/>
            <w:hideMark/>
          </w:tcPr>
          <w:p w14:paraId="6244CB30"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B, inasmuch as A </w:t>
            </w:r>
          </w:p>
        </w:tc>
      </w:tr>
      <w:tr w:rsidR="0093016D" w:rsidRPr="00931FD6" w14:paraId="52E00D09"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6C63F35"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cause B </w:t>
            </w:r>
          </w:p>
        </w:tc>
        <w:tc>
          <w:tcPr>
            <w:tcW w:w="0" w:type="auto"/>
            <w:tcBorders>
              <w:top w:val="nil"/>
              <w:left w:val="nil"/>
              <w:bottom w:val="single" w:sz="4" w:space="0" w:color="auto"/>
              <w:right w:val="single" w:sz="4" w:space="0" w:color="auto"/>
            </w:tcBorders>
            <w:shd w:val="clear" w:color="auto" w:fill="auto"/>
            <w:noWrap/>
            <w:vAlign w:val="center"/>
            <w:hideMark/>
          </w:tcPr>
          <w:p w14:paraId="0E73B810"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causing B </w:t>
            </w:r>
          </w:p>
        </w:tc>
        <w:tc>
          <w:tcPr>
            <w:tcW w:w="0" w:type="auto"/>
            <w:tcBorders>
              <w:top w:val="nil"/>
              <w:left w:val="nil"/>
              <w:bottom w:val="single" w:sz="4" w:space="0" w:color="auto"/>
              <w:right w:val="single" w:sz="4" w:space="0" w:color="auto"/>
            </w:tcBorders>
            <w:shd w:val="clear" w:color="auto" w:fill="auto"/>
            <w:noWrap/>
            <w:vAlign w:val="center"/>
            <w:hideMark/>
          </w:tcPr>
          <w:p w14:paraId="0868EF32"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B due to A </w:t>
            </w:r>
          </w:p>
        </w:tc>
        <w:tc>
          <w:tcPr>
            <w:tcW w:w="0" w:type="auto"/>
            <w:tcBorders>
              <w:top w:val="nil"/>
              <w:left w:val="nil"/>
              <w:bottom w:val="single" w:sz="4" w:space="0" w:color="auto"/>
              <w:right w:val="single" w:sz="4" w:space="0" w:color="auto"/>
            </w:tcBorders>
            <w:shd w:val="clear" w:color="auto" w:fill="auto"/>
            <w:noWrap/>
            <w:vAlign w:val="center"/>
            <w:hideMark/>
          </w:tcPr>
          <w:p w14:paraId="3CACF92D"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and consequently B </w:t>
            </w:r>
          </w:p>
        </w:tc>
      </w:tr>
      <w:tr w:rsidR="0093016D" w:rsidRPr="00931FD6" w14:paraId="24914E86"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60FC5D"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caused B </w:t>
            </w:r>
          </w:p>
        </w:tc>
        <w:tc>
          <w:tcPr>
            <w:tcW w:w="0" w:type="auto"/>
            <w:tcBorders>
              <w:top w:val="nil"/>
              <w:left w:val="nil"/>
              <w:bottom w:val="single" w:sz="4" w:space="0" w:color="auto"/>
              <w:right w:val="single" w:sz="4" w:space="0" w:color="auto"/>
            </w:tcBorders>
            <w:shd w:val="clear" w:color="auto" w:fill="auto"/>
            <w:noWrap/>
            <w:vAlign w:val="center"/>
            <w:hideMark/>
          </w:tcPr>
          <w:p w14:paraId="3BBE83C8"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B caused by A </w:t>
            </w:r>
          </w:p>
        </w:tc>
        <w:tc>
          <w:tcPr>
            <w:tcW w:w="0" w:type="auto"/>
            <w:tcBorders>
              <w:top w:val="nil"/>
              <w:left w:val="nil"/>
              <w:bottom w:val="single" w:sz="4" w:space="0" w:color="auto"/>
              <w:right w:val="single" w:sz="4" w:space="0" w:color="auto"/>
            </w:tcBorders>
            <w:shd w:val="clear" w:color="auto" w:fill="auto"/>
            <w:noWrap/>
            <w:vAlign w:val="center"/>
            <w:hideMark/>
          </w:tcPr>
          <w:p w14:paraId="16D25D36"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B owing to A </w:t>
            </w:r>
          </w:p>
        </w:tc>
        <w:tc>
          <w:tcPr>
            <w:tcW w:w="0" w:type="auto"/>
            <w:tcBorders>
              <w:top w:val="nil"/>
              <w:left w:val="nil"/>
              <w:bottom w:val="single" w:sz="4" w:space="0" w:color="auto"/>
              <w:right w:val="single" w:sz="4" w:space="0" w:color="auto"/>
            </w:tcBorders>
            <w:shd w:val="clear" w:color="auto" w:fill="auto"/>
            <w:noWrap/>
            <w:vAlign w:val="center"/>
            <w:hideMark/>
          </w:tcPr>
          <w:p w14:paraId="1F4E9405"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B as a result of A </w:t>
            </w:r>
          </w:p>
        </w:tc>
      </w:tr>
      <w:tr w:rsidR="0093016D" w:rsidRPr="00931FD6" w14:paraId="167CBF55"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7E21D3"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brought on B </w:t>
            </w:r>
          </w:p>
        </w:tc>
        <w:tc>
          <w:tcPr>
            <w:tcW w:w="0" w:type="auto"/>
            <w:tcBorders>
              <w:top w:val="nil"/>
              <w:left w:val="nil"/>
              <w:bottom w:val="single" w:sz="4" w:space="0" w:color="auto"/>
              <w:right w:val="single" w:sz="4" w:space="0" w:color="auto"/>
            </w:tcBorders>
            <w:shd w:val="clear" w:color="auto" w:fill="auto"/>
            <w:noWrap/>
            <w:vAlign w:val="center"/>
            <w:hideMark/>
          </w:tcPr>
          <w:p w14:paraId="02E48FDF"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bringing on B </w:t>
            </w:r>
          </w:p>
        </w:tc>
        <w:tc>
          <w:tcPr>
            <w:tcW w:w="0" w:type="auto"/>
            <w:tcBorders>
              <w:top w:val="nil"/>
              <w:left w:val="nil"/>
              <w:bottom w:val="single" w:sz="4" w:space="0" w:color="auto"/>
              <w:right w:val="single" w:sz="4" w:space="0" w:color="auto"/>
            </w:tcBorders>
            <w:shd w:val="clear" w:color="auto" w:fill="auto"/>
            <w:noWrap/>
            <w:vAlign w:val="center"/>
            <w:hideMark/>
          </w:tcPr>
          <w:p w14:paraId="15700700"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and hence B </w:t>
            </w:r>
          </w:p>
        </w:tc>
        <w:tc>
          <w:tcPr>
            <w:tcW w:w="0" w:type="auto"/>
            <w:tcBorders>
              <w:top w:val="nil"/>
              <w:left w:val="nil"/>
              <w:bottom w:val="single" w:sz="4" w:space="0" w:color="auto"/>
              <w:right w:val="single" w:sz="4" w:space="0" w:color="auto"/>
            </w:tcBorders>
            <w:shd w:val="clear" w:color="auto" w:fill="auto"/>
            <w:noWrap/>
            <w:vAlign w:val="center"/>
            <w:hideMark/>
          </w:tcPr>
          <w:p w14:paraId="05C94C32"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Owing to A, B</w:t>
            </w:r>
          </w:p>
        </w:tc>
      </w:tr>
      <w:tr w:rsidR="0093016D" w:rsidRPr="00931FD6" w14:paraId="3B19BAA6"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AC4D6F3"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B result from A </w:t>
            </w:r>
          </w:p>
        </w:tc>
        <w:tc>
          <w:tcPr>
            <w:tcW w:w="0" w:type="auto"/>
            <w:tcBorders>
              <w:top w:val="nil"/>
              <w:left w:val="nil"/>
              <w:bottom w:val="single" w:sz="4" w:space="0" w:color="auto"/>
              <w:right w:val="single" w:sz="4" w:space="0" w:color="auto"/>
            </w:tcBorders>
            <w:shd w:val="clear" w:color="auto" w:fill="auto"/>
            <w:noWrap/>
            <w:vAlign w:val="center"/>
            <w:hideMark/>
          </w:tcPr>
          <w:p w14:paraId="7C771585"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B resulting from A </w:t>
            </w:r>
          </w:p>
        </w:tc>
        <w:tc>
          <w:tcPr>
            <w:tcW w:w="0" w:type="auto"/>
            <w:tcBorders>
              <w:top w:val="nil"/>
              <w:left w:val="nil"/>
              <w:bottom w:val="single" w:sz="4" w:space="0" w:color="auto"/>
              <w:right w:val="single" w:sz="4" w:space="0" w:color="auto"/>
            </w:tcBorders>
            <w:shd w:val="clear" w:color="auto" w:fill="auto"/>
            <w:noWrap/>
            <w:vAlign w:val="center"/>
            <w:hideMark/>
          </w:tcPr>
          <w:p w14:paraId="7F818912"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hence B </w:t>
            </w:r>
          </w:p>
        </w:tc>
        <w:tc>
          <w:tcPr>
            <w:tcW w:w="0" w:type="auto"/>
            <w:tcBorders>
              <w:top w:val="nil"/>
              <w:left w:val="nil"/>
              <w:bottom w:val="single" w:sz="4" w:space="0" w:color="auto"/>
              <w:right w:val="single" w:sz="4" w:space="0" w:color="auto"/>
            </w:tcBorders>
            <w:shd w:val="clear" w:color="auto" w:fill="auto"/>
            <w:noWrap/>
            <w:vAlign w:val="center"/>
            <w:hideMark/>
          </w:tcPr>
          <w:p w14:paraId="27747E30"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consequently B </w:t>
            </w:r>
          </w:p>
        </w:tc>
      </w:tr>
      <w:tr w:rsidR="0093016D" w:rsidRPr="00931FD6" w14:paraId="6691E9FD"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51A4985"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led to B </w:t>
            </w:r>
          </w:p>
        </w:tc>
        <w:tc>
          <w:tcPr>
            <w:tcW w:w="0" w:type="auto"/>
            <w:tcBorders>
              <w:top w:val="nil"/>
              <w:left w:val="nil"/>
              <w:bottom w:val="single" w:sz="4" w:space="0" w:color="auto"/>
              <w:right w:val="single" w:sz="4" w:space="0" w:color="auto"/>
            </w:tcBorders>
            <w:shd w:val="clear" w:color="auto" w:fill="auto"/>
            <w:noWrap/>
            <w:vAlign w:val="center"/>
            <w:hideMark/>
          </w:tcPr>
          <w:p w14:paraId="3C835DA4"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B resulted from A</w:t>
            </w:r>
          </w:p>
        </w:tc>
        <w:tc>
          <w:tcPr>
            <w:tcW w:w="0" w:type="auto"/>
            <w:tcBorders>
              <w:top w:val="nil"/>
              <w:left w:val="nil"/>
              <w:bottom w:val="single" w:sz="4" w:space="0" w:color="auto"/>
              <w:right w:val="single" w:sz="4" w:space="0" w:color="auto"/>
            </w:tcBorders>
            <w:shd w:val="clear" w:color="auto" w:fill="auto"/>
            <w:noWrap/>
            <w:vAlign w:val="center"/>
            <w:hideMark/>
          </w:tcPr>
          <w:p w14:paraId="16AC2CC1"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Due to A, B </w:t>
            </w:r>
          </w:p>
        </w:tc>
        <w:tc>
          <w:tcPr>
            <w:tcW w:w="0" w:type="auto"/>
            <w:tcBorders>
              <w:top w:val="nil"/>
              <w:left w:val="nil"/>
              <w:bottom w:val="single" w:sz="4" w:space="0" w:color="auto"/>
              <w:right w:val="single" w:sz="4" w:space="0" w:color="auto"/>
            </w:tcBorders>
            <w:shd w:val="clear" w:color="auto" w:fill="auto"/>
            <w:noWrap/>
            <w:vAlign w:val="center"/>
            <w:hideMark/>
          </w:tcPr>
          <w:p w14:paraId="663DA939"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B in consequence of A</w:t>
            </w:r>
          </w:p>
        </w:tc>
      </w:tr>
      <w:tr w:rsidR="0093016D" w:rsidRPr="00931FD6" w14:paraId="6075861A"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6CA7989"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gave rise to B </w:t>
            </w:r>
          </w:p>
        </w:tc>
        <w:tc>
          <w:tcPr>
            <w:tcW w:w="0" w:type="auto"/>
            <w:tcBorders>
              <w:top w:val="nil"/>
              <w:left w:val="nil"/>
              <w:bottom w:val="single" w:sz="4" w:space="0" w:color="auto"/>
              <w:right w:val="single" w:sz="4" w:space="0" w:color="auto"/>
            </w:tcBorders>
            <w:shd w:val="clear" w:color="auto" w:fill="auto"/>
            <w:noWrap/>
            <w:vAlign w:val="center"/>
            <w:hideMark/>
          </w:tcPr>
          <w:p w14:paraId="20A54275"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bring on B </w:t>
            </w:r>
          </w:p>
        </w:tc>
        <w:tc>
          <w:tcPr>
            <w:tcW w:w="0" w:type="auto"/>
            <w:tcBorders>
              <w:top w:val="nil"/>
              <w:left w:val="nil"/>
              <w:bottom w:val="single" w:sz="4" w:space="0" w:color="auto"/>
              <w:right w:val="single" w:sz="4" w:space="0" w:color="auto"/>
            </w:tcBorders>
            <w:shd w:val="clear" w:color="auto" w:fill="auto"/>
            <w:noWrap/>
            <w:vAlign w:val="center"/>
            <w:hideMark/>
          </w:tcPr>
          <w:p w14:paraId="7EF33321"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B, because A</w:t>
            </w:r>
          </w:p>
        </w:tc>
        <w:tc>
          <w:tcPr>
            <w:tcW w:w="0" w:type="auto"/>
            <w:tcBorders>
              <w:top w:val="nil"/>
              <w:left w:val="nil"/>
              <w:bottom w:val="single" w:sz="4" w:space="0" w:color="auto"/>
              <w:right w:val="single" w:sz="4" w:space="0" w:color="auto"/>
            </w:tcBorders>
            <w:shd w:val="clear" w:color="auto" w:fill="auto"/>
            <w:noWrap/>
            <w:vAlign w:val="center"/>
            <w:hideMark/>
          </w:tcPr>
          <w:p w14:paraId="52FD74C5"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As a consequence of A, B</w:t>
            </w:r>
          </w:p>
        </w:tc>
      </w:tr>
      <w:tr w:rsidR="0093016D" w:rsidRPr="00931FD6" w14:paraId="5DB864EB"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7A679CD"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induce B </w:t>
            </w:r>
          </w:p>
        </w:tc>
        <w:tc>
          <w:tcPr>
            <w:tcW w:w="0" w:type="auto"/>
            <w:tcBorders>
              <w:top w:val="nil"/>
              <w:left w:val="nil"/>
              <w:bottom w:val="single" w:sz="4" w:space="0" w:color="auto"/>
              <w:right w:val="single" w:sz="4" w:space="0" w:color="auto"/>
            </w:tcBorders>
            <w:shd w:val="clear" w:color="auto" w:fill="auto"/>
            <w:noWrap/>
            <w:vAlign w:val="center"/>
            <w:hideMark/>
          </w:tcPr>
          <w:p w14:paraId="689B6598"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DET effect of A BE B</w:t>
            </w:r>
          </w:p>
        </w:tc>
        <w:tc>
          <w:tcPr>
            <w:tcW w:w="0" w:type="auto"/>
            <w:tcBorders>
              <w:top w:val="nil"/>
              <w:left w:val="nil"/>
              <w:bottom w:val="single" w:sz="4" w:space="0" w:color="auto"/>
              <w:right w:val="single" w:sz="4" w:space="0" w:color="auto"/>
            </w:tcBorders>
            <w:shd w:val="clear" w:color="auto" w:fill="auto"/>
            <w:noWrap/>
            <w:vAlign w:val="center"/>
            <w:hideMark/>
          </w:tcPr>
          <w:p w14:paraId="2C9553EF"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Because A, B</w:t>
            </w:r>
          </w:p>
        </w:tc>
        <w:tc>
          <w:tcPr>
            <w:tcW w:w="0" w:type="auto"/>
            <w:tcBorders>
              <w:top w:val="nil"/>
              <w:left w:val="nil"/>
              <w:bottom w:val="single" w:sz="4" w:space="0" w:color="auto"/>
              <w:right w:val="single" w:sz="4" w:space="0" w:color="auto"/>
            </w:tcBorders>
            <w:shd w:val="clear" w:color="auto" w:fill="auto"/>
            <w:noWrap/>
            <w:vAlign w:val="center"/>
            <w:hideMark/>
          </w:tcPr>
          <w:p w14:paraId="77C1B7E3"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B as a consequence of A</w:t>
            </w:r>
          </w:p>
        </w:tc>
      </w:tr>
      <w:tr w:rsidR="0093016D" w:rsidRPr="00931FD6" w14:paraId="7A7EA00D"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604631E"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induced B </w:t>
            </w:r>
          </w:p>
        </w:tc>
        <w:tc>
          <w:tcPr>
            <w:tcW w:w="0" w:type="auto"/>
            <w:tcBorders>
              <w:top w:val="nil"/>
              <w:left w:val="nil"/>
              <w:bottom w:val="single" w:sz="4" w:space="0" w:color="auto"/>
              <w:right w:val="single" w:sz="4" w:space="0" w:color="auto"/>
            </w:tcBorders>
            <w:shd w:val="clear" w:color="auto" w:fill="auto"/>
            <w:noWrap/>
            <w:vAlign w:val="center"/>
            <w:hideMark/>
          </w:tcPr>
          <w:p w14:paraId="715B1DE8"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B results from A </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4F974D55"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B, A as a consequence</w:t>
            </w:r>
          </w:p>
        </w:tc>
      </w:tr>
      <w:tr w:rsidR="0093016D" w:rsidRPr="00931FD6" w14:paraId="4572125C"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CEFB52"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causes B </w:t>
            </w:r>
          </w:p>
        </w:tc>
        <w:tc>
          <w:tcPr>
            <w:tcW w:w="0" w:type="auto"/>
            <w:tcBorders>
              <w:top w:val="nil"/>
              <w:left w:val="nil"/>
              <w:bottom w:val="single" w:sz="4" w:space="0" w:color="auto"/>
              <w:right w:val="single" w:sz="4" w:space="0" w:color="auto"/>
            </w:tcBorders>
            <w:shd w:val="clear" w:color="auto" w:fill="auto"/>
            <w:noWrap/>
            <w:vAlign w:val="center"/>
            <w:hideMark/>
          </w:tcPr>
          <w:p w14:paraId="2D8C6882"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the reason(s) for/of B BE A </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7E921665"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In consequence of A, B</w:t>
            </w:r>
          </w:p>
        </w:tc>
      </w:tr>
      <w:tr w:rsidR="0093016D" w:rsidRPr="00931FD6" w14:paraId="42466746" w14:textId="77777777" w:rsidTr="0093016D">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371C07"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brings on B </w:t>
            </w:r>
          </w:p>
        </w:tc>
        <w:tc>
          <w:tcPr>
            <w:tcW w:w="0" w:type="auto"/>
            <w:tcBorders>
              <w:top w:val="nil"/>
              <w:left w:val="nil"/>
              <w:bottom w:val="single" w:sz="4" w:space="0" w:color="auto"/>
              <w:right w:val="single" w:sz="4" w:space="0" w:color="auto"/>
            </w:tcBorders>
            <w:shd w:val="clear" w:color="auto" w:fill="auto"/>
            <w:noWrap/>
            <w:vAlign w:val="center"/>
            <w:hideMark/>
          </w:tcPr>
          <w:p w14:paraId="113B12C3"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 xml:space="preserve">A BE DET reason(s) of/for B </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224B6AA1" w14:textId="77777777" w:rsidR="0093016D" w:rsidRPr="00931FD6" w:rsidRDefault="0093016D" w:rsidP="0093016D">
            <w:pPr>
              <w:widowControl/>
              <w:jc w:val="left"/>
              <w:rPr>
                <w:rFonts w:ascii="宋体" w:hAnsi="宋体" w:cs="宋体"/>
                <w:color w:val="000000"/>
                <w:kern w:val="0"/>
                <w:sz w:val="20"/>
                <w:szCs w:val="20"/>
              </w:rPr>
            </w:pPr>
            <w:r w:rsidRPr="00931FD6">
              <w:rPr>
                <w:rFonts w:ascii="宋体" w:hAnsi="宋体" w:cs="宋体" w:hint="eastAsia"/>
                <w:color w:val="000000"/>
                <w:kern w:val="0"/>
                <w:sz w:val="20"/>
                <w:szCs w:val="20"/>
              </w:rPr>
              <w:t>A, for this reason alone , B</w:t>
            </w:r>
          </w:p>
        </w:tc>
      </w:tr>
    </w:tbl>
    <w:p w14:paraId="66B2C4AE" w14:textId="57A8A9AF" w:rsidR="0093016D" w:rsidRPr="00AD6482" w:rsidRDefault="0036132E" w:rsidP="00AD6482">
      <w:pPr>
        <w:snapToGrid w:val="0"/>
        <w:spacing w:line="440" w:lineRule="exact"/>
        <w:rPr>
          <w:rFonts w:ascii="宋体" w:hAnsi="宋体" w:cs="宋体" w:hint="eastAsia"/>
          <w:bCs/>
          <w:kern w:val="0"/>
          <w:sz w:val="24"/>
        </w:rPr>
      </w:pPr>
      <w:del w:id="76" w:author="jessie luo" w:date="2016-01-31T14:13:00Z">
        <w:r w:rsidDel="00C33614">
          <w:rPr>
            <w:rFonts w:ascii="宋体" w:hAnsi="宋体" w:cs="宋体" w:hint="eastAsia"/>
            <w:bCs/>
            <w:kern w:val="0"/>
            <w:sz w:val="24"/>
          </w:rPr>
          <w:delText>表1中，</w:delText>
        </w:r>
        <w:r w:rsidRPr="00AD6482" w:rsidDel="00C33614">
          <w:rPr>
            <w:rFonts w:ascii="宋体" w:hAnsi="宋体" w:cs="宋体"/>
            <w:bCs/>
            <w:kern w:val="0"/>
            <w:sz w:val="24"/>
          </w:rPr>
          <w:delText xml:space="preserve">A </w:delText>
        </w:r>
        <w:r w:rsidRPr="00AD6482" w:rsidDel="00C33614">
          <w:rPr>
            <w:rFonts w:ascii="宋体" w:hAnsi="宋体" w:cs="宋体" w:hint="eastAsia"/>
            <w:bCs/>
            <w:kern w:val="0"/>
            <w:sz w:val="24"/>
          </w:rPr>
          <w:delText>表示句子</w:delText>
        </w:r>
        <w:r w:rsidRPr="00AD6482" w:rsidDel="00C33614">
          <w:rPr>
            <w:rFonts w:ascii="宋体" w:hAnsi="宋体" w:cs="宋体"/>
            <w:bCs/>
            <w:kern w:val="0"/>
            <w:sz w:val="24"/>
          </w:rPr>
          <w:delText>含有因的部分，</w:delText>
        </w:r>
        <w:r w:rsidRPr="00AD6482" w:rsidDel="00C33614">
          <w:rPr>
            <w:rFonts w:ascii="宋体" w:hAnsi="宋体" w:cs="宋体" w:hint="eastAsia"/>
            <w:bCs/>
            <w:kern w:val="0"/>
            <w:sz w:val="24"/>
          </w:rPr>
          <w:delText>B表示</w:delText>
        </w:r>
        <w:r w:rsidRPr="00AD6482" w:rsidDel="00C33614">
          <w:rPr>
            <w:rFonts w:ascii="宋体" w:hAnsi="宋体" w:cs="宋体"/>
            <w:bCs/>
            <w:kern w:val="0"/>
            <w:sz w:val="24"/>
          </w:rPr>
          <w:delText>句子</w:delText>
        </w:r>
        <w:r w:rsidRPr="00AD6482" w:rsidDel="00C33614">
          <w:rPr>
            <w:rFonts w:ascii="宋体" w:hAnsi="宋体" w:cs="宋体" w:hint="eastAsia"/>
            <w:bCs/>
            <w:kern w:val="0"/>
            <w:sz w:val="24"/>
          </w:rPr>
          <w:delText>含有</w:delText>
        </w:r>
        <w:r w:rsidRPr="00AD6482" w:rsidDel="00C33614">
          <w:rPr>
            <w:rFonts w:ascii="宋体" w:hAnsi="宋体" w:cs="宋体"/>
            <w:bCs/>
            <w:kern w:val="0"/>
            <w:sz w:val="24"/>
          </w:rPr>
          <w:delText>果的部分。</w:delText>
        </w:r>
      </w:del>
      <w:ins w:id="77" w:author="jessie luo" w:date="2016-01-31T14:13:00Z">
        <w:r w:rsidR="00C33614">
          <w:rPr>
            <w:rFonts w:ascii="宋体" w:hAnsi="宋体" w:cs="宋体" w:hint="eastAsia"/>
            <w:bCs/>
            <w:kern w:val="0"/>
            <w:sz w:val="24"/>
          </w:rPr>
          <w:t>其中，</w:t>
        </w:r>
      </w:ins>
      <w:r w:rsidRPr="00AD6482">
        <w:rPr>
          <w:rFonts w:ascii="宋体" w:hAnsi="宋体" w:cs="宋体" w:hint="eastAsia"/>
          <w:bCs/>
          <w:kern w:val="0"/>
          <w:sz w:val="24"/>
        </w:rPr>
        <w:t>D</w:t>
      </w:r>
      <w:r w:rsidRPr="00AD6482">
        <w:rPr>
          <w:rFonts w:ascii="宋体" w:hAnsi="宋体" w:cs="宋体"/>
          <w:bCs/>
          <w:kern w:val="0"/>
          <w:sz w:val="24"/>
        </w:rPr>
        <w:t>ET</w:t>
      </w:r>
      <w:r w:rsidRPr="00AD6482">
        <w:rPr>
          <w:rFonts w:ascii="宋体" w:hAnsi="宋体" w:cs="宋体" w:hint="eastAsia"/>
          <w:bCs/>
          <w:kern w:val="0"/>
          <w:sz w:val="24"/>
        </w:rPr>
        <w:t>表示</w:t>
      </w:r>
      <w:r w:rsidRPr="00AD6482">
        <w:rPr>
          <w:rFonts w:ascii="宋体" w:hAnsi="宋体" w:cs="宋体"/>
          <w:bCs/>
          <w:kern w:val="0"/>
          <w:sz w:val="24"/>
        </w:rPr>
        <w:t>限定词，例如：</w:t>
      </w:r>
      <w:r w:rsidR="00B957F3">
        <w:rPr>
          <w:rFonts w:ascii="宋体" w:hAnsi="宋体" w:cs="宋体"/>
          <w:bCs/>
          <w:kern w:val="0"/>
          <w:sz w:val="24"/>
        </w:rPr>
        <w:t>a</w:t>
      </w:r>
      <w:r w:rsidR="00B957F3">
        <w:rPr>
          <w:rFonts w:ascii="宋体" w:hAnsi="宋体" w:cs="宋体" w:hint="eastAsia"/>
          <w:bCs/>
          <w:kern w:val="0"/>
          <w:sz w:val="24"/>
        </w:rPr>
        <w:t>、</w:t>
      </w:r>
      <w:r w:rsidR="00B957F3">
        <w:rPr>
          <w:rFonts w:ascii="宋体" w:hAnsi="宋体" w:cs="宋体"/>
          <w:bCs/>
          <w:kern w:val="0"/>
          <w:sz w:val="24"/>
        </w:rPr>
        <w:t>an</w:t>
      </w:r>
      <w:r w:rsidR="00B957F3">
        <w:rPr>
          <w:rFonts w:ascii="宋体" w:hAnsi="宋体" w:cs="宋体" w:hint="eastAsia"/>
          <w:bCs/>
          <w:kern w:val="0"/>
          <w:sz w:val="24"/>
        </w:rPr>
        <w:t>、</w:t>
      </w:r>
      <w:r w:rsidR="00B957F3">
        <w:rPr>
          <w:rFonts w:ascii="宋体" w:hAnsi="宋体" w:cs="宋体"/>
          <w:bCs/>
          <w:kern w:val="0"/>
          <w:sz w:val="24"/>
        </w:rPr>
        <w:t>the</w:t>
      </w:r>
      <w:r w:rsidR="00B957F3">
        <w:rPr>
          <w:rFonts w:ascii="宋体" w:hAnsi="宋体" w:cs="宋体" w:hint="eastAsia"/>
          <w:bCs/>
          <w:kern w:val="0"/>
          <w:sz w:val="24"/>
        </w:rPr>
        <w:t>、</w:t>
      </w:r>
      <w:r w:rsidRPr="00AD6482">
        <w:rPr>
          <w:rFonts w:ascii="宋体" w:hAnsi="宋体" w:cs="宋体"/>
          <w:bCs/>
          <w:kern w:val="0"/>
          <w:sz w:val="24"/>
        </w:rPr>
        <w:t>one. BE</w:t>
      </w:r>
      <w:r w:rsidRPr="00AD6482">
        <w:rPr>
          <w:rFonts w:ascii="宋体" w:hAnsi="宋体" w:cs="宋体" w:hint="eastAsia"/>
          <w:bCs/>
          <w:kern w:val="0"/>
          <w:sz w:val="24"/>
        </w:rPr>
        <w:t>表示</w:t>
      </w:r>
      <w:r w:rsidRPr="00AD6482">
        <w:rPr>
          <w:rFonts w:ascii="宋体" w:hAnsi="宋体" w:cs="宋体"/>
          <w:bCs/>
          <w:kern w:val="0"/>
          <w:sz w:val="24"/>
        </w:rPr>
        <w:t>be</w:t>
      </w:r>
      <w:r w:rsidRPr="00AD6482">
        <w:rPr>
          <w:rFonts w:ascii="宋体" w:hAnsi="宋体" w:cs="宋体" w:hint="eastAsia"/>
          <w:bCs/>
          <w:kern w:val="0"/>
          <w:sz w:val="24"/>
        </w:rPr>
        <w:t>动词</w:t>
      </w:r>
      <w:r w:rsidRPr="00AD6482">
        <w:rPr>
          <w:rFonts w:ascii="宋体" w:hAnsi="宋体" w:cs="宋体"/>
          <w:bCs/>
          <w:kern w:val="0"/>
          <w:sz w:val="24"/>
        </w:rPr>
        <w:t>，</w:t>
      </w:r>
      <w:r w:rsidRPr="00AD6482">
        <w:rPr>
          <w:rFonts w:ascii="宋体" w:hAnsi="宋体" w:cs="宋体" w:hint="eastAsia"/>
          <w:bCs/>
          <w:kern w:val="0"/>
          <w:sz w:val="24"/>
        </w:rPr>
        <w:t>例如</w:t>
      </w:r>
      <w:r w:rsidR="00B957F3">
        <w:rPr>
          <w:rFonts w:ascii="宋体" w:hAnsi="宋体" w:cs="宋体"/>
          <w:bCs/>
          <w:kern w:val="0"/>
          <w:sz w:val="24"/>
        </w:rPr>
        <w:t>is</w:t>
      </w:r>
      <w:r w:rsidR="00B957F3">
        <w:rPr>
          <w:rFonts w:ascii="宋体" w:hAnsi="宋体" w:cs="宋体" w:hint="eastAsia"/>
          <w:bCs/>
          <w:kern w:val="0"/>
          <w:sz w:val="24"/>
        </w:rPr>
        <w:t>、</w:t>
      </w:r>
      <w:r w:rsidRPr="00AD6482">
        <w:rPr>
          <w:rFonts w:ascii="宋体" w:hAnsi="宋体" w:cs="宋体"/>
          <w:bCs/>
          <w:kern w:val="0"/>
          <w:sz w:val="24"/>
        </w:rPr>
        <w:t>a</w:t>
      </w:r>
      <w:r w:rsidR="00B957F3">
        <w:rPr>
          <w:rFonts w:ascii="宋体" w:hAnsi="宋体" w:cs="宋体"/>
          <w:bCs/>
          <w:kern w:val="0"/>
          <w:sz w:val="24"/>
        </w:rPr>
        <w:t>re</w:t>
      </w:r>
      <w:r w:rsidR="00B957F3">
        <w:rPr>
          <w:rFonts w:ascii="宋体" w:hAnsi="宋体" w:cs="宋体" w:hint="eastAsia"/>
          <w:bCs/>
          <w:kern w:val="0"/>
          <w:sz w:val="24"/>
        </w:rPr>
        <w:t>、</w:t>
      </w:r>
      <w:r w:rsidR="00B957F3">
        <w:rPr>
          <w:rFonts w:ascii="宋体" w:hAnsi="宋体" w:cs="宋体"/>
          <w:bCs/>
          <w:kern w:val="0"/>
          <w:sz w:val="24"/>
        </w:rPr>
        <w:t>was</w:t>
      </w:r>
      <w:r w:rsidR="00B957F3">
        <w:rPr>
          <w:rFonts w:ascii="宋体" w:hAnsi="宋体" w:cs="宋体" w:hint="eastAsia"/>
          <w:bCs/>
          <w:kern w:val="0"/>
          <w:sz w:val="24"/>
        </w:rPr>
        <w:t>、</w:t>
      </w:r>
      <w:r w:rsidRPr="00AD6482">
        <w:rPr>
          <w:rFonts w:ascii="宋体" w:hAnsi="宋体" w:cs="宋体"/>
          <w:bCs/>
          <w:kern w:val="0"/>
          <w:sz w:val="24"/>
        </w:rPr>
        <w:t>were</w:t>
      </w:r>
      <w:ins w:id="78" w:author="jessie luo" w:date="2016-01-31T14:13:00Z">
        <w:r w:rsidR="00C33614">
          <w:rPr>
            <w:rFonts w:ascii="宋体" w:hAnsi="宋体" w:cs="宋体" w:hint="eastAsia"/>
            <w:bCs/>
            <w:kern w:val="0"/>
            <w:sz w:val="24"/>
          </w:rPr>
          <w:t>。</w:t>
        </w:r>
      </w:ins>
    </w:p>
    <w:p w14:paraId="31EA18B1" w14:textId="68A3605F" w:rsidR="00AD6482" w:rsidRPr="00AD6482" w:rsidRDefault="00F00396" w:rsidP="00AD6482">
      <w:pPr>
        <w:snapToGrid w:val="0"/>
        <w:spacing w:line="440" w:lineRule="exact"/>
        <w:rPr>
          <w:rFonts w:ascii="宋体" w:hAnsi="宋体" w:cs="宋体"/>
          <w:bCs/>
          <w:kern w:val="0"/>
          <w:sz w:val="24"/>
        </w:rPr>
      </w:pPr>
      <w:ins w:id="79" w:author="jessie luo" w:date="2016-01-31T14:13:00Z">
        <w:r w:rsidRPr="00E527FE">
          <w:rPr>
            <w:rFonts w:ascii="宋体" w:hAnsi="宋体" w:cs="宋体" w:hint="eastAsia"/>
            <w:bCs/>
            <w:color w:val="4F81BD" w:themeColor="accent1"/>
            <w:kern w:val="0"/>
            <w:sz w:val="24"/>
          </w:rPr>
          <w:t>我们从这些含有因果模式的文本中</w:t>
        </w:r>
        <w:r w:rsidRPr="00E527FE">
          <w:rPr>
            <w:rFonts w:ascii="宋体" w:hAnsi="宋体" w:cs="宋体"/>
            <w:bCs/>
            <w:color w:val="4F81BD" w:themeColor="accent1"/>
            <w:kern w:val="0"/>
            <w:sz w:val="24"/>
          </w:rPr>
          <w:t>提取因果</w:t>
        </w:r>
        <w:r w:rsidRPr="00E527FE">
          <w:rPr>
            <w:rFonts w:ascii="宋体" w:hAnsi="宋体" w:cs="宋体" w:hint="eastAsia"/>
            <w:bCs/>
            <w:color w:val="4F81BD" w:themeColor="accent1"/>
            <w:kern w:val="0"/>
            <w:sz w:val="24"/>
          </w:rPr>
          <w:t>知识，即因果</w:t>
        </w:r>
        <w:r w:rsidRPr="00E527FE">
          <w:rPr>
            <w:rFonts w:ascii="宋体" w:hAnsi="宋体" w:cs="宋体"/>
            <w:bCs/>
            <w:color w:val="4F81BD" w:themeColor="accent1"/>
            <w:kern w:val="0"/>
            <w:sz w:val="24"/>
          </w:rPr>
          <w:t>关系</w:t>
        </w:r>
        <w:r w:rsidRPr="00E527FE">
          <w:rPr>
            <w:rFonts w:ascii="宋体" w:hAnsi="宋体" w:cs="宋体" w:hint="eastAsia"/>
            <w:bCs/>
            <w:color w:val="4F81BD" w:themeColor="accent1"/>
            <w:kern w:val="0"/>
            <w:sz w:val="24"/>
          </w:rPr>
          <w:t>词</w:t>
        </w:r>
        <w:r w:rsidRPr="00E527FE">
          <w:rPr>
            <w:rFonts w:ascii="宋体" w:hAnsi="宋体" w:cs="宋体"/>
            <w:bCs/>
            <w:color w:val="4F81BD" w:themeColor="accent1"/>
            <w:kern w:val="0"/>
            <w:sz w:val="24"/>
          </w:rPr>
          <w:t>对</w:t>
        </w:r>
        <w:r w:rsidRPr="00E527FE">
          <w:rPr>
            <w:rFonts w:ascii="宋体" w:hAnsi="宋体" w:cs="宋体" w:hint="eastAsia"/>
            <w:bCs/>
            <w:color w:val="4F81BD" w:themeColor="accent1"/>
            <w:kern w:val="0"/>
            <w:sz w:val="24"/>
          </w:rPr>
          <w:t>（causal pairs）</w:t>
        </w:r>
        <w:r>
          <w:rPr>
            <w:rFonts w:ascii="宋体" w:hAnsi="宋体" w:cs="宋体" w:hint="eastAsia"/>
            <w:bCs/>
            <w:color w:val="4F81BD" w:themeColor="accent1"/>
            <w:kern w:val="0"/>
            <w:sz w:val="24"/>
          </w:rPr>
          <w:t>，</w:t>
        </w:r>
      </w:ins>
      <w:del w:id="80" w:author="jessie luo" w:date="2016-01-31T14:13:00Z">
        <w:r w:rsidR="00AD6482" w:rsidRPr="00AD6482" w:rsidDel="00F00396">
          <w:rPr>
            <w:rFonts w:ascii="宋体" w:hAnsi="宋体" w:cs="宋体" w:hint="eastAsia"/>
            <w:bCs/>
            <w:kern w:val="0"/>
            <w:sz w:val="24"/>
          </w:rPr>
          <w:delText>对于</w:delText>
        </w:r>
        <w:r w:rsidR="00AD6482" w:rsidRPr="00AD6482" w:rsidDel="00F00396">
          <w:rPr>
            <w:rFonts w:ascii="宋体" w:hAnsi="宋体" w:cs="宋体"/>
            <w:bCs/>
            <w:kern w:val="0"/>
            <w:sz w:val="24"/>
          </w:rPr>
          <w:delText>提取因</w:delText>
        </w:r>
      </w:del>
      <w:del w:id="81" w:author="jessie luo" w:date="2016-01-31T14:14:00Z">
        <w:r w:rsidR="00AD6482" w:rsidRPr="00AD6482" w:rsidDel="00F00396">
          <w:rPr>
            <w:rFonts w:ascii="宋体" w:hAnsi="宋体" w:cs="宋体"/>
            <w:bCs/>
            <w:kern w:val="0"/>
            <w:sz w:val="24"/>
          </w:rPr>
          <w:delText>果关系</w:delText>
        </w:r>
        <w:r w:rsidR="00AD6482" w:rsidRPr="00AD6482" w:rsidDel="00F00396">
          <w:rPr>
            <w:rFonts w:ascii="宋体" w:hAnsi="宋体" w:cs="宋体" w:hint="eastAsia"/>
            <w:bCs/>
            <w:kern w:val="0"/>
            <w:sz w:val="24"/>
          </w:rPr>
          <w:delText>词</w:delText>
        </w:r>
        <w:r w:rsidR="00AD6482" w:rsidRPr="00AD6482" w:rsidDel="00F00396">
          <w:rPr>
            <w:rFonts w:ascii="宋体" w:hAnsi="宋体" w:cs="宋体"/>
            <w:bCs/>
            <w:kern w:val="0"/>
            <w:sz w:val="24"/>
          </w:rPr>
          <w:delText>对，</w:delText>
        </w:r>
      </w:del>
      <w:r w:rsidR="00AD6482" w:rsidRPr="00AD6482">
        <w:rPr>
          <w:rFonts w:ascii="宋体" w:hAnsi="宋体" w:cs="宋体"/>
          <w:bCs/>
          <w:kern w:val="0"/>
          <w:sz w:val="24"/>
        </w:rPr>
        <w:t>我们采用的方法如下：</w:t>
      </w:r>
    </w:p>
    <w:p w14:paraId="33F04619" w14:textId="1E1B5C04" w:rsidR="00AD6482" w:rsidRPr="00AD6482" w:rsidRDefault="00AD6482" w:rsidP="00B957F3">
      <w:pPr>
        <w:snapToGrid w:val="0"/>
        <w:spacing w:line="440" w:lineRule="exact"/>
        <w:rPr>
          <w:rFonts w:ascii="宋体" w:hAnsi="宋体" w:cs="宋体"/>
          <w:bCs/>
          <w:kern w:val="0"/>
          <w:sz w:val="24"/>
        </w:rPr>
      </w:pPr>
      <w:r w:rsidRPr="00AD6482">
        <w:rPr>
          <w:rFonts w:ascii="宋体" w:hAnsi="宋体" w:cs="宋体" w:hint="eastAsia"/>
          <w:bCs/>
          <w:kern w:val="0"/>
          <w:sz w:val="24"/>
        </w:rPr>
        <w:t>检索</w:t>
      </w:r>
      <w:r w:rsidRPr="00AD6482">
        <w:rPr>
          <w:rFonts w:ascii="宋体" w:hAnsi="宋体" w:cs="宋体"/>
          <w:bCs/>
          <w:kern w:val="0"/>
          <w:sz w:val="24"/>
        </w:rPr>
        <w:t>句子中包含有关键词的句子，</w:t>
      </w:r>
      <w:del w:id="82" w:author="jessie luo" w:date="2016-01-31T14:14:00Z">
        <w:r w:rsidRPr="00AD6482" w:rsidDel="009E5B60">
          <w:rPr>
            <w:rFonts w:ascii="宋体" w:hAnsi="宋体" w:cs="宋体" w:hint="eastAsia"/>
            <w:bCs/>
            <w:kern w:val="0"/>
            <w:sz w:val="24"/>
          </w:rPr>
          <w:delText>关键词</w:delText>
        </w:r>
        <w:r w:rsidRPr="00AD6482" w:rsidDel="009E5B60">
          <w:rPr>
            <w:rFonts w:ascii="宋体" w:hAnsi="宋体" w:cs="宋体"/>
            <w:bCs/>
            <w:kern w:val="0"/>
            <w:sz w:val="24"/>
          </w:rPr>
          <w:delText>将句子分成因、</w:delText>
        </w:r>
        <w:r w:rsidRPr="00AD6482" w:rsidDel="009E5B60">
          <w:rPr>
            <w:rFonts w:ascii="宋体" w:hAnsi="宋体" w:cs="宋体" w:hint="eastAsia"/>
            <w:bCs/>
            <w:kern w:val="0"/>
            <w:sz w:val="24"/>
          </w:rPr>
          <w:delText>果</w:delText>
        </w:r>
        <w:r w:rsidRPr="00AD6482" w:rsidDel="009E5B60">
          <w:rPr>
            <w:rFonts w:ascii="宋体" w:hAnsi="宋体" w:cs="宋体"/>
            <w:bCs/>
            <w:kern w:val="0"/>
            <w:sz w:val="24"/>
          </w:rPr>
          <w:delText>两个部分，将因中的单词与果中的单词</w:delText>
        </w:r>
        <w:r w:rsidRPr="00AD6482" w:rsidDel="009E5B60">
          <w:rPr>
            <w:rFonts w:ascii="宋体" w:hAnsi="宋体" w:cs="宋体" w:hint="eastAsia"/>
            <w:bCs/>
            <w:kern w:val="0"/>
            <w:sz w:val="24"/>
          </w:rPr>
          <w:delText>两两</w:delText>
        </w:r>
        <w:r w:rsidRPr="00AD6482" w:rsidDel="009E5B60">
          <w:rPr>
            <w:rFonts w:ascii="宋体" w:hAnsi="宋体" w:cs="宋体"/>
            <w:bCs/>
            <w:kern w:val="0"/>
            <w:sz w:val="24"/>
          </w:rPr>
          <w:delText>相连，记</w:delText>
        </w:r>
        <w:r w:rsidRPr="00AD6482" w:rsidDel="009E5B60">
          <w:rPr>
            <w:rFonts w:ascii="宋体" w:hAnsi="宋体" w:cs="宋体" w:hint="eastAsia"/>
            <w:bCs/>
            <w:kern w:val="0"/>
            <w:sz w:val="24"/>
          </w:rPr>
          <w:delText>频率</w:delText>
        </w:r>
        <w:r w:rsidRPr="00AD6482" w:rsidDel="009E5B60">
          <w:rPr>
            <w:rFonts w:ascii="宋体" w:hAnsi="宋体" w:cs="宋体"/>
            <w:bCs/>
            <w:kern w:val="0"/>
            <w:sz w:val="24"/>
          </w:rPr>
          <w:delText>为</w:delText>
        </w:r>
        <w:r w:rsidRPr="00AD6482" w:rsidDel="009E5B60">
          <w:rPr>
            <w:rFonts w:ascii="宋体" w:hAnsi="宋体" w:cs="宋体" w:hint="eastAsia"/>
            <w:bCs/>
            <w:kern w:val="0"/>
            <w:sz w:val="24"/>
          </w:rPr>
          <w:delText>1</w:delText>
        </w:r>
      </w:del>
      <w:ins w:id="83" w:author="jessie luo" w:date="2016-01-31T14:14:00Z">
        <w:r w:rsidR="009E5B60" w:rsidRPr="00E0208B">
          <w:rPr>
            <w:rFonts w:ascii="宋体" w:hAnsi="宋体" w:cs="宋体"/>
            <w:bCs/>
            <w:color w:val="4F81BD" w:themeColor="accent1"/>
            <w:kern w:val="0"/>
            <w:sz w:val="24"/>
          </w:rPr>
          <w:t>将</w:t>
        </w:r>
        <w:r w:rsidR="009E5B60" w:rsidRPr="00E0208B">
          <w:rPr>
            <w:rFonts w:ascii="宋体" w:hAnsi="宋体" w:cs="宋体" w:hint="eastAsia"/>
            <w:bCs/>
            <w:color w:val="4F81BD" w:themeColor="accent1"/>
            <w:kern w:val="0"/>
            <w:sz w:val="24"/>
          </w:rPr>
          <w:t>A</w:t>
        </w:r>
        <w:r w:rsidR="009E5B60" w:rsidRPr="00E0208B">
          <w:rPr>
            <w:rFonts w:ascii="宋体" w:hAnsi="宋体" w:cs="宋体"/>
            <w:bCs/>
            <w:color w:val="4F81BD" w:themeColor="accent1"/>
            <w:kern w:val="0"/>
            <w:sz w:val="24"/>
          </w:rPr>
          <w:t>中的单词</w:t>
        </w:r>
        <m:oMath>
          <m:r>
            <w:rPr>
              <w:rFonts w:ascii="Cambria Math" w:hAnsi="Cambria Math" w:cs="宋体"/>
              <w:color w:val="4F81BD" w:themeColor="accent1"/>
              <w:kern w:val="0"/>
              <w:sz w:val="24"/>
            </w:rPr>
            <m:t>i</m:t>
          </m:r>
        </m:oMath>
        <w:r w:rsidR="009E5B60" w:rsidRPr="00E0208B">
          <w:rPr>
            <w:rFonts w:ascii="宋体" w:hAnsi="宋体" w:cs="宋体" w:hint="eastAsia"/>
            <w:bCs/>
            <w:color w:val="4F81BD" w:themeColor="accent1"/>
            <w:kern w:val="0"/>
            <w:sz w:val="24"/>
          </w:rPr>
          <w:t>作为‘因’（记为</w:t>
        </w:r>
        <m:oMath>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STIXGeneral-Regular"/>
                  <w:color w:val="4F81BD" w:themeColor="accent1"/>
                  <w:kern w:val="0"/>
                  <w:sz w:val="24"/>
                </w:rPr>
                <m:t>c</m:t>
              </m:r>
            </m:sub>
          </m:sSub>
        </m:oMath>
        <w:r w:rsidR="009E5B60" w:rsidRPr="00E0208B">
          <w:rPr>
            <w:rFonts w:ascii="宋体" w:hAnsi="宋体" w:cs="宋体" w:hint="eastAsia"/>
            <w:bCs/>
            <w:color w:val="4F81BD" w:themeColor="accent1"/>
            <w:kern w:val="0"/>
            <w:sz w:val="24"/>
          </w:rPr>
          <w:t>）</w:t>
        </w:r>
        <w:r w:rsidR="009E5B60" w:rsidRPr="00E0208B">
          <w:rPr>
            <w:rFonts w:ascii="宋体" w:hAnsi="宋体" w:cs="宋体"/>
            <w:bCs/>
            <w:color w:val="4F81BD" w:themeColor="accent1"/>
            <w:kern w:val="0"/>
            <w:sz w:val="24"/>
          </w:rPr>
          <w:t>与</w:t>
        </w:r>
        <w:r w:rsidR="009E5B60" w:rsidRPr="00E0208B">
          <w:rPr>
            <w:rFonts w:ascii="宋体" w:hAnsi="宋体" w:cs="宋体" w:hint="eastAsia"/>
            <w:bCs/>
            <w:color w:val="4F81BD" w:themeColor="accent1"/>
            <w:kern w:val="0"/>
            <w:sz w:val="24"/>
          </w:rPr>
          <w:t>B</w:t>
        </w:r>
        <w:r w:rsidR="009E5B60" w:rsidRPr="00E0208B">
          <w:rPr>
            <w:rFonts w:ascii="宋体" w:hAnsi="宋体" w:cs="宋体"/>
            <w:bCs/>
            <w:color w:val="4F81BD" w:themeColor="accent1"/>
            <w:kern w:val="0"/>
            <w:sz w:val="24"/>
          </w:rPr>
          <w:t>中的单词</w:t>
        </w:r>
        <m:oMath>
          <m:r>
            <w:rPr>
              <w:rFonts w:ascii="Cambria Math" w:hAnsi="Cambria Math" w:cs="宋体"/>
              <w:color w:val="4F81BD" w:themeColor="accent1"/>
              <w:kern w:val="0"/>
              <w:sz w:val="24"/>
            </w:rPr>
            <m:t>j</m:t>
          </m:r>
        </m:oMath>
        <w:r w:rsidR="009E5B60" w:rsidRPr="00E0208B">
          <w:rPr>
            <w:rFonts w:ascii="宋体" w:hAnsi="宋体" w:cs="宋体" w:hint="eastAsia"/>
            <w:bCs/>
            <w:color w:val="4F81BD" w:themeColor="accent1"/>
            <w:kern w:val="0"/>
            <w:sz w:val="24"/>
          </w:rPr>
          <w:t>作为‘果’（记为</w:t>
        </w:r>
        <m:oMath>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j</m:t>
              </m:r>
            </m:e>
            <m:sub>
              <m:r>
                <w:rPr>
                  <w:rFonts w:ascii="Cambria Math" w:hAnsi="Cambria Math" w:cs="STIXGeneral-Regular"/>
                  <w:color w:val="4F81BD" w:themeColor="accent1"/>
                  <w:kern w:val="0"/>
                  <w:sz w:val="24"/>
                </w:rPr>
                <m:t>e</m:t>
              </m:r>
            </m:sub>
          </m:sSub>
        </m:oMath>
        <w:r w:rsidR="009E5B60" w:rsidRPr="00E0208B">
          <w:rPr>
            <w:rFonts w:ascii="宋体" w:hAnsi="宋体" w:cs="宋体" w:hint="eastAsia"/>
            <w:bCs/>
            <w:color w:val="4F81BD" w:themeColor="accent1"/>
            <w:kern w:val="0"/>
            <w:sz w:val="24"/>
          </w:rPr>
          <w:t>）两两</w:t>
        </w:r>
        <w:r w:rsidR="009E5B60" w:rsidRPr="00E0208B">
          <w:rPr>
            <w:rFonts w:ascii="宋体" w:hAnsi="宋体" w:cs="宋体"/>
            <w:bCs/>
            <w:color w:val="4F81BD" w:themeColor="accent1"/>
            <w:kern w:val="0"/>
            <w:sz w:val="24"/>
          </w:rPr>
          <w:t>相连</w:t>
        </w:r>
        <w:r w:rsidR="009E5B60" w:rsidRPr="00E0208B">
          <w:rPr>
            <w:rFonts w:ascii="宋体" w:hAnsi="宋体" w:cs="宋体" w:hint="eastAsia"/>
            <w:bCs/>
            <w:color w:val="4F81BD" w:themeColor="accent1"/>
            <w:kern w:val="0"/>
            <w:sz w:val="24"/>
          </w:rPr>
          <w:t>成因果对</w:t>
        </w:r>
        <m:oMath>
          <m:d>
            <m:dPr>
              <m:ctrlPr>
                <w:rPr>
                  <w:rFonts w:ascii="Cambria Math" w:hAnsi="Cambria Math" w:cs="宋体"/>
                  <w:bCs/>
                  <w:i/>
                  <w:color w:val="4F81BD" w:themeColor="accent1"/>
                  <w:kern w:val="0"/>
                  <w:sz w:val="24"/>
                </w:rPr>
              </m:ctrlPr>
            </m:dPr>
            <m:e>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 xml:space="preserve">, </m:t>
              </m:r>
              <m:sSub>
                <m:sSubPr>
                  <m:ctrlPr>
                    <w:rPr>
                      <w:rFonts w:ascii="Cambria Math" w:hAnsi="Cambria Math" w:cs="STIXGeneral-Regular"/>
                      <w:bCs/>
                      <w:i/>
                      <w:color w:val="4F81BD" w:themeColor="accent1"/>
                      <w:kern w:val="0"/>
                      <w:sz w:val="24"/>
                    </w:rPr>
                  </m:ctrlPr>
                </m:sSubPr>
                <m:e>
                  <m:r>
                    <w:rPr>
                      <w:rFonts w:ascii="Cambria Math" w:hAnsi="Cambria Math" w:cs="STIXGeneral-Regular"/>
                      <w:color w:val="4F81BD" w:themeColor="accent1"/>
                      <w:kern w:val="0"/>
                      <w:sz w:val="24"/>
                    </w:rPr>
                    <m:t>j</m:t>
                  </m:r>
                </m:e>
                <m:sub>
                  <m:r>
                    <w:rPr>
                      <w:rFonts w:ascii="Cambria Math" w:hAnsi="Cambria Math" w:cs="STIXGeneral-Regular"/>
                      <w:color w:val="4F81BD" w:themeColor="accent1"/>
                      <w:kern w:val="0"/>
                      <w:sz w:val="24"/>
                    </w:rPr>
                    <m:t>e</m:t>
                  </m:r>
                </m:sub>
              </m:sSub>
            </m:e>
          </m:d>
        </m:oMath>
        <w:r w:rsidR="009E5B60" w:rsidRPr="00AD6482">
          <w:rPr>
            <w:rFonts w:ascii="宋体" w:hAnsi="宋体" w:cs="宋体"/>
            <w:bCs/>
            <w:kern w:val="0"/>
            <w:sz w:val="24"/>
          </w:rPr>
          <w:t>，记</w:t>
        </w:r>
        <w:r w:rsidR="009E5B60">
          <w:rPr>
            <w:rFonts w:ascii="宋体" w:hAnsi="宋体" w:cs="宋体" w:hint="eastAsia"/>
            <w:bCs/>
            <w:kern w:val="0"/>
            <w:sz w:val="24"/>
          </w:rPr>
          <w:t>其出现</w:t>
        </w:r>
        <w:r w:rsidR="009E5B60" w:rsidRPr="00AD6482">
          <w:rPr>
            <w:rFonts w:ascii="宋体" w:hAnsi="宋体" w:cs="宋体" w:hint="eastAsia"/>
            <w:bCs/>
            <w:kern w:val="0"/>
            <w:sz w:val="24"/>
          </w:rPr>
          <w:t>频率</w:t>
        </w:r>
        <w:r w:rsidR="009E5B60" w:rsidRPr="00AD6482">
          <w:rPr>
            <w:rFonts w:ascii="宋体" w:hAnsi="宋体" w:cs="宋体"/>
            <w:bCs/>
            <w:kern w:val="0"/>
            <w:sz w:val="24"/>
          </w:rPr>
          <w:t>为</w:t>
        </w:r>
        <w:r w:rsidR="009E5B60" w:rsidRPr="00AD6482">
          <w:rPr>
            <w:rFonts w:ascii="宋体" w:hAnsi="宋体" w:cs="宋体" w:hint="eastAsia"/>
            <w:bCs/>
            <w:kern w:val="0"/>
            <w:sz w:val="24"/>
          </w:rPr>
          <w:t>1，</w:t>
        </w:r>
      </w:ins>
      <w:del w:id="84" w:author="jessie luo" w:date="2016-01-31T14:15:00Z">
        <w:r w:rsidRPr="00AD6482" w:rsidDel="009E5B60">
          <w:rPr>
            <w:rFonts w:ascii="宋体" w:hAnsi="宋体" w:cs="宋体" w:hint="eastAsia"/>
            <w:bCs/>
            <w:kern w:val="0"/>
            <w:sz w:val="24"/>
          </w:rPr>
          <w:delText>，</w:delText>
        </w:r>
      </w:del>
      <w:r w:rsidRPr="00AD6482">
        <w:rPr>
          <w:rFonts w:ascii="宋体" w:hAnsi="宋体" w:cs="宋体" w:hint="eastAsia"/>
          <w:bCs/>
          <w:kern w:val="0"/>
          <w:sz w:val="24"/>
        </w:rPr>
        <w:t>同时</w:t>
      </w:r>
      <w:r w:rsidRPr="00AD6482">
        <w:rPr>
          <w:rFonts w:ascii="宋体" w:hAnsi="宋体" w:cs="宋体"/>
          <w:bCs/>
          <w:kern w:val="0"/>
          <w:sz w:val="24"/>
        </w:rPr>
        <w:t>记录下</w:t>
      </w:r>
      <w:r w:rsidRPr="00AD6482">
        <w:rPr>
          <w:rFonts w:ascii="宋体" w:hAnsi="宋体" w:cs="宋体" w:hint="eastAsia"/>
          <w:bCs/>
          <w:kern w:val="0"/>
          <w:sz w:val="24"/>
        </w:rPr>
        <w:t>包含</w:t>
      </w:r>
      <w:r w:rsidRPr="00AD6482">
        <w:rPr>
          <w:rFonts w:ascii="宋体" w:hAnsi="宋体" w:cs="宋体"/>
          <w:bCs/>
          <w:kern w:val="0"/>
          <w:sz w:val="24"/>
        </w:rPr>
        <w:t>的</w:t>
      </w:r>
      <w:r w:rsidRPr="00AD6482">
        <w:rPr>
          <w:rFonts w:ascii="宋体" w:hAnsi="宋体" w:cs="宋体" w:hint="eastAsia"/>
          <w:bCs/>
          <w:kern w:val="0"/>
          <w:sz w:val="24"/>
        </w:rPr>
        <w:t>相应</w:t>
      </w:r>
      <w:r w:rsidRPr="00AD6482">
        <w:rPr>
          <w:rFonts w:ascii="宋体" w:hAnsi="宋体" w:cs="宋体"/>
          <w:bCs/>
          <w:kern w:val="0"/>
          <w:sz w:val="24"/>
        </w:rPr>
        <w:t>关键词</w:t>
      </w:r>
      <w:r w:rsidRPr="00AD6482">
        <w:rPr>
          <w:rFonts w:ascii="宋体" w:hAnsi="宋体" w:cs="宋体" w:hint="eastAsia"/>
          <w:bCs/>
          <w:kern w:val="0"/>
          <w:sz w:val="24"/>
        </w:rPr>
        <w:t>。将</w:t>
      </w:r>
      <w:r w:rsidRPr="00AD6482">
        <w:rPr>
          <w:rFonts w:ascii="宋体" w:hAnsi="宋体" w:cs="宋体"/>
          <w:bCs/>
          <w:kern w:val="0"/>
          <w:sz w:val="24"/>
        </w:rPr>
        <w:t>所有的频率</w:t>
      </w:r>
      <w:r w:rsidRPr="00AD6482">
        <w:rPr>
          <w:rFonts w:ascii="宋体" w:hAnsi="宋体" w:cs="宋体" w:hint="eastAsia"/>
          <w:bCs/>
          <w:kern w:val="0"/>
          <w:sz w:val="24"/>
        </w:rPr>
        <w:t>相加</w:t>
      </w:r>
      <w:r w:rsidRPr="00AD6482">
        <w:rPr>
          <w:rFonts w:ascii="宋体" w:hAnsi="宋体" w:cs="宋体"/>
          <w:bCs/>
          <w:kern w:val="0"/>
          <w:sz w:val="24"/>
        </w:rPr>
        <w:t>，我们得到不同的词对对于不同的关键词的频率分布以及它的总频率。</w:t>
      </w:r>
      <w:ins w:id="85" w:author="jessie luo" w:date="2016-01-31T14:15:00Z">
        <w:r w:rsidR="00AF7B48" w:rsidRPr="0072263C">
          <w:rPr>
            <w:rFonts w:ascii="宋体" w:hAnsi="宋体" w:cs="宋体" w:hint="eastAsia"/>
            <w:bCs/>
            <w:color w:val="4F81BD" w:themeColor="accent1"/>
            <w:kern w:val="0"/>
            <w:sz w:val="24"/>
          </w:rPr>
          <w:t>例如，从句(1)中，可以提取出</w:t>
        </w:r>
        <w:r w:rsidR="00AF7B48">
          <w:rPr>
            <w:rFonts w:ascii="宋体" w:hAnsi="宋体" w:cs="宋体" w:hint="eastAsia"/>
            <w:bCs/>
            <w:color w:val="4F81BD" w:themeColor="accent1"/>
            <w:kern w:val="0"/>
            <w:sz w:val="24"/>
          </w:rPr>
          <w:t>的因果关系对有：</w:t>
        </w:r>
        <m:oMath>
          <m:d>
            <m:dPr>
              <m:ctrlPr>
                <w:rPr>
                  <w:rFonts w:ascii="Cambria Math" w:hAnsi="Cambria Math" w:cs="宋体"/>
                  <w:bCs/>
                  <w:i/>
                  <w:color w:val="4F81BD" w:themeColor="accent1"/>
                  <w:kern w:val="0"/>
                  <w:sz w:val="24"/>
                </w:rPr>
              </m:ctrlPr>
            </m:dPr>
            <m:e>
              <m:r>
                <w:rPr>
                  <w:rFonts w:ascii="Cambria Math" w:hAnsi="Cambria Math" w:cs="宋体"/>
                  <w:color w:val="4F81BD" w:themeColor="accent1"/>
                  <w:kern w:val="0"/>
                  <w:sz w:val="24"/>
                </w:rPr>
                <m:t>stor</m:t>
              </m:r>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m</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,tremendou</m:t>
              </m:r>
              <m:sSub>
                <m:sSubPr>
                  <m:ctrlPr>
                    <w:rPr>
                      <w:rFonts w:ascii="Cambria Math" w:hAnsi="Cambria Math" w:cs="STIXGeneral-Regular"/>
                      <w:bCs/>
                      <w:i/>
                      <w:color w:val="4F81BD" w:themeColor="accent1"/>
                      <w:kern w:val="0"/>
                      <w:sz w:val="24"/>
                    </w:rPr>
                  </m:ctrlPr>
                </m:sSubPr>
                <m:e>
                  <m:r>
                    <w:rPr>
                      <w:rFonts w:ascii="Cambria Math" w:hAnsi="Cambria Math" w:cs="STIXGeneral-Regular"/>
                      <w:color w:val="4F81BD" w:themeColor="accent1"/>
                      <w:kern w:val="0"/>
                      <w:sz w:val="24"/>
                    </w:rPr>
                    <m:t>s</m:t>
                  </m:r>
                </m:e>
                <m:sub>
                  <m:r>
                    <w:rPr>
                      <w:rFonts w:ascii="Cambria Math" w:hAnsi="Cambria Math" w:cs="STIXGeneral-Regular"/>
                      <w:color w:val="4F81BD" w:themeColor="accent1"/>
                      <w:kern w:val="0"/>
                      <w:sz w:val="24"/>
                    </w:rPr>
                    <m:t>e</m:t>
                  </m:r>
                </m:sub>
              </m:sSub>
            </m:e>
          </m:d>
        </m:oMath>
        <w:r w:rsidR="00AF7B48">
          <w:rPr>
            <w:rFonts w:ascii="宋体" w:hAnsi="宋体" w:cs="宋体" w:hint="eastAsia"/>
            <w:bCs/>
            <w:color w:val="4F81BD" w:themeColor="accent1"/>
            <w:kern w:val="0"/>
            <w:sz w:val="24"/>
          </w:rPr>
          <w:t>，</w:t>
        </w:r>
        <m:oMath>
          <m:d>
            <m:dPr>
              <m:ctrlPr>
                <w:rPr>
                  <w:rFonts w:ascii="Cambria Math" w:hAnsi="Cambria Math" w:cs="宋体"/>
                  <w:bCs/>
                  <w:i/>
                  <w:color w:val="4F81BD" w:themeColor="accent1"/>
                  <w:kern w:val="0"/>
                  <w:sz w:val="24"/>
                </w:rPr>
              </m:ctrlPr>
            </m:dPr>
            <m:e>
              <m:r>
                <w:rPr>
                  <w:rFonts w:ascii="Cambria Math" w:hAnsi="Cambria Math" w:cs="宋体"/>
                  <w:color w:val="4F81BD" w:themeColor="accent1"/>
                  <w:kern w:val="0"/>
                  <w:sz w:val="24"/>
                </w:rPr>
                <m:t>stor</m:t>
              </m:r>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m</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 amoun</m:t>
              </m:r>
              <m:sSub>
                <m:sSubPr>
                  <m:ctrlPr>
                    <w:rPr>
                      <w:rFonts w:ascii="Cambria Math" w:hAnsi="Cambria Math" w:cs="STIXGeneral-Regular"/>
                      <w:bCs/>
                      <w:i/>
                      <w:color w:val="4F81BD" w:themeColor="accent1"/>
                      <w:kern w:val="0"/>
                      <w:sz w:val="24"/>
                    </w:rPr>
                  </m:ctrlPr>
                </m:sSubPr>
                <m:e>
                  <m:r>
                    <w:rPr>
                      <w:rFonts w:ascii="Cambria Math" w:hAnsi="Cambria Math" w:cs="STIXGeneral-Regular"/>
                      <w:color w:val="4F81BD" w:themeColor="accent1"/>
                      <w:kern w:val="0"/>
                      <w:sz w:val="24"/>
                    </w:rPr>
                    <m:t>t</m:t>
                  </m:r>
                </m:e>
                <m:sub>
                  <m:r>
                    <w:rPr>
                      <w:rFonts w:ascii="Cambria Math" w:hAnsi="Cambria Math" w:cs="STIXGeneral-Regular"/>
                      <w:color w:val="4F81BD" w:themeColor="accent1"/>
                      <w:kern w:val="0"/>
                      <w:sz w:val="24"/>
                    </w:rPr>
                    <m:t>e</m:t>
                  </m:r>
                </m:sub>
              </m:sSub>
              <m:ctrlPr>
                <w:rPr>
                  <w:rFonts w:ascii="Cambria Math" w:hAnsi="Cambria Math" w:cs="STIXGeneral-Regular"/>
                  <w:bCs/>
                  <w:i/>
                  <w:color w:val="4F81BD" w:themeColor="accent1"/>
                  <w:kern w:val="0"/>
                  <w:sz w:val="24"/>
                </w:rPr>
              </m:ctrlPr>
            </m:e>
          </m:d>
        </m:oMath>
        <w:r w:rsidR="00AF7B48">
          <w:rPr>
            <w:rFonts w:ascii="宋体" w:hAnsi="宋体" w:cs="宋体" w:hint="eastAsia"/>
            <w:bCs/>
            <w:color w:val="4F81BD" w:themeColor="accent1"/>
            <w:kern w:val="0"/>
            <w:sz w:val="24"/>
          </w:rPr>
          <w:t>，</w:t>
        </w:r>
        <m:oMath>
          <m:d>
            <m:dPr>
              <m:ctrlPr>
                <w:rPr>
                  <w:rFonts w:ascii="Cambria Math" w:hAnsi="Cambria Math" w:cs="宋体"/>
                  <w:bCs/>
                  <w:i/>
                  <w:color w:val="4F81BD" w:themeColor="accent1"/>
                  <w:kern w:val="0"/>
                  <w:sz w:val="24"/>
                </w:rPr>
              </m:ctrlPr>
            </m:dPr>
            <m:e>
              <m:r>
                <w:rPr>
                  <w:rFonts w:ascii="Cambria Math" w:hAnsi="Cambria Math" w:cs="宋体"/>
                  <w:color w:val="4F81BD" w:themeColor="accent1"/>
                  <w:kern w:val="0"/>
                  <w:sz w:val="24"/>
                </w:rPr>
                <m:t>stor</m:t>
              </m:r>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m</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 damag</m:t>
              </m:r>
              <m:sSub>
                <m:sSubPr>
                  <m:ctrlPr>
                    <w:rPr>
                      <w:rFonts w:ascii="Cambria Math" w:hAnsi="Cambria Math" w:cs="STIXGeneral-Regular"/>
                      <w:bCs/>
                      <w:i/>
                      <w:color w:val="4F81BD" w:themeColor="accent1"/>
                      <w:kern w:val="0"/>
                      <w:sz w:val="24"/>
                    </w:rPr>
                  </m:ctrlPr>
                </m:sSubPr>
                <m:e>
                  <m:r>
                    <w:rPr>
                      <w:rFonts w:ascii="Cambria Math" w:hAnsi="Cambria Math" w:cs="STIXGeneral-Regular"/>
                      <w:color w:val="4F81BD" w:themeColor="accent1"/>
                      <w:kern w:val="0"/>
                      <w:sz w:val="24"/>
                    </w:rPr>
                    <m:t>e</m:t>
                  </m:r>
                </m:e>
                <m:sub>
                  <m:r>
                    <w:rPr>
                      <w:rFonts w:ascii="Cambria Math" w:hAnsi="Cambria Math" w:cs="STIXGeneral-Regular"/>
                      <w:color w:val="4F81BD" w:themeColor="accent1"/>
                      <w:kern w:val="0"/>
                      <w:sz w:val="24"/>
                    </w:rPr>
                    <m:t>e</m:t>
                  </m:r>
                </m:sub>
              </m:sSub>
            </m:e>
          </m:d>
        </m:oMath>
        <w:r w:rsidR="00AF7B48">
          <w:rPr>
            <w:rFonts w:ascii="宋体" w:hAnsi="宋体" w:cs="宋体" w:hint="eastAsia"/>
            <w:bCs/>
            <w:color w:val="4F81BD" w:themeColor="accent1"/>
            <w:kern w:val="0"/>
            <w:sz w:val="24"/>
          </w:rPr>
          <w:t>，</w:t>
        </w:r>
        <m:oMath>
          <m:d>
            <m:dPr>
              <m:ctrlPr>
                <w:rPr>
                  <w:rFonts w:ascii="Cambria Math" w:hAnsi="Cambria Math" w:cs="宋体"/>
                  <w:bCs/>
                  <w:i/>
                  <w:color w:val="4F81BD" w:themeColor="accent1"/>
                  <w:kern w:val="0"/>
                  <w:sz w:val="24"/>
                </w:rPr>
              </m:ctrlPr>
            </m:dPr>
            <m:e>
              <m:r>
                <w:rPr>
                  <w:rFonts w:ascii="Cambria Math" w:hAnsi="Cambria Math" w:cs="宋体"/>
                  <w:color w:val="4F81BD" w:themeColor="accent1"/>
                  <w:kern w:val="0"/>
                  <w:sz w:val="24"/>
                </w:rPr>
                <m:t>stor</m:t>
              </m:r>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m</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,langdin</m:t>
              </m:r>
              <m:sSub>
                <m:sSubPr>
                  <m:ctrlPr>
                    <w:rPr>
                      <w:rFonts w:ascii="Cambria Math" w:hAnsi="Cambria Math" w:cs="STIXGeneral-Regular"/>
                      <w:bCs/>
                      <w:i/>
                      <w:color w:val="4F81BD" w:themeColor="accent1"/>
                      <w:kern w:val="0"/>
                      <w:sz w:val="24"/>
                    </w:rPr>
                  </m:ctrlPr>
                </m:sSubPr>
                <m:e>
                  <m:r>
                    <w:rPr>
                      <w:rFonts w:ascii="Cambria Math" w:hAnsi="Cambria Math" w:cs="STIXGeneral-Regular"/>
                      <w:color w:val="4F81BD" w:themeColor="accent1"/>
                      <w:kern w:val="0"/>
                      <w:sz w:val="24"/>
                    </w:rPr>
                    <m:t>g</m:t>
                  </m:r>
                </m:e>
                <m:sub>
                  <m:r>
                    <w:rPr>
                      <w:rFonts w:ascii="Cambria Math" w:hAnsi="Cambria Math" w:cs="STIXGeneral-Regular"/>
                      <w:color w:val="4F81BD" w:themeColor="accent1"/>
                      <w:kern w:val="0"/>
                      <w:sz w:val="24"/>
                    </w:rPr>
                    <m:t>e</m:t>
                  </m:r>
                </m:sub>
              </m:sSub>
            </m:e>
          </m:d>
        </m:oMath>
        <w:r w:rsidR="00AF7B48">
          <w:rPr>
            <w:rFonts w:ascii="宋体" w:hAnsi="宋体" w:cs="宋体" w:hint="eastAsia"/>
            <w:bCs/>
            <w:color w:val="4F81BD" w:themeColor="accent1"/>
            <w:kern w:val="0"/>
            <w:sz w:val="24"/>
          </w:rPr>
          <w:t>和</w:t>
        </w:r>
        <m:oMath>
          <m:r>
            <w:rPr>
              <w:rFonts w:ascii="Cambria Math" w:hAnsi="Cambria Math" w:cs="宋体"/>
              <w:color w:val="4F81BD" w:themeColor="accent1"/>
              <w:kern w:val="0"/>
              <w:sz w:val="24"/>
            </w:rPr>
            <m:t>(stor</m:t>
          </m:r>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m</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,beac</m:t>
          </m:r>
          <m:sSub>
            <m:sSubPr>
              <m:ctrlPr>
                <w:rPr>
                  <w:rFonts w:ascii="Cambria Math" w:hAnsi="Cambria Math" w:cs="STIXGeneral-Regular"/>
                  <w:bCs/>
                  <w:i/>
                  <w:color w:val="4F81BD" w:themeColor="accent1"/>
                  <w:kern w:val="0"/>
                  <w:sz w:val="24"/>
                </w:rPr>
              </m:ctrlPr>
            </m:sSubPr>
            <m:e>
              <m:r>
                <w:rPr>
                  <w:rFonts w:ascii="Cambria Math" w:hAnsi="Cambria Math" w:cs="STIXGeneral-Regular"/>
                  <w:color w:val="4F81BD" w:themeColor="accent1"/>
                  <w:kern w:val="0"/>
                  <w:sz w:val="24"/>
                </w:rPr>
                <m:t>h</m:t>
              </m:r>
            </m:e>
            <m:sub>
              <m:r>
                <w:rPr>
                  <w:rFonts w:ascii="Cambria Math" w:hAnsi="Cambria Math" w:cs="STIXGeneral-Regular"/>
                  <w:color w:val="4F81BD" w:themeColor="accent1"/>
                  <w:kern w:val="0"/>
                  <w:sz w:val="24"/>
                </w:rPr>
                <m:t>e</m:t>
              </m:r>
            </m:sub>
          </m:sSub>
          <m:r>
            <w:rPr>
              <w:rFonts w:ascii="Cambria Math" w:hAnsi="Cambria Math" w:cs="宋体"/>
              <w:color w:val="4F81BD" w:themeColor="accent1"/>
              <w:kern w:val="0"/>
              <w:sz w:val="24"/>
            </w:rPr>
            <m:t>)</m:t>
          </m:r>
        </m:oMath>
        <w:r w:rsidR="00AF7B48">
          <w:rPr>
            <w:rFonts w:ascii="宋体" w:hAnsi="宋体" w:cs="宋体" w:hint="eastAsia"/>
            <w:bCs/>
            <w:color w:val="4F81BD" w:themeColor="accent1"/>
            <w:kern w:val="0"/>
            <w:sz w:val="24"/>
          </w:rPr>
          <w:t>。在此过程中，我们去除了停用词（stop word），并且只保留在</w:t>
        </w:r>
        <w:proofErr w:type="spellStart"/>
        <w:r w:rsidR="00AF7B48">
          <w:rPr>
            <w:rFonts w:ascii="宋体" w:hAnsi="宋体" w:cs="宋体" w:hint="eastAsia"/>
            <w:bCs/>
            <w:color w:val="4F81BD" w:themeColor="accent1"/>
            <w:kern w:val="0"/>
            <w:sz w:val="24"/>
          </w:rPr>
          <w:t>WordNet</w:t>
        </w:r>
        <w:proofErr w:type="spellEnd"/>
        <w:r w:rsidR="00AF7B48">
          <w:rPr>
            <w:rFonts w:ascii="宋体" w:hAnsi="宋体" w:cs="宋体" w:hint="eastAsia"/>
            <w:bCs/>
            <w:color w:val="4F81BD" w:themeColor="accent1"/>
            <w:kern w:val="0"/>
            <w:sz w:val="24"/>
          </w:rPr>
          <w:t>中作为名词、动词、形容词和副词出现过的单词。</w:t>
        </w:r>
      </w:ins>
      <w:del w:id="86" w:author="jessie luo" w:date="2016-01-31T14:15:00Z">
        <w:r w:rsidRPr="00AD6482" w:rsidDel="00AF7B48">
          <w:rPr>
            <w:rFonts w:ascii="宋体" w:hAnsi="宋体" w:cs="宋体" w:hint="eastAsia"/>
            <w:bCs/>
            <w:kern w:val="0"/>
            <w:sz w:val="24"/>
          </w:rPr>
          <w:delText>对于</w:delText>
        </w:r>
        <w:r w:rsidRPr="00AD6482" w:rsidDel="00AF7B48">
          <w:rPr>
            <w:rFonts w:ascii="宋体" w:hAnsi="宋体" w:cs="宋体"/>
            <w:bCs/>
            <w:kern w:val="0"/>
            <w:sz w:val="24"/>
          </w:rPr>
          <w:delText>提取因果关系词组对，我们采用的方法如下：</w:delText>
        </w:r>
        <w:r w:rsidRPr="00AD6482" w:rsidDel="00AF7B48">
          <w:rPr>
            <w:rFonts w:ascii="宋体" w:hAnsi="宋体" w:cs="宋体" w:hint="eastAsia"/>
            <w:bCs/>
            <w:kern w:val="0"/>
            <w:sz w:val="24"/>
          </w:rPr>
          <w:delText>检索</w:delText>
        </w:r>
        <w:r w:rsidRPr="00AD6482" w:rsidDel="00AF7B48">
          <w:rPr>
            <w:rFonts w:ascii="宋体" w:hAnsi="宋体" w:cs="宋体"/>
            <w:bCs/>
            <w:kern w:val="0"/>
            <w:sz w:val="24"/>
          </w:rPr>
          <w:delText>句子中包含有关键词的句子，</w:delText>
        </w:r>
        <w:r w:rsidRPr="00AD6482" w:rsidDel="00AF7B48">
          <w:rPr>
            <w:rFonts w:ascii="宋体" w:hAnsi="宋体" w:cs="宋体" w:hint="eastAsia"/>
            <w:bCs/>
            <w:kern w:val="0"/>
            <w:sz w:val="24"/>
          </w:rPr>
          <w:delText>关键词</w:delText>
        </w:r>
        <w:r w:rsidRPr="00AD6482" w:rsidDel="00AF7B48">
          <w:rPr>
            <w:rFonts w:ascii="宋体" w:hAnsi="宋体" w:cs="宋体"/>
            <w:bCs/>
            <w:kern w:val="0"/>
            <w:sz w:val="24"/>
          </w:rPr>
          <w:delText>将句子分成因、</w:delText>
        </w:r>
        <w:r w:rsidRPr="00AD6482" w:rsidDel="00AF7B48">
          <w:rPr>
            <w:rFonts w:ascii="宋体" w:hAnsi="宋体" w:cs="宋体" w:hint="eastAsia"/>
            <w:bCs/>
            <w:kern w:val="0"/>
            <w:sz w:val="24"/>
          </w:rPr>
          <w:delText>果</w:delText>
        </w:r>
        <w:r w:rsidRPr="00AD6482" w:rsidDel="00AF7B48">
          <w:rPr>
            <w:rFonts w:ascii="宋体" w:hAnsi="宋体" w:cs="宋体"/>
            <w:bCs/>
            <w:kern w:val="0"/>
            <w:sz w:val="24"/>
          </w:rPr>
          <w:delText>两个部分</w:delText>
        </w:r>
        <w:r w:rsidRPr="00AD6482" w:rsidDel="00AF7B48">
          <w:rPr>
            <w:rFonts w:ascii="宋体" w:hAnsi="宋体" w:cs="宋体" w:hint="eastAsia"/>
            <w:bCs/>
            <w:kern w:val="0"/>
            <w:sz w:val="24"/>
          </w:rPr>
          <w:delText>。句子</w:delText>
        </w:r>
        <w:r w:rsidRPr="00AD6482" w:rsidDel="00AF7B48">
          <w:rPr>
            <w:rFonts w:ascii="宋体" w:hAnsi="宋体" w:cs="宋体"/>
            <w:bCs/>
            <w:kern w:val="0"/>
            <w:sz w:val="24"/>
          </w:rPr>
          <w:delText>通过</w:delText>
        </w:r>
        <w:r w:rsidRPr="00AD6482" w:rsidDel="00AF7B48">
          <w:rPr>
            <w:rFonts w:ascii="宋体" w:hAnsi="宋体" w:cs="宋体" w:hint="eastAsia"/>
            <w:bCs/>
            <w:kern w:val="0"/>
            <w:sz w:val="24"/>
          </w:rPr>
          <w:delText>依存句法分析器（</w:delText>
        </w:r>
        <w:r w:rsidRPr="00AD6482" w:rsidDel="00AF7B48">
          <w:rPr>
            <w:rFonts w:ascii="宋体" w:hAnsi="宋体" w:cs="宋体"/>
            <w:bCs/>
            <w:kern w:val="0"/>
            <w:sz w:val="24"/>
          </w:rPr>
          <w:delText>dependency parser</w:delText>
        </w:r>
        <w:r w:rsidRPr="00AD6482" w:rsidDel="00AF7B48">
          <w:rPr>
            <w:rFonts w:ascii="宋体" w:hAnsi="宋体" w:cs="宋体" w:hint="eastAsia"/>
            <w:bCs/>
            <w:kern w:val="0"/>
            <w:sz w:val="24"/>
          </w:rPr>
          <w:delText>）得到句中</w:delText>
        </w:r>
        <w:r w:rsidRPr="00AD6482" w:rsidDel="00AF7B48">
          <w:rPr>
            <w:rFonts w:ascii="宋体" w:hAnsi="宋体" w:cs="宋体"/>
            <w:bCs/>
            <w:kern w:val="0"/>
            <w:sz w:val="24"/>
          </w:rPr>
          <w:delText>的词组，即</w:delText>
        </w:r>
        <w:r w:rsidRPr="00AD6482" w:rsidDel="00AF7B48">
          <w:rPr>
            <w:rFonts w:ascii="宋体" w:hAnsi="宋体" w:cs="宋体" w:hint="eastAsia"/>
            <w:bCs/>
            <w:kern w:val="0"/>
            <w:sz w:val="24"/>
          </w:rPr>
          <w:delText>事件</w:delText>
        </w:r>
        <w:r w:rsidRPr="00AD6482" w:rsidDel="00AF7B48">
          <w:rPr>
            <w:rFonts w:ascii="宋体" w:hAnsi="宋体" w:cs="宋体"/>
            <w:bCs/>
            <w:kern w:val="0"/>
            <w:sz w:val="24"/>
          </w:rPr>
          <w:delText>。</w:delText>
        </w:r>
        <w:r w:rsidRPr="00AD6482" w:rsidDel="00AF7B48">
          <w:rPr>
            <w:rFonts w:ascii="宋体" w:hAnsi="宋体" w:cs="宋体" w:hint="eastAsia"/>
            <w:bCs/>
            <w:kern w:val="0"/>
            <w:sz w:val="24"/>
          </w:rPr>
          <w:delText>将</w:delText>
        </w:r>
        <w:r w:rsidRPr="00AD6482" w:rsidDel="00AF7B48">
          <w:rPr>
            <w:rFonts w:ascii="宋体" w:hAnsi="宋体" w:cs="宋体"/>
            <w:bCs/>
            <w:kern w:val="0"/>
            <w:sz w:val="24"/>
          </w:rPr>
          <w:delText>因、果部分的</w:delText>
        </w:r>
        <w:r w:rsidRPr="00AD6482" w:rsidDel="00AF7B48">
          <w:rPr>
            <w:rFonts w:ascii="宋体" w:hAnsi="宋体" w:cs="宋体" w:hint="eastAsia"/>
            <w:bCs/>
            <w:kern w:val="0"/>
            <w:sz w:val="24"/>
          </w:rPr>
          <w:delText>事件</w:delText>
        </w:r>
        <w:r w:rsidRPr="00AD6482" w:rsidDel="00AF7B48">
          <w:rPr>
            <w:rFonts w:ascii="宋体" w:hAnsi="宋体" w:cs="宋体"/>
            <w:bCs/>
            <w:kern w:val="0"/>
            <w:sz w:val="24"/>
          </w:rPr>
          <w:delText>两两相连，记</w:delText>
        </w:r>
        <w:r w:rsidRPr="00AD6482" w:rsidDel="00AF7B48">
          <w:rPr>
            <w:rFonts w:ascii="宋体" w:hAnsi="宋体" w:cs="宋体" w:hint="eastAsia"/>
            <w:bCs/>
            <w:kern w:val="0"/>
            <w:sz w:val="24"/>
          </w:rPr>
          <w:delText>频率</w:delText>
        </w:r>
        <w:r w:rsidRPr="00AD6482" w:rsidDel="00AF7B48">
          <w:rPr>
            <w:rFonts w:ascii="宋体" w:hAnsi="宋体" w:cs="宋体"/>
            <w:bCs/>
            <w:kern w:val="0"/>
            <w:sz w:val="24"/>
          </w:rPr>
          <w:delText>为</w:delText>
        </w:r>
        <w:r w:rsidRPr="00AD6482" w:rsidDel="00AF7B48">
          <w:rPr>
            <w:rFonts w:ascii="宋体" w:hAnsi="宋体" w:cs="宋体" w:hint="eastAsia"/>
            <w:bCs/>
            <w:kern w:val="0"/>
            <w:sz w:val="24"/>
          </w:rPr>
          <w:delText>1，同时</w:delText>
        </w:r>
        <w:r w:rsidRPr="00AD6482" w:rsidDel="00AF7B48">
          <w:rPr>
            <w:rFonts w:ascii="宋体" w:hAnsi="宋体" w:cs="宋体"/>
            <w:bCs/>
            <w:kern w:val="0"/>
            <w:sz w:val="24"/>
          </w:rPr>
          <w:delText>记录下</w:delText>
        </w:r>
        <w:r w:rsidRPr="00AD6482" w:rsidDel="00AF7B48">
          <w:rPr>
            <w:rFonts w:ascii="宋体" w:hAnsi="宋体" w:cs="宋体" w:hint="eastAsia"/>
            <w:bCs/>
            <w:kern w:val="0"/>
            <w:sz w:val="24"/>
          </w:rPr>
          <w:delText>包含</w:delText>
        </w:r>
        <w:r w:rsidRPr="00AD6482" w:rsidDel="00AF7B48">
          <w:rPr>
            <w:rFonts w:ascii="宋体" w:hAnsi="宋体" w:cs="宋体"/>
            <w:bCs/>
            <w:kern w:val="0"/>
            <w:sz w:val="24"/>
          </w:rPr>
          <w:delText>的</w:delText>
        </w:r>
        <w:r w:rsidRPr="00AD6482" w:rsidDel="00AF7B48">
          <w:rPr>
            <w:rFonts w:ascii="宋体" w:hAnsi="宋体" w:cs="宋体" w:hint="eastAsia"/>
            <w:bCs/>
            <w:kern w:val="0"/>
            <w:sz w:val="24"/>
          </w:rPr>
          <w:delText>相应</w:delText>
        </w:r>
        <w:r w:rsidRPr="00AD6482" w:rsidDel="00AF7B48">
          <w:rPr>
            <w:rFonts w:ascii="宋体" w:hAnsi="宋体" w:cs="宋体"/>
            <w:bCs/>
            <w:kern w:val="0"/>
            <w:sz w:val="24"/>
          </w:rPr>
          <w:delText>关键词</w:delText>
        </w:r>
        <w:r w:rsidRPr="00AD6482" w:rsidDel="00AF7B48">
          <w:rPr>
            <w:rFonts w:ascii="宋体" w:hAnsi="宋体" w:cs="宋体" w:hint="eastAsia"/>
            <w:bCs/>
            <w:kern w:val="0"/>
            <w:sz w:val="24"/>
          </w:rPr>
          <w:delText>。将</w:delText>
        </w:r>
        <w:r w:rsidRPr="00AD6482" w:rsidDel="00AF7B48">
          <w:rPr>
            <w:rFonts w:ascii="宋体" w:hAnsi="宋体" w:cs="宋体"/>
            <w:bCs/>
            <w:kern w:val="0"/>
            <w:sz w:val="24"/>
          </w:rPr>
          <w:delText>所有的频率</w:delText>
        </w:r>
        <w:r w:rsidRPr="00AD6482" w:rsidDel="00AF7B48">
          <w:rPr>
            <w:rFonts w:ascii="宋体" w:hAnsi="宋体" w:cs="宋体" w:hint="eastAsia"/>
            <w:bCs/>
            <w:kern w:val="0"/>
            <w:sz w:val="24"/>
          </w:rPr>
          <w:delText>相加</w:delText>
        </w:r>
        <w:r w:rsidRPr="00AD6482" w:rsidDel="00AF7B48">
          <w:rPr>
            <w:rFonts w:ascii="宋体" w:hAnsi="宋体" w:cs="宋体"/>
            <w:bCs/>
            <w:kern w:val="0"/>
            <w:sz w:val="24"/>
          </w:rPr>
          <w:delText>，我们得到不同的词</w:delText>
        </w:r>
        <w:r w:rsidRPr="00AD6482" w:rsidDel="00AF7B48">
          <w:rPr>
            <w:rFonts w:ascii="宋体" w:hAnsi="宋体" w:cs="宋体" w:hint="eastAsia"/>
            <w:bCs/>
            <w:kern w:val="0"/>
            <w:sz w:val="24"/>
          </w:rPr>
          <w:delText>组</w:delText>
        </w:r>
        <w:r w:rsidRPr="00AD6482" w:rsidDel="00AF7B48">
          <w:rPr>
            <w:rFonts w:ascii="宋体" w:hAnsi="宋体" w:cs="宋体"/>
            <w:bCs/>
            <w:kern w:val="0"/>
            <w:sz w:val="24"/>
          </w:rPr>
          <w:delText>对对于不同的关键词的频率分布以及它的总频率。</w:delText>
        </w:r>
      </w:del>
    </w:p>
    <w:p w14:paraId="437A489B" w14:textId="77777777" w:rsidR="00C22997" w:rsidRDefault="00C22997" w:rsidP="00C22997">
      <w:pPr>
        <w:widowControl/>
        <w:adjustRightInd w:val="0"/>
        <w:snapToGrid w:val="0"/>
        <w:spacing w:after="120" w:line="360" w:lineRule="auto"/>
        <w:rPr>
          <w:rFonts w:ascii="宋体" w:hAnsi="宋体" w:cs="宋体"/>
          <w:bCs/>
          <w:kern w:val="0"/>
          <w:sz w:val="24"/>
        </w:rPr>
      </w:pPr>
    </w:p>
    <w:p w14:paraId="4DF3FC98" w14:textId="6401BA28" w:rsidR="00C22997" w:rsidRDefault="00C22997" w:rsidP="00C22997">
      <w:pPr>
        <w:widowControl/>
        <w:adjustRightInd w:val="0"/>
        <w:snapToGrid w:val="0"/>
        <w:spacing w:after="120" w:line="360" w:lineRule="auto"/>
        <w:rPr>
          <w:rFonts w:ascii="宋体" w:hAnsi="宋体" w:cs="宋体"/>
          <w:b/>
          <w:bCs/>
          <w:kern w:val="0"/>
          <w:sz w:val="24"/>
        </w:rPr>
      </w:pPr>
      <w:r>
        <w:rPr>
          <w:rFonts w:ascii="宋体" w:hAnsi="宋体" w:cs="宋体" w:hint="eastAsia"/>
          <w:b/>
          <w:bCs/>
          <w:kern w:val="0"/>
          <w:sz w:val="24"/>
        </w:rPr>
        <w:lastRenderedPageBreak/>
        <w:t>3.2.2</w:t>
      </w:r>
      <w:r w:rsidRPr="005B0F51">
        <w:rPr>
          <w:rFonts w:ascii="宋体" w:hAnsi="宋体" w:cs="宋体" w:hint="eastAsia"/>
          <w:b/>
          <w:bCs/>
          <w:kern w:val="0"/>
          <w:sz w:val="24"/>
        </w:rPr>
        <w:t xml:space="preserve"> </w:t>
      </w:r>
      <w:r w:rsidR="00B20F75">
        <w:rPr>
          <w:rFonts w:ascii="宋体" w:hAnsi="宋体" w:cs="宋体" w:hint="eastAsia"/>
          <w:b/>
          <w:bCs/>
          <w:kern w:val="0"/>
          <w:sz w:val="24"/>
        </w:rPr>
        <w:t>数据清洗与去噪</w:t>
      </w:r>
    </w:p>
    <w:p w14:paraId="511D7440" w14:textId="77777777" w:rsidR="00B20F75" w:rsidRPr="00B20F75" w:rsidRDefault="00B20F75" w:rsidP="00B20F75">
      <w:pPr>
        <w:widowControl/>
        <w:adjustRightInd w:val="0"/>
        <w:snapToGrid w:val="0"/>
        <w:spacing w:after="120" w:line="360" w:lineRule="auto"/>
        <w:rPr>
          <w:rFonts w:ascii="宋体" w:hAnsi="宋体" w:cs="宋体"/>
          <w:bCs/>
          <w:kern w:val="0"/>
          <w:sz w:val="24"/>
        </w:rPr>
      </w:pPr>
      <w:r w:rsidRPr="00B20F75">
        <w:rPr>
          <w:rFonts w:ascii="宋体" w:hAnsi="宋体" w:cs="宋体" w:hint="eastAsia"/>
          <w:bCs/>
          <w:kern w:val="0"/>
          <w:sz w:val="24"/>
        </w:rPr>
        <w:t>由于句子</w:t>
      </w:r>
      <w:r w:rsidRPr="00B20F75">
        <w:rPr>
          <w:rFonts w:ascii="宋体" w:hAnsi="宋体" w:cs="宋体"/>
          <w:bCs/>
          <w:kern w:val="0"/>
          <w:sz w:val="24"/>
        </w:rPr>
        <w:t>结构和停用词</w:t>
      </w:r>
      <w:r w:rsidRPr="00B20F75">
        <w:rPr>
          <w:rFonts w:ascii="宋体" w:hAnsi="宋体" w:cs="宋体" w:hint="eastAsia"/>
          <w:bCs/>
          <w:kern w:val="0"/>
          <w:sz w:val="24"/>
        </w:rPr>
        <w:t>等</w:t>
      </w:r>
      <w:r w:rsidRPr="00B20F75">
        <w:rPr>
          <w:rFonts w:ascii="宋体" w:hAnsi="宋体" w:cs="宋体"/>
          <w:bCs/>
          <w:kern w:val="0"/>
          <w:sz w:val="24"/>
        </w:rPr>
        <w:t>的存在，</w:t>
      </w:r>
      <w:r w:rsidRPr="00B20F75">
        <w:rPr>
          <w:rFonts w:ascii="宋体" w:hAnsi="宋体" w:cs="宋体" w:hint="eastAsia"/>
          <w:bCs/>
          <w:kern w:val="0"/>
          <w:sz w:val="24"/>
        </w:rPr>
        <w:t>原始</w:t>
      </w:r>
      <w:r w:rsidRPr="00B20F75">
        <w:rPr>
          <w:rFonts w:ascii="宋体" w:hAnsi="宋体" w:cs="宋体"/>
          <w:bCs/>
          <w:kern w:val="0"/>
          <w:sz w:val="24"/>
        </w:rPr>
        <w:t>数据中存在一定的噪声。我们</w:t>
      </w:r>
      <w:r w:rsidRPr="00B20F75">
        <w:rPr>
          <w:rFonts w:ascii="宋体" w:hAnsi="宋体" w:cs="宋体" w:hint="eastAsia"/>
          <w:bCs/>
          <w:kern w:val="0"/>
          <w:sz w:val="24"/>
        </w:rPr>
        <w:t>将</w:t>
      </w:r>
      <w:r w:rsidRPr="00B20F75">
        <w:rPr>
          <w:rFonts w:ascii="宋体" w:hAnsi="宋体" w:cs="宋体"/>
          <w:bCs/>
          <w:kern w:val="0"/>
          <w:sz w:val="24"/>
        </w:rPr>
        <w:t>从以下几个角度进行数据清洗</w:t>
      </w:r>
      <w:r w:rsidRPr="00B20F75">
        <w:rPr>
          <w:rFonts w:ascii="宋体" w:hAnsi="宋体" w:cs="宋体" w:hint="eastAsia"/>
          <w:bCs/>
          <w:kern w:val="0"/>
          <w:sz w:val="24"/>
        </w:rPr>
        <w:t>和</w:t>
      </w:r>
      <w:r w:rsidRPr="00B20F75">
        <w:rPr>
          <w:rFonts w:ascii="宋体" w:hAnsi="宋体" w:cs="宋体"/>
          <w:bCs/>
          <w:kern w:val="0"/>
          <w:sz w:val="24"/>
        </w:rPr>
        <w:t>降噪：</w:t>
      </w:r>
    </w:p>
    <w:p w14:paraId="510C16F5" w14:textId="564CB28E" w:rsidR="00B20F75" w:rsidRPr="00046977" w:rsidRDefault="00B20F75" w:rsidP="00046977">
      <w:pPr>
        <w:pStyle w:val="a3"/>
        <w:widowControl/>
        <w:numPr>
          <w:ilvl w:val="0"/>
          <w:numId w:val="10"/>
        </w:numPr>
        <w:adjustRightInd w:val="0"/>
        <w:snapToGrid w:val="0"/>
        <w:spacing w:after="120" w:line="360" w:lineRule="auto"/>
        <w:ind w:firstLineChars="0"/>
        <w:rPr>
          <w:rFonts w:ascii="宋体" w:hAnsi="宋体" w:cs="宋体"/>
          <w:bCs/>
          <w:kern w:val="0"/>
          <w:sz w:val="24"/>
        </w:rPr>
      </w:pPr>
      <w:r w:rsidRPr="00046977">
        <w:rPr>
          <w:rFonts w:ascii="宋体" w:hAnsi="宋体" w:cs="宋体" w:hint="eastAsia"/>
          <w:bCs/>
          <w:kern w:val="0"/>
          <w:sz w:val="24"/>
        </w:rPr>
        <w:t>构造</w:t>
      </w:r>
      <w:r w:rsidRPr="00046977">
        <w:rPr>
          <w:rFonts w:ascii="宋体" w:hAnsi="宋体" w:cs="宋体"/>
          <w:bCs/>
          <w:kern w:val="0"/>
          <w:sz w:val="24"/>
        </w:rPr>
        <w:t>停用词词典</w:t>
      </w:r>
      <w:r w:rsidRPr="00046977">
        <w:rPr>
          <w:rFonts w:ascii="宋体" w:hAnsi="宋体" w:cs="宋体" w:hint="eastAsia"/>
          <w:bCs/>
          <w:kern w:val="0"/>
          <w:sz w:val="24"/>
        </w:rPr>
        <w:t>。</w:t>
      </w:r>
      <w:r w:rsidRPr="00046977">
        <w:rPr>
          <w:rFonts w:ascii="宋体" w:hAnsi="宋体" w:cs="宋体"/>
          <w:bCs/>
          <w:kern w:val="0"/>
          <w:sz w:val="24"/>
        </w:rPr>
        <w:t>对于</w:t>
      </w:r>
      <w:r w:rsidRPr="00046977">
        <w:rPr>
          <w:rFonts w:ascii="宋体" w:hAnsi="宋体" w:cs="宋体" w:hint="eastAsia"/>
          <w:bCs/>
          <w:kern w:val="0"/>
          <w:sz w:val="24"/>
        </w:rPr>
        <w:t>任</w:t>
      </w:r>
      <w:r w:rsidRPr="00046977">
        <w:rPr>
          <w:rFonts w:ascii="宋体" w:hAnsi="宋体" w:cs="宋体"/>
          <w:bCs/>
          <w:kern w:val="0"/>
          <w:sz w:val="24"/>
        </w:rPr>
        <w:t>一</w:t>
      </w:r>
      <w:r w:rsidRPr="00046977">
        <w:rPr>
          <w:rFonts w:ascii="宋体" w:hAnsi="宋体" w:cs="宋体" w:hint="eastAsia"/>
          <w:bCs/>
          <w:kern w:val="0"/>
          <w:sz w:val="24"/>
        </w:rPr>
        <w:t>因果</w:t>
      </w:r>
      <w:r w:rsidRPr="00046977">
        <w:rPr>
          <w:rFonts w:ascii="宋体" w:hAnsi="宋体" w:cs="宋体"/>
          <w:bCs/>
          <w:kern w:val="0"/>
          <w:sz w:val="24"/>
        </w:rPr>
        <w:t>词</w:t>
      </w:r>
      <w:r w:rsidR="00B957F3" w:rsidRPr="00046977">
        <w:rPr>
          <w:rFonts w:ascii="宋体" w:hAnsi="宋体" w:cs="宋体" w:hint="eastAsia"/>
          <w:bCs/>
          <w:kern w:val="0"/>
          <w:sz w:val="24"/>
        </w:rPr>
        <w:t>（事件</w:t>
      </w:r>
      <w:r w:rsidRPr="00046977">
        <w:rPr>
          <w:rFonts w:ascii="宋体" w:hAnsi="宋体" w:cs="宋体"/>
          <w:bCs/>
          <w:kern w:val="0"/>
          <w:sz w:val="24"/>
        </w:rPr>
        <w:t>）对</w:t>
      </w:r>
      <w:r w:rsidRPr="00046977">
        <w:rPr>
          <w:rFonts w:ascii="宋体" w:hAnsi="宋体" w:cs="宋体" w:hint="eastAsia"/>
          <w:bCs/>
          <w:kern w:val="0"/>
          <w:sz w:val="24"/>
        </w:rPr>
        <w:t>，如果</w:t>
      </w:r>
      <w:r w:rsidRPr="00046977">
        <w:rPr>
          <w:rFonts w:ascii="宋体" w:hAnsi="宋体" w:cs="宋体"/>
          <w:bCs/>
          <w:kern w:val="0"/>
          <w:sz w:val="24"/>
        </w:rPr>
        <w:t>包含了停用词，</w:t>
      </w:r>
      <w:r w:rsidRPr="00046977">
        <w:rPr>
          <w:rFonts w:ascii="宋体" w:hAnsi="宋体" w:cs="宋体" w:hint="eastAsia"/>
          <w:bCs/>
          <w:kern w:val="0"/>
          <w:sz w:val="24"/>
        </w:rPr>
        <w:t>则</w:t>
      </w:r>
      <w:r w:rsidRPr="00046977">
        <w:rPr>
          <w:rFonts w:ascii="宋体" w:hAnsi="宋体" w:cs="宋体"/>
          <w:bCs/>
          <w:kern w:val="0"/>
          <w:sz w:val="24"/>
        </w:rPr>
        <w:t>忽略词</w:t>
      </w:r>
      <w:r w:rsidR="00B957F3" w:rsidRPr="00046977">
        <w:rPr>
          <w:rFonts w:ascii="宋体" w:hAnsi="宋体" w:cs="宋体" w:hint="eastAsia"/>
          <w:bCs/>
          <w:kern w:val="0"/>
          <w:sz w:val="24"/>
        </w:rPr>
        <w:t>（事件</w:t>
      </w:r>
      <w:r w:rsidRPr="00046977">
        <w:rPr>
          <w:rFonts w:ascii="宋体" w:hAnsi="宋体" w:cs="宋体"/>
          <w:bCs/>
          <w:kern w:val="0"/>
          <w:sz w:val="24"/>
        </w:rPr>
        <w:t>）对</w:t>
      </w:r>
      <w:r w:rsidRPr="00046977">
        <w:rPr>
          <w:rFonts w:ascii="宋体" w:hAnsi="宋体" w:cs="宋体" w:hint="eastAsia"/>
          <w:bCs/>
          <w:kern w:val="0"/>
          <w:sz w:val="24"/>
        </w:rPr>
        <w:t>，</w:t>
      </w:r>
      <w:r w:rsidRPr="00046977">
        <w:rPr>
          <w:rFonts w:ascii="宋体" w:hAnsi="宋体" w:cs="宋体"/>
          <w:bCs/>
          <w:kern w:val="0"/>
          <w:sz w:val="24"/>
        </w:rPr>
        <w:t>不纳入</w:t>
      </w:r>
      <w:r w:rsidRPr="00046977">
        <w:rPr>
          <w:rFonts w:ascii="宋体" w:hAnsi="宋体" w:cs="宋体" w:hint="eastAsia"/>
          <w:bCs/>
          <w:kern w:val="0"/>
          <w:sz w:val="24"/>
        </w:rPr>
        <w:t>计数。拟</w:t>
      </w:r>
      <w:r w:rsidRPr="00046977">
        <w:rPr>
          <w:rFonts w:ascii="宋体" w:hAnsi="宋体" w:cs="宋体"/>
          <w:bCs/>
          <w:kern w:val="0"/>
          <w:sz w:val="24"/>
        </w:rPr>
        <w:t>采用的停用词词典</w:t>
      </w:r>
      <w:r w:rsidRPr="00046977">
        <w:rPr>
          <w:rFonts w:ascii="宋体" w:hAnsi="宋体" w:cs="宋体" w:hint="eastAsia"/>
          <w:bCs/>
          <w:kern w:val="0"/>
          <w:sz w:val="24"/>
        </w:rPr>
        <w:t>部分</w:t>
      </w:r>
      <w:r w:rsidR="00850FF7" w:rsidRPr="00046977">
        <w:rPr>
          <w:rFonts w:ascii="宋体" w:hAnsi="宋体" w:cs="宋体" w:hint="eastAsia"/>
          <w:bCs/>
          <w:kern w:val="0"/>
          <w:sz w:val="24"/>
        </w:rPr>
        <w:t>表2所示</w:t>
      </w:r>
      <w:r w:rsidRPr="00046977">
        <w:rPr>
          <w:rFonts w:ascii="宋体" w:hAnsi="宋体" w:cs="宋体"/>
          <w:bCs/>
          <w:kern w:val="0"/>
          <w:sz w:val="24"/>
        </w:rPr>
        <w:t>：</w:t>
      </w:r>
    </w:p>
    <w:p w14:paraId="44464187" w14:textId="727555F4" w:rsidR="00046977" w:rsidRPr="00046977" w:rsidRDefault="00CA6CFA" w:rsidP="00046977">
      <w:pPr>
        <w:pStyle w:val="a3"/>
        <w:widowControl/>
        <w:adjustRightInd w:val="0"/>
        <w:snapToGrid w:val="0"/>
        <w:spacing w:after="120" w:line="360" w:lineRule="auto"/>
        <w:ind w:left="360" w:firstLineChars="0" w:firstLine="0"/>
        <w:rPr>
          <w:rFonts w:ascii="宋体" w:hAnsi="宋体" w:cs="宋体"/>
          <w:bCs/>
          <w:kern w:val="0"/>
          <w:sz w:val="24"/>
        </w:rPr>
      </w:pPr>
      <w:r>
        <w:rPr>
          <w:rFonts w:ascii="宋体" w:hAnsi="宋体" w:cs="宋体" w:hint="eastAsia"/>
          <w:bCs/>
          <w:noProof/>
          <w:kern w:val="0"/>
          <w:sz w:val="24"/>
        </w:rPr>
        <mc:AlternateContent>
          <mc:Choice Requires="wps">
            <w:drawing>
              <wp:anchor distT="0" distB="0" distL="114300" distR="114300" simplePos="0" relativeHeight="251660288" behindDoc="0" locked="0" layoutInCell="1" allowOverlap="1" wp14:anchorId="2E64BCB6" wp14:editId="1A6F5D64">
                <wp:simplePos x="0" y="0"/>
                <wp:positionH relativeFrom="column">
                  <wp:posOffset>1828800</wp:posOffset>
                </wp:positionH>
                <wp:positionV relativeFrom="paragraph">
                  <wp:posOffset>4445</wp:posOffset>
                </wp:positionV>
                <wp:extent cx="1106170" cy="320040"/>
                <wp:effectExtent l="0" t="0" r="0" b="10160"/>
                <wp:wrapSquare wrapText="bothSides"/>
                <wp:docPr id="7" name="文本框 7"/>
                <wp:cNvGraphicFramePr/>
                <a:graphic xmlns:a="http://schemas.openxmlformats.org/drawingml/2006/main">
                  <a:graphicData uri="http://schemas.microsoft.com/office/word/2010/wordprocessingShape">
                    <wps:wsp>
                      <wps:cNvSpPr txBox="1"/>
                      <wps:spPr>
                        <a:xfrm>
                          <a:off x="0" y="0"/>
                          <a:ext cx="1106170" cy="3200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7D1678" w14:textId="3F2A2F20" w:rsidR="00576E50" w:rsidRPr="009B27CC" w:rsidRDefault="00576E50" w:rsidP="009B27CC">
                            <w:pPr>
                              <w:jc w:val="center"/>
                              <w:rPr>
                                <w:b/>
                                <w:sz w:val="20"/>
                                <w:szCs w:val="20"/>
                              </w:rPr>
                            </w:pPr>
                            <w:r w:rsidRPr="009B27CC">
                              <w:rPr>
                                <w:rFonts w:hint="eastAsia"/>
                                <w:b/>
                                <w:sz w:val="20"/>
                                <w:szCs w:val="20"/>
                              </w:rPr>
                              <w:t>表</w:t>
                            </w:r>
                            <w:r w:rsidRPr="009B27CC">
                              <w:rPr>
                                <w:rFonts w:hint="eastAsia"/>
                                <w:b/>
                                <w:sz w:val="20"/>
                                <w:szCs w:val="20"/>
                              </w:rPr>
                              <w:t>2</w:t>
                            </w:r>
                            <w:r w:rsidRPr="009B27CC">
                              <w:rPr>
                                <w:rFonts w:hint="eastAsia"/>
                                <w:b/>
                                <w:sz w:val="20"/>
                                <w:szCs w:val="20"/>
                              </w:rPr>
                              <w:t>：停用词表</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E64BCB6" id="文本框 7" o:spid="_x0000_s1031" type="#_x0000_t202" style="position:absolute;left:0;text-align:left;margin-left:2in;margin-top:.35pt;width:87.1pt;height:25.2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" filled="f" stroked="f">
                <v:textbox>
                  <w:txbxContent>
                    <w:p w14:paraId="7B7D1678" w14:textId="3F2A2F20" w:rsidR="00576E50" w:rsidRPr="009B27CC" w:rsidRDefault="00576E50" w:rsidP="009B27CC">
                      <w:pPr>
                        <w:jc w:val="center"/>
                        <w:rPr>
                          <w:b/>
                          <w:sz w:val="20"/>
                          <w:szCs w:val="20"/>
                        </w:rPr>
                      </w:pPr>
                      <w:r w:rsidRPr="009B27CC">
                        <w:rPr>
                          <w:rFonts w:hint="eastAsia"/>
                          <w:b/>
                          <w:sz w:val="20"/>
                          <w:szCs w:val="20"/>
                        </w:rPr>
                        <w:t>表</w:t>
                      </w:r>
                      <w:r w:rsidRPr="009B27CC">
                        <w:rPr>
                          <w:rFonts w:hint="eastAsia"/>
                          <w:b/>
                          <w:sz w:val="20"/>
                          <w:szCs w:val="20"/>
                        </w:rPr>
                        <w:t>2</w:t>
                      </w:r>
                      <w:r w:rsidRPr="009B27CC">
                        <w:rPr>
                          <w:rFonts w:hint="eastAsia"/>
                          <w:b/>
                          <w:sz w:val="20"/>
                          <w:szCs w:val="20"/>
                        </w:rPr>
                        <w:t>：停用词表</w:t>
                      </w:r>
                    </w:p>
                  </w:txbxContent>
                </v:textbox>
                <w10:wrap type="square"/>
              </v:shape>
            </w:pict>
          </mc:Fallback>
        </mc:AlternateContent>
      </w:r>
    </w:p>
    <w:tbl>
      <w:tblPr>
        <w:tblW w:w="5000" w:type="pct"/>
        <w:tblLook w:val="04A0" w:firstRow="1" w:lastRow="0" w:firstColumn="1" w:lastColumn="0" w:noHBand="0" w:noVBand="1"/>
      </w:tblPr>
      <w:tblGrid>
        <w:gridCol w:w="1289"/>
        <w:gridCol w:w="1408"/>
        <w:gridCol w:w="1173"/>
        <w:gridCol w:w="1156"/>
        <w:gridCol w:w="1173"/>
        <w:gridCol w:w="1173"/>
        <w:gridCol w:w="1150"/>
      </w:tblGrid>
      <w:tr w:rsidR="00B20F75" w:rsidRPr="004D1180" w14:paraId="1AF2DB61" w14:textId="77777777" w:rsidTr="00D97EB5">
        <w:trPr>
          <w:trHeight w:val="270"/>
        </w:trPr>
        <w:tc>
          <w:tcPr>
            <w:tcW w:w="7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D9A6BE"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w:t>
            </w:r>
          </w:p>
        </w:tc>
        <w:tc>
          <w:tcPr>
            <w:tcW w:w="826" w:type="pct"/>
            <w:tcBorders>
              <w:top w:val="single" w:sz="4" w:space="0" w:color="auto"/>
              <w:left w:val="nil"/>
              <w:bottom w:val="single" w:sz="4" w:space="0" w:color="auto"/>
              <w:right w:val="single" w:sz="4" w:space="0" w:color="auto"/>
            </w:tcBorders>
            <w:shd w:val="clear" w:color="auto" w:fill="auto"/>
            <w:noWrap/>
            <w:vAlign w:val="center"/>
            <w:hideMark/>
          </w:tcPr>
          <w:p w14:paraId="53DEBCE2"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afterwards</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23011F97" w14:textId="23A4559E"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alone</w:t>
            </w:r>
          </w:p>
        </w:tc>
        <w:tc>
          <w:tcPr>
            <w:tcW w:w="678" w:type="pct"/>
            <w:tcBorders>
              <w:top w:val="single" w:sz="4" w:space="0" w:color="auto"/>
              <w:left w:val="nil"/>
              <w:bottom w:val="single" w:sz="4" w:space="0" w:color="auto"/>
              <w:right w:val="single" w:sz="4" w:space="0" w:color="auto"/>
            </w:tcBorders>
            <w:shd w:val="clear" w:color="auto" w:fill="auto"/>
            <w:noWrap/>
            <w:vAlign w:val="center"/>
            <w:hideMark/>
          </w:tcPr>
          <w:p w14:paraId="7D25B67F"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among</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2AD733C1"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any</w:t>
            </w:r>
          </w:p>
        </w:tc>
        <w:tc>
          <w:tcPr>
            <w:tcW w:w="688" w:type="pct"/>
            <w:tcBorders>
              <w:top w:val="single" w:sz="4" w:space="0" w:color="auto"/>
              <w:left w:val="nil"/>
              <w:bottom w:val="single" w:sz="4" w:space="0" w:color="auto"/>
              <w:right w:val="single" w:sz="4" w:space="0" w:color="auto"/>
            </w:tcBorders>
            <w:shd w:val="clear" w:color="auto" w:fill="auto"/>
            <w:noWrap/>
            <w:vAlign w:val="center"/>
            <w:hideMark/>
          </w:tcPr>
          <w:p w14:paraId="1CE93248"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anywhere</w:t>
            </w:r>
          </w:p>
        </w:tc>
        <w:tc>
          <w:tcPr>
            <w:tcW w:w="678" w:type="pct"/>
            <w:tcBorders>
              <w:top w:val="single" w:sz="4" w:space="0" w:color="auto"/>
              <w:left w:val="nil"/>
              <w:bottom w:val="single" w:sz="4" w:space="0" w:color="auto"/>
              <w:right w:val="single" w:sz="4" w:space="0" w:color="auto"/>
            </w:tcBorders>
            <w:shd w:val="clear" w:color="auto" w:fill="auto"/>
            <w:noWrap/>
            <w:vAlign w:val="center"/>
            <w:hideMark/>
          </w:tcPr>
          <w:p w14:paraId="393AAC5A"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av</w:t>
            </w:r>
          </w:p>
        </w:tc>
      </w:tr>
      <w:tr w:rsidR="00B20F75" w:rsidRPr="004D1180" w14:paraId="0E3DF3A3" w14:textId="77777777" w:rsidTr="00D97EB5">
        <w:trPr>
          <w:trHeight w:val="270"/>
        </w:trPr>
        <w:tc>
          <w:tcPr>
            <w:tcW w:w="757" w:type="pct"/>
            <w:tcBorders>
              <w:top w:val="nil"/>
              <w:left w:val="single" w:sz="4" w:space="0" w:color="auto"/>
              <w:bottom w:val="single" w:sz="4" w:space="0" w:color="auto"/>
              <w:right w:val="single" w:sz="4" w:space="0" w:color="auto"/>
            </w:tcBorders>
            <w:shd w:val="clear" w:color="auto" w:fill="auto"/>
            <w:noWrap/>
            <w:vAlign w:val="center"/>
            <w:hideMark/>
          </w:tcPr>
          <w:p w14:paraId="71D6D42E"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about</w:t>
            </w:r>
          </w:p>
        </w:tc>
        <w:tc>
          <w:tcPr>
            <w:tcW w:w="826" w:type="pct"/>
            <w:tcBorders>
              <w:top w:val="nil"/>
              <w:left w:val="nil"/>
              <w:bottom w:val="single" w:sz="4" w:space="0" w:color="auto"/>
              <w:right w:val="single" w:sz="4" w:space="0" w:color="auto"/>
            </w:tcBorders>
            <w:shd w:val="clear" w:color="auto" w:fill="auto"/>
            <w:noWrap/>
            <w:vAlign w:val="center"/>
            <w:hideMark/>
          </w:tcPr>
          <w:p w14:paraId="5996CE8A"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again</w:t>
            </w:r>
          </w:p>
        </w:tc>
        <w:tc>
          <w:tcPr>
            <w:tcW w:w="688" w:type="pct"/>
            <w:tcBorders>
              <w:top w:val="nil"/>
              <w:left w:val="nil"/>
              <w:bottom w:val="single" w:sz="4" w:space="0" w:color="auto"/>
              <w:right w:val="single" w:sz="4" w:space="0" w:color="auto"/>
            </w:tcBorders>
            <w:shd w:val="clear" w:color="auto" w:fill="auto"/>
            <w:noWrap/>
            <w:vAlign w:val="center"/>
            <w:hideMark/>
          </w:tcPr>
          <w:p w14:paraId="097E5848"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along</w:t>
            </w:r>
          </w:p>
        </w:tc>
        <w:tc>
          <w:tcPr>
            <w:tcW w:w="678" w:type="pct"/>
            <w:tcBorders>
              <w:top w:val="nil"/>
              <w:left w:val="nil"/>
              <w:bottom w:val="single" w:sz="4" w:space="0" w:color="auto"/>
              <w:right w:val="single" w:sz="4" w:space="0" w:color="auto"/>
            </w:tcBorders>
            <w:shd w:val="clear" w:color="auto" w:fill="auto"/>
            <w:noWrap/>
            <w:vAlign w:val="center"/>
            <w:hideMark/>
          </w:tcPr>
          <w:p w14:paraId="4F0D74F5"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amongst</w:t>
            </w:r>
          </w:p>
        </w:tc>
        <w:tc>
          <w:tcPr>
            <w:tcW w:w="688" w:type="pct"/>
            <w:tcBorders>
              <w:top w:val="nil"/>
              <w:left w:val="nil"/>
              <w:bottom w:val="single" w:sz="4" w:space="0" w:color="auto"/>
              <w:right w:val="single" w:sz="4" w:space="0" w:color="auto"/>
            </w:tcBorders>
            <w:shd w:val="clear" w:color="auto" w:fill="auto"/>
            <w:noWrap/>
            <w:vAlign w:val="center"/>
            <w:hideMark/>
          </w:tcPr>
          <w:p w14:paraId="524CBAB0"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anybody</w:t>
            </w:r>
          </w:p>
        </w:tc>
        <w:tc>
          <w:tcPr>
            <w:tcW w:w="688" w:type="pct"/>
            <w:tcBorders>
              <w:top w:val="nil"/>
              <w:left w:val="nil"/>
              <w:bottom w:val="single" w:sz="4" w:space="0" w:color="auto"/>
              <w:right w:val="single" w:sz="4" w:space="0" w:color="auto"/>
            </w:tcBorders>
            <w:shd w:val="clear" w:color="auto" w:fill="auto"/>
            <w:noWrap/>
            <w:vAlign w:val="center"/>
            <w:hideMark/>
          </w:tcPr>
          <w:p w14:paraId="64A2CA0D"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apart</w:t>
            </w:r>
          </w:p>
        </w:tc>
        <w:tc>
          <w:tcPr>
            <w:tcW w:w="678" w:type="pct"/>
            <w:tcBorders>
              <w:top w:val="nil"/>
              <w:left w:val="nil"/>
              <w:bottom w:val="single" w:sz="4" w:space="0" w:color="auto"/>
              <w:right w:val="single" w:sz="4" w:space="0" w:color="auto"/>
            </w:tcBorders>
            <w:shd w:val="clear" w:color="auto" w:fill="auto"/>
            <w:noWrap/>
            <w:vAlign w:val="center"/>
            <w:hideMark/>
          </w:tcPr>
          <w:p w14:paraId="542E45F0"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be</w:t>
            </w:r>
          </w:p>
        </w:tc>
      </w:tr>
      <w:tr w:rsidR="00B20F75" w:rsidRPr="004D1180" w14:paraId="6461C551" w14:textId="77777777" w:rsidTr="00D97EB5">
        <w:trPr>
          <w:trHeight w:val="270"/>
        </w:trPr>
        <w:tc>
          <w:tcPr>
            <w:tcW w:w="757" w:type="pct"/>
            <w:tcBorders>
              <w:top w:val="nil"/>
              <w:left w:val="single" w:sz="4" w:space="0" w:color="auto"/>
              <w:bottom w:val="single" w:sz="4" w:space="0" w:color="auto"/>
              <w:right w:val="single" w:sz="4" w:space="0" w:color="auto"/>
            </w:tcBorders>
            <w:shd w:val="clear" w:color="auto" w:fill="auto"/>
            <w:noWrap/>
            <w:vAlign w:val="center"/>
            <w:hideMark/>
          </w:tcPr>
          <w:p w14:paraId="79B879D2"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above</w:t>
            </w:r>
          </w:p>
        </w:tc>
        <w:tc>
          <w:tcPr>
            <w:tcW w:w="826" w:type="pct"/>
            <w:tcBorders>
              <w:top w:val="nil"/>
              <w:left w:val="nil"/>
              <w:bottom w:val="single" w:sz="4" w:space="0" w:color="auto"/>
              <w:right w:val="single" w:sz="4" w:space="0" w:color="auto"/>
            </w:tcBorders>
            <w:shd w:val="clear" w:color="auto" w:fill="auto"/>
            <w:noWrap/>
            <w:vAlign w:val="center"/>
            <w:hideMark/>
          </w:tcPr>
          <w:p w14:paraId="352663AD"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against</w:t>
            </w:r>
          </w:p>
        </w:tc>
        <w:tc>
          <w:tcPr>
            <w:tcW w:w="688" w:type="pct"/>
            <w:tcBorders>
              <w:top w:val="nil"/>
              <w:left w:val="nil"/>
              <w:bottom w:val="single" w:sz="4" w:space="0" w:color="auto"/>
              <w:right w:val="single" w:sz="4" w:space="0" w:color="auto"/>
            </w:tcBorders>
            <w:shd w:val="clear" w:color="auto" w:fill="auto"/>
            <w:noWrap/>
            <w:vAlign w:val="center"/>
            <w:hideMark/>
          </w:tcPr>
          <w:p w14:paraId="1CCABD64"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already</w:t>
            </w:r>
          </w:p>
        </w:tc>
        <w:tc>
          <w:tcPr>
            <w:tcW w:w="678" w:type="pct"/>
            <w:tcBorders>
              <w:top w:val="nil"/>
              <w:left w:val="nil"/>
              <w:bottom w:val="single" w:sz="4" w:space="0" w:color="auto"/>
              <w:right w:val="single" w:sz="4" w:space="0" w:color="auto"/>
            </w:tcBorders>
            <w:shd w:val="clear" w:color="auto" w:fill="auto"/>
            <w:noWrap/>
            <w:vAlign w:val="center"/>
            <w:hideMark/>
          </w:tcPr>
          <w:p w14:paraId="28D05B21"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am</w:t>
            </w:r>
          </w:p>
        </w:tc>
        <w:tc>
          <w:tcPr>
            <w:tcW w:w="688" w:type="pct"/>
            <w:tcBorders>
              <w:top w:val="nil"/>
              <w:left w:val="nil"/>
              <w:bottom w:val="single" w:sz="4" w:space="0" w:color="auto"/>
              <w:right w:val="single" w:sz="4" w:space="0" w:color="auto"/>
            </w:tcBorders>
            <w:shd w:val="clear" w:color="auto" w:fill="auto"/>
            <w:noWrap/>
            <w:vAlign w:val="center"/>
            <w:hideMark/>
          </w:tcPr>
          <w:p w14:paraId="5C44C47F"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anyhow</w:t>
            </w:r>
          </w:p>
        </w:tc>
        <w:tc>
          <w:tcPr>
            <w:tcW w:w="688" w:type="pct"/>
            <w:tcBorders>
              <w:top w:val="nil"/>
              <w:left w:val="nil"/>
              <w:bottom w:val="single" w:sz="4" w:space="0" w:color="auto"/>
              <w:right w:val="single" w:sz="4" w:space="0" w:color="auto"/>
            </w:tcBorders>
            <w:shd w:val="clear" w:color="auto" w:fill="auto"/>
            <w:noWrap/>
            <w:vAlign w:val="center"/>
            <w:hideMark/>
          </w:tcPr>
          <w:p w14:paraId="55332F3A"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are</w:t>
            </w:r>
          </w:p>
        </w:tc>
        <w:tc>
          <w:tcPr>
            <w:tcW w:w="678" w:type="pct"/>
            <w:tcBorders>
              <w:top w:val="nil"/>
              <w:left w:val="nil"/>
              <w:bottom w:val="single" w:sz="4" w:space="0" w:color="auto"/>
              <w:right w:val="single" w:sz="4" w:space="0" w:color="auto"/>
            </w:tcBorders>
            <w:shd w:val="clear" w:color="auto" w:fill="auto"/>
            <w:noWrap/>
            <w:vAlign w:val="center"/>
            <w:hideMark/>
          </w:tcPr>
          <w:p w14:paraId="27A79DE9"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became</w:t>
            </w:r>
          </w:p>
        </w:tc>
      </w:tr>
      <w:tr w:rsidR="00B20F75" w:rsidRPr="004D1180" w14:paraId="301A2798" w14:textId="77777777" w:rsidTr="00D97EB5">
        <w:trPr>
          <w:trHeight w:val="270"/>
        </w:trPr>
        <w:tc>
          <w:tcPr>
            <w:tcW w:w="757" w:type="pct"/>
            <w:tcBorders>
              <w:top w:val="nil"/>
              <w:left w:val="single" w:sz="4" w:space="0" w:color="auto"/>
              <w:bottom w:val="single" w:sz="4" w:space="0" w:color="auto"/>
              <w:right w:val="single" w:sz="4" w:space="0" w:color="auto"/>
            </w:tcBorders>
            <w:shd w:val="clear" w:color="auto" w:fill="auto"/>
            <w:noWrap/>
            <w:vAlign w:val="center"/>
            <w:hideMark/>
          </w:tcPr>
          <w:p w14:paraId="15DB8DD1"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according</w:t>
            </w:r>
          </w:p>
        </w:tc>
        <w:tc>
          <w:tcPr>
            <w:tcW w:w="826" w:type="pct"/>
            <w:tcBorders>
              <w:top w:val="nil"/>
              <w:left w:val="nil"/>
              <w:bottom w:val="single" w:sz="4" w:space="0" w:color="auto"/>
              <w:right w:val="single" w:sz="4" w:space="0" w:color="auto"/>
            </w:tcBorders>
            <w:shd w:val="clear" w:color="auto" w:fill="auto"/>
            <w:noWrap/>
            <w:vAlign w:val="center"/>
            <w:hideMark/>
          </w:tcPr>
          <w:p w14:paraId="22DC5927"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albeit</w:t>
            </w:r>
          </w:p>
        </w:tc>
        <w:tc>
          <w:tcPr>
            <w:tcW w:w="688" w:type="pct"/>
            <w:tcBorders>
              <w:top w:val="nil"/>
              <w:left w:val="nil"/>
              <w:bottom w:val="single" w:sz="4" w:space="0" w:color="auto"/>
              <w:right w:val="single" w:sz="4" w:space="0" w:color="auto"/>
            </w:tcBorders>
            <w:shd w:val="clear" w:color="auto" w:fill="auto"/>
            <w:noWrap/>
            <w:vAlign w:val="center"/>
            <w:hideMark/>
          </w:tcPr>
          <w:p w14:paraId="7A54F8EB"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also</w:t>
            </w:r>
          </w:p>
        </w:tc>
        <w:tc>
          <w:tcPr>
            <w:tcW w:w="678" w:type="pct"/>
            <w:tcBorders>
              <w:top w:val="nil"/>
              <w:left w:val="nil"/>
              <w:bottom w:val="single" w:sz="4" w:space="0" w:color="auto"/>
              <w:right w:val="single" w:sz="4" w:space="0" w:color="auto"/>
            </w:tcBorders>
            <w:shd w:val="clear" w:color="auto" w:fill="auto"/>
            <w:noWrap/>
            <w:vAlign w:val="center"/>
            <w:hideMark/>
          </w:tcPr>
          <w:p w14:paraId="28DE41B7"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an</w:t>
            </w:r>
          </w:p>
        </w:tc>
        <w:tc>
          <w:tcPr>
            <w:tcW w:w="688" w:type="pct"/>
            <w:tcBorders>
              <w:top w:val="nil"/>
              <w:left w:val="nil"/>
              <w:bottom w:val="single" w:sz="4" w:space="0" w:color="auto"/>
              <w:right w:val="single" w:sz="4" w:space="0" w:color="auto"/>
            </w:tcBorders>
            <w:shd w:val="clear" w:color="auto" w:fill="auto"/>
            <w:noWrap/>
            <w:vAlign w:val="center"/>
            <w:hideMark/>
          </w:tcPr>
          <w:p w14:paraId="718BC426"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anyone</w:t>
            </w:r>
          </w:p>
        </w:tc>
        <w:tc>
          <w:tcPr>
            <w:tcW w:w="688" w:type="pct"/>
            <w:tcBorders>
              <w:top w:val="nil"/>
              <w:left w:val="nil"/>
              <w:bottom w:val="single" w:sz="4" w:space="0" w:color="auto"/>
              <w:right w:val="single" w:sz="4" w:space="0" w:color="auto"/>
            </w:tcBorders>
            <w:shd w:val="clear" w:color="auto" w:fill="auto"/>
            <w:noWrap/>
            <w:vAlign w:val="center"/>
            <w:hideMark/>
          </w:tcPr>
          <w:p w14:paraId="19F0C843"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around</w:t>
            </w:r>
          </w:p>
        </w:tc>
        <w:tc>
          <w:tcPr>
            <w:tcW w:w="678" w:type="pct"/>
            <w:tcBorders>
              <w:top w:val="nil"/>
              <w:left w:val="nil"/>
              <w:bottom w:val="single" w:sz="4" w:space="0" w:color="auto"/>
              <w:right w:val="single" w:sz="4" w:space="0" w:color="auto"/>
            </w:tcBorders>
            <w:shd w:val="clear" w:color="auto" w:fill="auto"/>
            <w:noWrap/>
            <w:vAlign w:val="center"/>
            <w:hideMark/>
          </w:tcPr>
          <w:p w14:paraId="453F7FE4"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because</w:t>
            </w:r>
          </w:p>
        </w:tc>
      </w:tr>
      <w:tr w:rsidR="00B20F75" w:rsidRPr="004D1180" w14:paraId="2DACF08A" w14:textId="77777777" w:rsidTr="00D97EB5">
        <w:trPr>
          <w:trHeight w:val="270"/>
        </w:trPr>
        <w:tc>
          <w:tcPr>
            <w:tcW w:w="757" w:type="pct"/>
            <w:tcBorders>
              <w:top w:val="nil"/>
              <w:left w:val="single" w:sz="4" w:space="0" w:color="auto"/>
              <w:bottom w:val="single" w:sz="4" w:space="0" w:color="auto"/>
              <w:right w:val="single" w:sz="4" w:space="0" w:color="auto"/>
            </w:tcBorders>
            <w:shd w:val="clear" w:color="auto" w:fill="auto"/>
            <w:noWrap/>
            <w:vAlign w:val="center"/>
            <w:hideMark/>
          </w:tcPr>
          <w:p w14:paraId="766DBCEB"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across</w:t>
            </w:r>
          </w:p>
        </w:tc>
        <w:tc>
          <w:tcPr>
            <w:tcW w:w="826" w:type="pct"/>
            <w:tcBorders>
              <w:top w:val="nil"/>
              <w:left w:val="nil"/>
              <w:bottom w:val="single" w:sz="4" w:space="0" w:color="auto"/>
              <w:right w:val="single" w:sz="4" w:space="0" w:color="auto"/>
            </w:tcBorders>
            <w:shd w:val="clear" w:color="auto" w:fill="auto"/>
            <w:noWrap/>
            <w:vAlign w:val="center"/>
            <w:hideMark/>
          </w:tcPr>
          <w:p w14:paraId="6AF5873E"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all</w:t>
            </w:r>
          </w:p>
        </w:tc>
        <w:tc>
          <w:tcPr>
            <w:tcW w:w="688" w:type="pct"/>
            <w:tcBorders>
              <w:top w:val="nil"/>
              <w:left w:val="nil"/>
              <w:bottom w:val="single" w:sz="4" w:space="0" w:color="auto"/>
              <w:right w:val="single" w:sz="4" w:space="0" w:color="auto"/>
            </w:tcBorders>
            <w:shd w:val="clear" w:color="auto" w:fill="auto"/>
            <w:noWrap/>
            <w:vAlign w:val="center"/>
            <w:hideMark/>
          </w:tcPr>
          <w:p w14:paraId="685249BC"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although</w:t>
            </w:r>
          </w:p>
        </w:tc>
        <w:tc>
          <w:tcPr>
            <w:tcW w:w="678" w:type="pct"/>
            <w:tcBorders>
              <w:top w:val="nil"/>
              <w:left w:val="nil"/>
              <w:bottom w:val="single" w:sz="4" w:space="0" w:color="auto"/>
              <w:right w:val="single" w:sz="4" w:space="0" w:color="auto"/>
            </w:tcBorders>
            <w:shd w:val="clear" w:color="auto" w:fill="auto"/>
            <w:noWrap/>
            <w:vAlign w:val="center"/>
            <w:hideMark/>
          </w:tcPr>
          <w:p w14:paraId="37E3A703"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and</w:t>
            </w:r>
          </w:p>
        </w:tc>
        <w:tc>
          <w:tcPr>
            <w:tcW w:w="688" w:type="pct"/>
            <w:tcBorders>
              <w:top w:val="nil"/>
              <w:left w:val="nil"/>
              <w:bottom w:val="single" w:sz="4" w:space="0" w:color="auto"/>
              <w:right w:val="single" w:sz="4" w:space="0" w:color="auto"/>
            </w:tcBorders>
            <w:shd w:val="clear" w:color="auto" w:fill="auto"/>
            <w:noWrap/>
            <w:vAlign w:val="center"/>
            <w:hideMark/>
          </w:tcPr>
          <w:p w14:paraId="338ADF47"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anything</w:t>
            </w:r>
          </w:p>
        </w:tc>
        <w:tc>
          <w:tcPr>
            <w:tcW w:w="688" w:type="pct"/>
            <w:tcBorders>
              <w:top w:val="nil"/>
              <w:left w:val="nil"/>
              <w:bottom w:val="single" w:sz="4" w:space="0" w:color="auto"/>
              <w:right w:val="single" w:sz="4" w:space="0" w:color="auto"/>
            </w:tcBorders>
            <w:shd w:val="clear" w:color="auto" w:fill="auto"/>
            <w:noWrap/>
            <w:vAlign w:val="center"/>
            <w:hideMark/>
          </w:tcPr>
          <w:p w14:paraId="71A481AE"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as</w:t>
            </w:r>
          </w:p>
        </w:tc>
        <w:tc>
          <w:tcPr>
            <w:tcW w:w="678" w:type="pct"/>
            <w:tcBorders>
              <w:top w:val="nil"/>
              <w:left w:val="nil"/>
              <w:bottom w:val="single" w:sz="4" w:space="0" w:color="auto"/>
              <w:right w:val="single" w:sz="4" w:space="0" w:color="auto"/>
            </w:tcBorders>
            <w:shd w:val="clear" w:color="auto" w:fill="auto"/>
            <w:noWrap/>
            <w:vAlign w:val="center"/>
            <w:hideMark/>
          </w:tcPr>
          <w:p w14:paraId="4F0FD6B6"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become</w:t>
            </w:r>
          </w:p>
        </w:tc>
      </w:tr>
      <w:tr w:rsidR="00B20F75" w:rsidRPr="004D1180" w14:paraId="7234B15D" w14:textId="77777777" w:rsidTr="00D97EB5">
        <w:trPr>
          <w:trHeight w:val="270"/>
        </w:trPr>
        <w:tc>
          <w:tcPr>
            <w:tcW w:w="757" w:type="pct"/>
            <w:tcBorders>
              <w:top w:val="nil"/>
              <w:left w:val="single" w:sz="4" w:space="0" w:color="auto"/>
              <w:bottom w:val="single" w:sz="4" w:space="0" w:color="auto"/>
              <w:right w:val="single" w:sz="4" w:space="0" w:color="auto"/>
            </w:tcBorders>
            <w:shd w:val="clear" w:color="auto" w:fill="auto"/>
            <w:noWrap/>
            <w:vAlign w:val="center"/>
            <w:hideMark/>
          </w:tcPr>
          <w:p w14:paraId="5E94B19A"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after</w:t>
            </w:r>
          </w:p>
        </w:tc>
        <w:tc>
          <w:tcPr>
            <w:tcW w:w="826" w:type="pct"/>
            <w:tcBorders>
              <w:top w:val="nil"/>
              <w:left w:val="nil"/>
              <w:bottom w:val="single" w:sz="4" w:space="0" w:color="auto"/>
              <w:right w:val="single" w:sz="4" w:space="0" w:color="auto"/>
            </w:tcBorders>
            <w:shd w:val="clear" w:color="auto" w:fill="auto"/>
            <w:noWrap/>
            <w:vAlign w:val="center"/>
            <w:hideMark/>
          </w:tcPr>
          <w:p w14:paraId="096E4820"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almost</w:t>
            </w:r>
          </w:p>
        </w:tc>
        <w:tc>
          <w:tcPr>
            <w:tcW w:w="688" w:type="pct"/>
            <w:tcBorders>
              <w:top w:val="nil"/>
              <w:left w:val="nil"/>
              <w:bottom w:val="single" w:sz="4" w:space="0" w:color="auto"/>
              <w:right w:val="single" w:sz="4" w:space="0" w:color="auto"/>
            </w:tcBorders>
            <w:shd w:val="clear" w:color="auto" w:fill="auto"/>
            <w:noWrap/>
            <w:vAlign w:val="center"/>
            <w:hideMark/>
          </w:tcPr>
          <w:p w14:paraId="66D1ABAB"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always</w:t>
            </w:r>
          </w:p>
        </w:tc>
        <w:tc>
          <w:tcPr>
            <w:tcW w:w="678" w:type="pct"/>
            <w:tcBorders>
              <w:top w:val="nil"/>
              <w:left w:val="nil"/>
              <w:bottom w:val="single" w:sz="4" w:space="0" w:color="auto"/>
              <w:right w:val="single" w:sz="4" w:space="0" w:color="auto"/>
            </w:tcBorders>
            <w:shd w:val="clear" w:color="auto" w:fill="auto"/>
            <w:noWrap/>
            <w:vAlign w:val="center"/>
            <w:hideMark/>
          </w:tcPr>
          <w:p w14:paraId="14B3BA3B"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another</w:t>
            </w:r>
          </w:p>
        </w:tc>
        <w:tc>
          <w:tcPr>
            <w:tcW w:w="688" w:type="pct"/>
            <w:tcBorders>
              <w:top w:val="nil"/>
              <w:left w:val="nil"/>
              <w:bottom w:val="single" w:sz="4" w:space="0" w:color="auto"/>
              <w:right w:val="single" w:sz="4" w:space="0" w:color="auto"/>
            </w:tcBorders>
            <w:shd w:val="clear" w:color="auto" w:fill="auto"/>
            <w:noWrap/>
            <w:vAlign w:val="center"/>
            <w:hideMark/>
          </w:tcPr>
          <w:p w14:paraId="4DFC2D9E"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anyway</w:t>
            </w:r>
          </w:p>
        </w:tc>
        <w:tc>
          <w:tcPr>
            <w:tcW w:w="688" w:type="pct"/>
            <w:tcBorders>
              <w:top w:val="nil"/>
              <w:left w:val="nil"/>
              <w:bottom w:val="single" w:sz="4" w:space="0" w:color="auto"/>
              <w:right w:val="single" w:sz="4" w:space="0" w:color="auto"/>
            </w:tcBorders>
            <w:shd w:val="clear" w:color="auto" w:fill="auto"/>
            <w:noWrap/>
            <w:vAlign w:val="center"/>
            <w:hideMark/>
          </w:tcPr>
          <w:p w14:paraId="5E6EEB7A"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at</w:t>
            </w:r>
          </w:p>
        </w:tc>
        <w:tc>
          <w:tcPr>
            <w:tcW w:w="678" w:type="pct"/>
            <w:tcBorders>
              <w:top w:val="nil"/>
              <w:left w:val="nil"/>
              <w:bottom w:val="single" w:sz="4" w:space="0" w:color="auto"/>
              <w:right w:val="single" w:sz="4" w:space="0" w:color="auto"/>
            </w:tcBorders>
            <w:shd w:val="clear" w:color="auto" w:fill="auto"/>
            <w:noWrap/>
            <w:vAlign w:val="center"/>
            <w:hideMark/>
          </w:tcPr>
          <w:p w14:paraId="604C826E" w14:textId="77777777" w:rsidR="00B20F75" w:rsidRPr="004D1180" w:rsidRDefault="00B20F75" w:rsidP="00D97EB5">
            <w:pPr>
              <w:widowControl/>
              <w:jc w:val="left"/>
              <w:rPr>
                <w:rFonts w:ascii="宋体" w:hAnsi="宋体" w:cs="宋体"/>
                <w:color w:val="000000"/>
                <w:kern w:val="0"/>
                <w:sz w:val="22"/>
              </w:rPr>
            </w:pPr>
            <w:r w:rsidRPr="004D1180">
              <w:rPr>
                <w:rFonts w:ascii="宋体" w:hAnsi="宋体" w:cs="宋体" w:hint="eastAsia"/>
                <w:color w:val="000000"/>
                <w:kern w:val="0"/>
                <w:sz w:val="22"/>
              </w:rPr>
              <w:t>becomes</w:t>
            </w:r>
          </w:p>
        </w:tc>
      </w:tr>
    </w:tbl>
    <w:p w14:paraId="6A854334" w14:textId="77777777" w:rsidR="00B20F75" w:rsidRDefault="00B20F75" w:rsidP="00B20F75">
      <w:pPr>
        <w:snapToGrid w:val="0"/>
        <w:spacing w:line="440" w:lineRule="exact"/>
        <w:ind w:left="720"/>
        <w:rPr>
          <w:rFonts w:eastAsia="楷体_GB2312" w:cs="楷体_GB2312"/>
          <w:bCs/>
          <w:color w:val="000000"/>
          <w:sz w:val="28"/>
          <w:szCs w:val="28"/>
        </w:rPr>
      </w:pPr>
    </w:p>
    <w:p w14:paraId="15701D00" w14:textId="14C2EA12" w:rsidR="00B20F75" w:rsidRPr="00B20F75" w:rsidRDefault="00B20F75" w:rsidP="00B20F75">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2）</w:t>
      </w:r>
      <w:r w:rsidRPr="00B20F75">
        <w:rPr>
          <w:rFonts w:ascii="宋体" w:hAnsi="宋体" w:cs="宋体" w:hint="eastAsia"/>
          <w:bCs/>
          <w:kern w:val="0"/>
          <w:sz w:val="24"/>
        </w:rPr>
        <w:t>对</w:t>
      </w:r>
      <w:r w:rsidRPr="00B20F75">
        <w:rPr>
          <w:rFonts w:ascii="宋体" w:hAnsi="宋体" w:cs="宋体"/>
          <w:bCs/>
          <w:kern w:val="0"/>
          <w:sz w:val="24"/>
        </w:rPr>
        <w:t>每一个</w:t>
      </w:r>
      <w:r w:rsidRPr="00B20F75">
        <w:rPr>
          <w:rFonts w:ascii="宋体" w:hAnsi="宋体" w:cs="宋体" w:hint="eastAsia"/>
          <w:bCs/>
          <w:kern w:val="0"/>
          <w:sz w:val="24"/>
        </w:rPr>
        <w:t>单词</w:t>
      </w:r>
      <w:r w:rsidRPr="00B20F75">
        <w:rPr>
          <w:rFonts w:ascii="宋体" w:hAnsi="宋体" w:cs="宋体"/>
          <w:bCs/>
          <w:kern w:val="0"/>
          <w:sz w:val="24"/>
        </w:rPr>
        <w:t>进行正则匹配，过滤非法字符。</w:t>
      </w:r>
    </w:p>
    <w:p w14:paraId="09154D30" w14:textId="22CE5EBC" w:rsidR="00B20F75" w:rsidRPr="00B20F75" w:rsidRDefault="00B20F75" w:rsidP="00B20F75">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3）</w:t>
      </w:r>
      <w:r w:rsidRPr="00B20F75">
        <w:rPr>
          <w:rFonts w:ascii="宋体" w:hAnsi="宋体" w:cs="宋体" w:hint="eastAsia"/>
          <w:bCs/>
          <w:kern w:val="0"/>
          <w:sz w:val="24"/>
        </w:rPr>
        <w:t>统计词</w:t>
      </w:r>
      <w:r w:rsidRPr="00B20F75">
        <w:rPr>
          <w:rFonts w:ascii="宋体" w:hAnsi="宋体" w:cs="宋体"/>
          <w:bCs/>
          <w:kern w:val="0"/>
          <w:sz w:val="24"/>
        </w:rPr>
        <w:t>（</w:t>
      </w:r>
      <w:r w:rsidR="00B957F3">
        <w:rPr>
          <w:rFonts w:ascii="宋体" w:hAnsi="宋体" w:cs="宋体" w:hint="eastAsia"/>
          <w:bCs/>
          <w:kern w:val="0"/>
          <w:sz w:val="24"/>
        </w:rPr>
        <w:t>事件</w:t>
      </w:r>
      <w:r w:rsidRPr="00B20F75">
        <w:rPr>
          <w:rFonts w:ascii="宋体" w:hAnsi="宋体" w:cs="宋体"/>
          <w:bCs/>
          <w:kern w:val="0"/>
          <w:sz w:val="24"/>
        </w:rPr>
        <w:t>）</w:t>
      </w:r>
      <w:r w:rsidRPr="00B20F75">
        <w:rPr>
          <w:rFonts w:ascii="宋体" w:hAnsi="宋体" w:cs="宋体" w:hint="eastAsia"/>
          <w:bCs/>
          <w:kern w:val="0"/>
          <w:sz w:val="24"/>
        </w:rPr>
        <w:t>对</w:t>
      </w:r>
      <w:r w:rsidRPr="00B20F75">
        <w:rPr>
          <w:rFonts w:ascii="宋体" w:hAnsi="宋体" w:cs="宋体"/>
          <w:bCs/>
          <w:kern w:val="0"/>
          <w:sz w:val="24"/>
        </w:rPr>
        <w:t>的</w:t>
      </w:r>
      <w:r w:rsidRPr="00B20F75">
        <w:rPr>
          <w:rFonts w:ascii="宋体" w:hAnsi="宋体" w:cs="宋体" w:hint="eastAsia"/>
          <w:bCs/>
          <w:kern w:val="0"/>
          <w:sz w:val="24"/>
        </w:rPr>
        <w:t>频率，考查</w:t>
      </w:r>
      <w:r w:rsidRPr="00B20F75">
        <w:rPr>
          <w:rFonts w:ascii="宋体" w:hAnsi="宋体" w:cs="宋体"/>
          <w:bCs/>
          <w:kern w:val="0"/>
          <w:sz w:val="24"/>
        </w:rPr>
        <w:t>其分布，选择合适的阈值，滤去低频不常</w:t>
      </w:r>
      <w:r w:rsidRPr="00B20F75">
        <w:rPr>
          <w:rFonts w:ascii="宋体" w:hAnsi="宋体" w:cs="宋体" w:hint="eastAsia"/>
          <w:bCs/>
          <w:kern w:val="0"/>
          <w:sz w:val="24"/>
        </w:rPr>
        <w:t>用</w:t>
      </w:r>
      <w:r w:rsidRPr="00B20F75">
        <w:rPr>
          <w:rFonts w:ascii="宋体" w:hAnsi="宋体" w:cs="宋体"/>
          <w:bCs/>
          <w:kern w:val="0"/>
          <w:sz w:val="24"/>
        </w:rPr>
        <w:t>词</w:t>
      </w:r>
      <w:r w:rsidR="00B74D2B">
        <w:rPr>
          <w:rFonts w:ascii="宋体" w:hAnsi="宋体" w:cs="宋体" w:hint="eastAsia"/>
          <w:bCs/>
          <w:kern w:val="0"/>
          <w:sz w:val="24"/>
        </w:rPr>
        <w:t>。</w:t>
      </w:r>
    </w:p>
    <w:p w14:paraId="113EE928" w14:textId="69182BFC" w:rsidR="00B20F75" w:rsidRPr="00B20F75" w:rsidRDefault="00B20F75" w:rsidP="00B20F75">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4）</w:t>
      </w:r>
      <w:r w:rsidRPr="00B20F75">
        <w:rPr>
          <w:rFonts w:ascii="宋体" w:hAnsi="宋体" w:cs="宋体" w:hint="eastAsia"/>
          <w:bCs/>
          <w:kern w:val="0"/>
          <w:sz w:val="24"/>
        </w:rPr>
        <w:t>从</w:t>
      </w:r>
      <w:r w:rsidRPr="00B20F75">
        <w:rPr>
          <w:rFonts w:ascii="宋体" w:hAnsi="宋体" w:cs="宋体"/>
          <w:bCs/>
          <w:kern w:val="0"/>
          <w:sz w:val="24"/>
        </w:rPr>
        <w:t>提取的词（</w:t>
      </w:r>
      <w:r w:rsidR="00B957F3">
        <w:rPr>
          <w:rFonts w:ascii="宋体" w:hAnsi="宋体" w:cs="宋体" w:hint="eastAsia"/>
          <w:bCs/>
          <w:kern w:val="0"/>
          <w:sz w:val="24"/>
        </w:rPr>
        <w:t>事件</w:t>
      </w:r>
      <w:r w:rsidRPr="00B20F75">
        <w:rPr>
          <w:rFonts w:ascii="宋体" w:hAnsi="宋体" w:cs="宋体"/>
          <w:bCs/>
          <w:kern w:val="0"/>
          <w:sz w:val="24"/>
        </w:rPr>
        <w:t>）</w:t>
      </w:r>
      <w:r w:rsidRPr="00B20F75">
        <w:rPr>
          <w:rFonts w:ascii="宋体" w:hAnsi="宋体" w:cs="宋体" w:hint="eastAsia"/>
          <w:bCs/>
          <w:kern w:val="0"/>
          <w:sz w:val="24"/>
        </w:rPr>
        <w:t>对</w:t>
      </w:r>
      <w:r w:rsidRPr="00B20F75">
        <w:rPr>
          <w:rFonts w:ascii="宋体" w:hAnsi="宋体" w:cs="宋体"/>
          <w:bCs/>
          <w:kern w:val="0"/>
          <w:sz w:val="24"/>
        </w:rPr>
        <w:t>中随机挑选</w:t>
      </w:r>
      <w:r w:rsidRPr="00B20F75">
        <w:rPr>
          <w:rFonts w:ascii="宋体" w:hAnsi="宋体" w:cs="宋体" w:hint="eastAsia"/>
          <w:bCs/>
          <w:kern w:val="0"/>
          <w:sz w:val="24"/>
        </w:rPr>
        <w:t>出</w:t>
      </w:r>
      <w:r w:rsidRPr="00B20F75">
        <w:rPr>
          <w:rFonts w:ascii="宋体" w:hAnsi="宋体" w:cs="宋体"/>
          <w:bCs/>
          <w:kern w:val="0"/>
          <w:sz w:val="24"/>
        </w:rPr>
        <w:t>一定数量的样本，人工</w:t>
      </w:r>
      <w:r w:rsidRPr="00B20F75">
        <w:rPr>
          <w:rFonts w:ascii="宋体" w:hAnsi="宋体" w:cs="宋体" w:hint="eastAsia"/>
          <w:bCs/>
          <w:kern w:val="0"/>
          <w:sz w:val="24"/>
        </w:rPr>
        <w:t>标注</w:t>
      </w:r>
      <w:r w:rsidRPr="00B20F75">
        <w:rPr>
          <w:rFonts w:ascii="宋体" w:hAnsi="宋体" w:cs="宋体"/>
          <w:bCs/>
          <w:kern w:val="0"/>
          <w:sz w:val="24"/>
        </w:rPr>
        <w:t>其</w:t>
      </w:r>
      <w:r w:rsidRPr="00B20F75">
        <w:rPr>
          <w:rFonts w:ascii="宋体" w:hAnsi="宋体" w:cs="宋体" w:hint="eastAsia"/>
          <w:bCs/>
          <w:kern w:val="0"/>
          <w:sz w:val="24"/>
        </w:rPr>
        <w:t>正负</w:t>
      </w:r>
      <w:r w:rsidRPr="00B20F75">
        <w:rPr>
          <w:rFonts w:ascii="宋体" w:hAnsi="宋体" w:cs="宋体"/>
          <w:bCs/>
          <w:kern w:val="0"/>
          <w:sz w:val="24"/>
        </w:rPr>
        <w:t>因果，尝试采用</w:t>
      </w:r>
      <w:r w:rsidRPr="00B20F75">
        <w:rPr>
          <w:rFonts w:ascii="宋体" w:hAnsi="宋体" w:cs="宋体" w:hint="eastAsia"/>
          <w:bCs/>
          <w:kern w:val="0"/>
          <w:sz w:val="24"/>
        </w:rPr>
        <w:t>训练</w:t>
      </w:r>
      <w:r w:rsidRPr="00B20F75">
        <w:rPr>
          <w:rFonts w:ascii="宋体" w:hAnsi="宋体" w:cs="宋体"/>
          <w:bCs/>
          <w:kern w:val="0"/>
          <w:sz w:val="24"/>
        </w:rPr>
        <w:t>出不用的分类器：神经网络、</w:t>
      </w:r>
      <w:r w:rsidRPr="00B20F75">
        <w:rPr>
          <w:rFonts w:ascii="宋体" w:hAnsi="宋体" w:cs="宋体" w:hint="eastAsia"/>
          <w:bCs/>
          <w:kern w:val="0"/>
          <w:sz w:val="24"/>
        </w:rPr>
        <w:t>支持</w:t>
      </w:r>
      <w:r w:rsidRPr="00B20F75">
        <w:rPr>
          <w:rFonts w:ascii="宋体" w:hAnsi="宋体" w:cs="宋体"/>
          <w:bCs/>
          <w:kern w:val="0"/>
          <w:sz w:val="24"/>
        </w:rPr>
        <w:t>向量机</w:t>
      </w:r>
      <w:r w:rsidRPr="00B20F75">
        <w:rPr>
          <w:rFonts w:ascii="宋体" w:hAnsi="宋体" w:cs="宋体" w:hint="eastAsia"/>
          <w:bCs/>
          <w:kern w:val="0"/>
          <w:sz w:val="24"/>
        </w:rPr>
        <w:t>SVM、深度学习</w:t>
      </w:r>
      <w:r w:rsidRPr="00B20F75">
        <w:rPr>
          <w:rFonts w:ascii="宋体" w:hAnsi="宋体" w:cs="宋体"/>
          <w:bCs/>
          <w:kern w:val="0"/>
          <w:sz w:val="24"/>
        </w:rPr>
        <w:t>等方法</w:t>
      </w:r>
      <w:r w:rsidRPr="00B20F75">
        <w:rPr>
          <w:rFonts w:ascii="宋体" w:hAnsi="宋体" w:cs="宋体" w:hint="eastAsia"/>
          <w:bCs/>
          <w:kern w:val="0"/>
          <w:sz w:val="24"/>
        </w:rPr>
        <w:t>，</w:t>
      </w:r>
      <w:r w:rsidRPr="00B20F75">
        <w:rPr>
          <w:rFonts w:ascii="宋体" w:hAnsi="宋体" w:cs="宋体"/>
          <w:bCs/>
          <w:kern w:val="0"/>
          <w:sz w:val="24"/>
        </w:rPr>
        <w:t>对原始数据分类，保留具有因果关系的词</w:t>
      </w:r>
      <w:r w:rsidR="00B957F3">
        <w:rPr>
          <w:rFonts w:ascii="宋体" w:hAnsi="宋体" w:cs="宋体" w:hint="eastAsia"/>
          <w:bCs/>
          <w:kern w:val="0"/>
          <w:sz w:val="24"/>
        </w:rPr>
        <w:t>（</w:t>
      </w:r>
      <w:r w:rsidR="00B957F3">
        <w:rPr>
          <w:rFonts w:ascii="宋体" w:hAnsi="宋体" w:cs="宋体"/>
          <w:bCs/>
          <w:kern w:val="0"/>
          <w:sz w:val="24"/>
        </w:rPr>
        <w:t>事件</w:t>
      </w:r>
      <w:r w:rsidRPr="00B20F75">
        <w:rPr>
          <w:rFonts w:ascii="宋体" w:hAnsi="宋体" w:cs="宋体"/>
          <w:bCs/>
          <w:kern w:val="0"/>
          <w:sz w:val="24"/>
        </w:rPr>
        <w:t>）</w:t>
      </w:r>
      <w:r w:rsidRPr="00B20F75">
        <w:rPr>
          <w:rFonts w:ascii="宋体" w:hAnsi="宋体" w:cs="宋体" w:hint="eastAsia"/>
          <w:bCs/>
          <w:kern w:val="0"/>
          <w:sz w:val="24"/>
        </w:rPr>
        <w:t>对</w:t>
      </w:r>
      <w:r w:rsidR="001250D5">
        <w:rPr>
          <w:rFonts w:ascii="宋体" w:hAnsi="宋体" w:cs="宋体" w:hint="eastAsia"/>
          <w:bCs/>
          <w:kern w:val="0"/>
          <w:sz w:val="24"/>
        </w:rPr>
        <w:t>。</w:t>
      </w:r>
    </w:p>
    <w:p w14:paraId="35835848" w14:textId="30FA9E15" w:rsidR="00B20F75" w:rsidRPr="00B20F75" w:rsidRDefault="00B20F75" w:rsidP="00B20F75">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5）</w:t>
      </w:r>
      <w:r w:rsidRPr="00B20F75">
        <w:rPr>
          <w:rFonts w:ascii="宋体" w:hAnsi="宋体" w:cs="宋体" w:hint="eastAsia"/>
          <w:bCs/>
          <w:kern w:val="0"/>
          <w:sz w:val="24"/>
        </w:rPr>
        <w:t>根据人工</w:t>
      </w:r>
      <w:r w:rsidRPr="00B20F75">
        <w:rPr>
          <w:rFonts w:ascii="宋体" w:hAnsi="宋体" w:cs="宋体"/>
          <w:bCs/>
          <w:kern w:val="0"/>
          <w:sz w:val="24"/>
        </w:rPr>
        <w:t>标注的结果，</w:t>
      </w:r>
      <w:r w:rsidRPr="00B20F75">
        <w:rPr>
          <w:rFonts w:ascii="宋体" w:hAnsi="宋体" w:cs="宋体" w:hint="eastAsia"/>
          <w:bCs/>
          <w:kern w:val="0"/>
          <w:sz w:val="24"/>
        </w:rPr>
        <w:t>评估</w:t>
      </w:r>
      <w:r w:rsidRPr="00B20F75">
        <w:rPr>
          <w:rFonts w:ascii="宋体" w:hAnsi="宋体" w:cs="宋体"/>
          <w:bCs/>
          <w:kern w:val="0"/>
          <w:sz w:val="24"/>
        </w:rPr>
        <w:t>不同pattern</w:t>
      </w:r>
      <w:r w:rsidRPr="00B20F75">
        <w:rPr>
          <w:rFonts w:ascii="宋体" w:hAnsi="宋体" w:cs="宋体" w:hint="eastAsia"/>
          <w:bCs/>
          <w:kern w:val="0"/>
          <w:sz w:val="24"/>
        </w:rPr>
        <w:t>对于其</w:t>
      </w:r>
      <w:r w:rsidRPr="00B20F75">
        <w:rPr>
          <w:rFonts w:ascii="宋体" w:hAnsi="宋体" w:cs="宋体"/>
          <w:bCs/>
          <w:kern w:val="0"/>
          <w:sz w:val="24"/>
        </w:rPr>
        <w:t>因果关系的影响，调整分数</w:t>
      </w:r>
      <w:r w:rsidR="001250D5">
        <w:rPr>
          <w:rFonts w:ascii="宋体" w:hAnsi="宋体" w:cs="宋体" w:hint="eastAsia"/>
          <w:bCs/>
          <w:kern w:val="0"/>
          <w:sz w:val="24"/>
        </w:rPr>
        <w:t>。</w:t>
      </w:r>
    </w:p>
    <w:p w14:paraId="71738798" w14:textId="34C25236" w:rsidR="00C22997" w:rsidRPr="009E23A9" w:rsidRDefault="00C22997" w:rsidP="00C22997">
      <w:pPr>
        <w:widowControl/>
        <w:adjustRightInd w:val="0"/>
        <w:snapToGrid w:val="0"/>
        <w:spacing w:after="120" w:line="360" w:lineRule="auto"/>
        <w:rPr>
          <w:rFonts w:ascii="宋体" w:hAnsi="宋体" w:cs="宋体"/>
          <w:b/>
          <w:bCs/>
          <w:kern w:val="0"/>
          <w:sz w:val="24"/>
        </w:rPr>
      </w:pPr>
      <w:r>
        <w:rPr>
          <w:rFonts w:ascii="宋体" w:hAnsi="宋体" w:cs="宋体" w:hint="eastAsia"/>
          <w:b/>
          <w:bCs/>
          <w:kern w:val="0"/>
          <w:sz w:val="24"/>
        </w:rPr>
        <w:t>3.2.3</w:t>
      </w:r>
      <w:r w:rsidRPr="005B0F51">
        <w:rPr>
          <w:rFonts w:ascii="宋体" w:hAnsi="宋体" w:cs="宋体" w:hint="eastAsia"/>
          <w:b/>
          <w:bCs/>
          <w:kern w:val="0"/>
          <w:sz w:val="24"/>
        </w:rPr>
        <w:t xml:space="preserve"> </w:t>
      </w:r>
      <w:r w:rsidR="00FC305B">
        <w:rPr>
          <w:rFonts w:ascii="宋体" w:hAnsi="宋体" w:cs="宋体" w:hint="eastAsia"/>
          <w:b/>
          <w:bCs/>
          <w:kern w:val="0"/>
          <w:sz w:val="24"/>
        </w:rPr>
        <w:t>因果关系度量化模型</w:t>
      </w:r>
    </w:p>
    <w:p w14:paraId="58850B56" w14:textId="77777777" w:rsidR="00A35F75" w:rsidRDefault="00A35F75" w:rsidP="00A35F75">
      <w:pPr>
        <w:widowControl/>
        <w:adjustRightInd w:val="0"/>
        <w:snapToGrid w:val="0"/>
        <w:spacing w:after="120" w:line="360" w:lineRule="auto"/>
        <w:rPr>
          <w:ins w:id="87" w:author="jessie luo" w:date="2016-01-31T14:16:00Z"/>
          <w:rFonts w:ascii="宋体" w:hAnsi="宋体" w:cs="宋体"/>
          <w:bCs/>
          <w:kern w:val="0"/>
          <w:sz w:val="24"/>
        </w:rPr>
      </w:pPr>
      <w:ins w:id="88" w:author="jessie luo" w:date="2016-01-31T14:16:00Z">
        <w:r w:rsidRPr="00486A43">
          <w:rPr>
            <w:rFonts w:ascii="宋体" w:hAnsi="宋体" w:cs="宋体" w:hint="eastAsia"/>
            <w:bCs/>
            <w:color w:val="4F81BD" w:themeColor="accent1"/>
            <w:kern w:val="0"/>
            <w:sz w:val="24"/>
          </w:rPr>
          <w:t>目前有工作使用</w:t>
        </w:r>
        <w:r>
          <w:rPr>
            <w:rFonts w:ascii="宋体" w:hAnsi="宋体" w:cs="宋体" w:hint="eastAsia"/>
            <w:bCs/>
            <w:color w:val="4F81BD" w:themeColor="accent1"/>
            <w:kern w:val="0"/>
            <w:sz w:val="24"/>
          </w:rPr>
          <w:t>基于词汇共现次数（lexical co-occurrence）的</w:t>
        </w:r>
        <w:r w:rsidRPr="00486A43">
          <w:rPr>
            <w:rFonts w:ascii="宋体" w:hAnsi="宋体" w:cs="宋体" w:hint="eastAsia"/>
            <w:bCs/>
            <w:color w:val="4F81BD" w:themeColor="accent1"/>
            <w:kern w:val="0"/>
            <w:sz w:val="24"/>
          </w:rPr>
          <w:t xml:space="preserve">点互信息(PMI, </w:t>
        </w:r>
        <w:proofErr w:type="spellStart"/>
        <w:r w:rsidRPr="00486A43">
          <w:rPr>
            <w:rFonts w:ascii="宋体" w:hAnsi="宋体" w:cs="宋体" w:hint="eastAsia"/>
            <w:bCs/>
            <w:color w:val="4F81BD" w:themeColor="accent1"/>
            <w:kern w:val="0"/>
            <w:sz w:val="24"/>
          </w:rPr>
          <w:t>Pointwise</w:t>
        </w:r>
        <w:proofErr w:type="spellEnd"/>
        <w:r w:rsidRPr="00486A43">
          <w:rPr>
            <w:rFonts w:ascii="宋体" w:hAnsi="宋体" w:cs="宋体" w:hint="eastAsia"/>
            <w:bCs/>
            <w:color w:val="4F81BD" w:themeColor="accent1"/>
            <w:kern w:val="0"/>
            <w:sz w:val="24"/>
          </w:rPr>
          <w:t xml:space="preserve"> Mutual Information)作为因果关系强度度量</w:t>
        </w:r>
        <w:r>
          <w:rPr>
            <w:rFonts w:ascii="宋体" w:hAnsi="宋体" w:cs="宋体" w:hint="eastAsia"/>
            <w:bCs/>
            <w:color w:val="4F81BD" w:themeColor="accent1"/>
            <w:kern w:val="0"/>
            <w:sz w:val="24"/>
          </w:rPr>
          <w:t>。</w:t>
        </w:r>
        <w:r w:rsidRPr="00486A43">
          <w:rPr>
            <w:rFonts w:ascii="宋体" w:hAnsi="宋体" w:cs="宋体" w:hint="eastAsia"/>
            <w:bCs/>
            <w:color w:val="4F81BD" w:themeColor="accent1"/>
            <w:kern w:val="0"/>
            <w:sz w:val="24"/>
          </w:rPr>
          <w:t>在</w:t>
        </w:r>
        <w:r>
          <w:rPr>
            <w:rFonts w:ascii="宋体" w:hAnsi="宋体" w:cs="宋体" w:hint="eastAsia"/>
            <w:bCs/>
            <w:color w:val="4F81BD" w:themeColor="accent1"/>
            <w:kern w:val="0"/>
            <w:sz w:val="24"/>
          </w:rPr>
          <w:t>典型的叙事</w:t>
        </w:r>
        <w:r w:rsidRPr="00486A43">
          <w:rPr>
            <w:rFonts w:ascii="宋体" w:hAnsi="宋体" w:cs="宋体" w:hint="eastAsia"/>
            <w:bCs/>
            <w:color w:val="4F81BD" w:themeColor="accent1"/>
            <w:kern w:val="0"/>
            <w:sz w:val="24"/>
          </w:rPr>
          <w:t>文本</w:t>
        </w:r>
        <w:r>
          <w:rPr>
            <w:rFonts w:ascii="宋体" w:hAnsi="宋体" w:cs="宋体" w:hint="eastAsia"/>
            <w:bCs/>
            <w:color w:val="4F81BD" w:themeColor="accent1"/>
            <w:kern w:val="0"/>
            <w:sz w:val="24"/>
          </w:rPr>
          <w:t>语料（如个人故事，personal story）中，事件通常是按照时间顺序发生及叙述的。因而，文本中先出现的事件更可能是原因，而后出现的事件更可能是它的结果。这使得使用词汇共现次数来计算PMI更加合理。由于不需要因果模式，提取的是文本中的隐式因果关系，覆盖率也得到保障。</w:t>
        </w:r>
        <w:r>
          <w:rPr>
            <w:rFonts w:ascii="宋体" w:hAnsi="宋体" w:cs="宋体" w:hint="eastAsia"/>
            <w:bCs/>
            <w:kern w:val="0"/>
            <w:sz w:val="24"/>
          </w:rPr>
          <w:t>传统的点互信息定义如式1，此处u和v为单词：</w:t>
        </w:r>
      </w:ins>
    </w:p>
    <w:p w14:paraId="0310BCD6" w14:textId="77777777" w:rsidR="00A35F75" w:rsidRDefault="00A35F75" w:rsidP="00A35F75">
      <w:pPr>
        <w:widowControl/>
        <w:adjustRightInd w:val="0"/>
        <w:snapToGrid w:val="0"/>
        <w:spacing w:after="120" w:line="360" w:lineRule="auto"/>
        <w:rPr>
          <w:ins w:id="89" w:author="jessie luo" w:date="2016-01-31T14:16:00Z"/>
          <w:rFonts w:ascii="宋体" w:hAnsi="宋体" w:cs="宋体"/>
          <w:bCs/>
          <w:kern w:val="0"/>
          <w:sz w:val="24"/>
        </w:rPr>
      </w:pPr>
      <w:ins w:id="90" w:author="jessie luo" w:date="2016-01-31T14:16:00Z">
        <m:oMathPara>
          <m:oMath>
            <m:r>
              <m:rPr>
                <m:sty m:val="p"/>
              </m:rPr>
              <w:rPr>
                <w:rFonts w:ascii="Cambria Math" w:hAnsi="Cambria Math" w:cs="宋体"/>
                <w:kern w:val="0"/>
                <w:sz w:val="24"/>
              </w:rPr>
              <w:lastRenderedPageBreak/>
              <m:t>PMI</m:t>
            </m:r>
            <m:d>
              <m:dPr>
                <m:ctrlPr>
                  <w:rPr>
                    <w:rFonts w:ascii="Cambria Math" w:hAnsi="Cambria Math" w:cs="宋体"/>
                    <w:bCs/>
                    <w:kern w:val="0"/>
                    <w:sz w:val="24"/>
                  </w:rPr>
                </m:ctrlPr>
              </m:dPr>
              <m:e>
                <m:r>
                  <m:rPr>
                    <m:sty m:val="p"/>
                  </m:rPr>
                  <w:rPr>
                    <w:rFonts w:ascii="Cambria Math" w:hAnsi="Cambria Math" w:cs="宋体"/>
                    <w:kern w:val="0"/>
                    <w:sz w:val="24"/>
                  </w:rPr>
                  <m:t>u,v</m:t>
                </m:r>
              </m:e>
            </m:d>
            <m:r>
              <m:rPr>
                <m:sty m:val="p"/>
              </m:rPr>
              <w:rPr>
                <w:rFonts w:ascii="Cambria Math" w:hAnsi="Cambria Math" w:cs="宋体"/>
                <w:kern w:val="0"/>
                <w:sz w:val="24"/>
              </w:rPr>
              <m:t>=</m:t>
            </m:r>
            <m:func>
              <m:funcPr>
                <m:ctrlPr>
                  <w:rPr>
                    <w:rFonts w:ascii="Cambria Math" w:hAnsi="Cambria Math" w:cs="宋体"/>
                    <w:bCs/>
                    <w:kern w:val="0"/>
                    <w:sz w:val="24"/>
                  </w:rPr>
                </m:ctrlPr>
              </m:funcPr>
              <m:fName>
                <m:sSub>
                  <m:sSubPr>
                    <m:ctrlPr>
                      <w:rPr>
                        <w:rFonts w:ascii="Cambria Math" w:hAnsi="Cambria Math" w:cs="宋体"/>
                        <w:bCs/>
                        <w:kern w:val="0"/>
                        <w:sz w:val="24"/>
                      </w:rPr>
                    </m:ctrlPr>
                  </m:sSubPr>
                  <m:e>
                    <m:r>
                      <m:rPr>
                        <m:sty m:val="p"/>
                      </m:rPr>
                      <w:rPr>
                        <w:rFonts w:ascii="Cambria Math" w:hAnsi="Cambria Math" w:cs="宋体"/>
                        <w:kern w:val="0"/>
                        <w:sz w:val="24"/>
                      </w:rPr>
                      <m:t>log</m:t>
                    </m:r>
                  </m:e>
                  <m:sub>
                    <m:r>
                      <w:rPr>
                        <w:rFonts w:ascii="Cambria Math" w:hAnsi="Cambria Math" w:cs="宋体"/>
                        <w:kern w:val="0"/>
                        <w:sz w:val="24"/>
                      </w:rPr>
                      <m:t>2</m:t>
                    </m:r>
                  </m:sub>
                </m:sSub>
              </m:fName>
              <m:e>
                <m:f>
                  <m:fPr>
                    <m:ctrlPr>
                      <w:rPr>
                        <w:rFonts w:ascii="Cambria Math" w:hAnsi="Cambria Math" w:cs="宋体"/>
                        <w:bCs/>
                        <w:i/>
                        <w:kern w:val="0"/>
                        <w:sz w:val="24"/>
                      </w:rPr>
                    </m:ctrlPr>
                  </m:fPr>
                  <m:num>
                    <m:r>
                      <w:rPr>
                        <w:rFonts w:ascii="Cambria Math" w:hAnsi="Cambria Math" w:cs="宋体"/>
                        <w:kern w:val="0"/>
                        <w:sz w:val="24"/>
                      </w:rPr>
                      <m:t>P</m:t>
                    </m:r>
                    <m:d>
                      <m:dPr>
                        <m:ctrlPr>
                          <w:rPr>
                            <w:rFonts w:ascii="Cambria Math" w:hAnsi="Cambria Math" w:cs="宋体"/>
                            <w:bCs/>
                            <w:i/>
                            <w:kern w:val="0"/>
                            <w:sz w:val="24"/>
                          </w:rPr>
                        </m:ctrlPr>
                      </m:dPr>
                      <m:e>
                        <m:r>
                          <w:rPr>
                            <w:rFonts w:ascii="Cambria Math" w:hAnsi="Cambria Math" w:cs="宋体"/>
                            <w:kern w:val="0"/>
                            <w:sz w:val="24"/>
                          </w:rPr>
                          <m:t>u,v</m:t>
                        </m:r>
                      </m:e>
                    </m:d>
                  </m:num>
                  <m:den>
                    <m:r>
                      <w:rPr>
                        <w:rFonts w:ascii="Cambria Math" w:hAnsi="Cambria Math" w:cs="宋体"/>
                        <w:kern w:val="0"/>
                        <w:sz w:val="24"/>
                      </w:rPr>
                      <m:t>P</m:t>
                    </m:r>
                    <m:d>
                      <m:dPr>
                        <m:ctrlPr>
                          <w:rPr>
                            <w:rFonts w:ascii="Cambria Math" w:hAnsi="Cambria Math" w:cs="宋体"/>
                            <w:bCs/>
                            <w:i/>
                            <w:kern w:val="0"/>
                            <w:sz w:val="24"/>
                          </w:rPr>
                        </m:ctrlPr>
                      </m:dPr>
                      <m:e>
                        <m:r>
                          <w:rPr>
                            <w:rFonts w:ascii="Cambria Math" w:hAnsi="Cambria Math" w:cs="宋体"/>
                            <w:kern w:val="0"/>
                            <w:sz w:val="24"/>
                          </w:rPr>
                          <m:t>u</m:t>
                        </m:r>
                      </m:e>
                    </m:d>
                    <m:r>
                      <w:rPr>
                        <w:rFonts w:ascii="Cambria Math" w:hAnsi="Cambria Math" w:cs="宋体"/>
                        <w:kern w:val="0"/>
                        <w:sz w:val="24"/>
                      </w:rPr>
                      <m:t>P</m:t>
                    </m:r>
                    <m:d>
                      <m:dPr>
                        <m:ctrlPr>
                          <w:rPr>
                            <w:rFonts w:ascii="Cambria Math" w:hAnsi="Cambria Math" w:cs="宋体"/>
                            <w:bCs/>
                            <w:i/>
                            <w:kern w:val="0"/>
                            <w:sz w:val="24"/>
                          </w:rPr>
                        </m:ctrlPr>
                      </m:dPr>
                      <m:e>
                        <m:r>
                          <w:rPr>
                            <w:rFonts w:ascii="Cambria Math" w:hAnsi="Cambria Math" w:cs="宋体"/>
                            <w:kern w:val="0"/>
                            <w:sz w:val="24"/>
                          </w:rPr>
                          <m:t>v</m:t>
                        </m:r>
                      </m:e>
                    </m:d>
                  </m:den>
                </m:f>
              </m:e>
            </m:func>
            <m:r>
              <w:rPr>
                <w:rFonts w:ascii="Cambria Math" w:hAnsi="Cambria Math" w:cs="宋体"/>
                <w:kern w:val="0"/>
                <w:sz w:val="24"/>
              </w:rPr>
              <m:t xml:space="preserve">          (1)</m:t>
            </m:r>
          </m:oMath>
        </m:oMathPara>
      </w:ins>
    </w:p>
    <w:p w14:paraId="34290202" w14:textId="77777777" w:rsidR="00A35F75" w:rsidRDefault="00A35F75" w:rsidP="00A35F75">
      <w:pPr>
        <w:widowControl/>
        <w:adjustRightInd w:val="0"/>
        <w:snapToGrid w:val="0"/>
        <w:spacing w:after="120" w:line="360" w:lineRule="auto"/>
        <w:rPr>
          <w:ins w:id="91" w:author="jessie luo" w:date="2016-01-31T14:16:00Z"/>
          <w:rFonts w:ascii="宋体" w:hAnsi="宋体" w:cs="宋体"/>
          <w:bCs/>
          <w:kern w:val="0"/>
          <w:sz w:val="24"/>
        </w:rPr>
      </w:pPr>
      <w:ins w:id="92" w:author="jessie luo" w:date="2016-01-31T14:16:00Z">
        <w:r>
          <w:rPr>
            <w:rFonts w:ascii="宋体" w:hAnsi="宋体" w:cs="宋体" w:hint="eastAsia"/>
            <w:bCs/>
            <w:kern w:val="0"/>
            <w:sz w:val="24"/>
          </w:rPr>
          <w:t>当我们使用PMI来作为度量为因果对排序时可以省略掉其对数形式，得到如下形式，如式2：</w:t>
        </w:r>
      </w:ins>
    </w:p>
    <w:p w14:paraId="243EDD46" w14:textId="77777777" w:rsidR="00A35F75" w:rsidRDefault="00A35F75" w:rsidP="00A35F75">
      <w:pPr>
        <w:widowControl/>
        <w:adjustRightInd w:val="0"/>
        <w:snapToGrid w:val="0"/>
        <w:spacing w:after="120" w:line="360" w:lineRule="auto"/>
        <w:rPr>
          <w:ins w:id="93" w:author="jessie luo" w:date="2016-01-31T14:16:00Z"/>
          <w:rFonts w:ascii="宋体" w:hAnsi="宋体" w:cs="宋体"/>
          <w:bCs/>
          <w:kern w:val="0"/>
          <w:sz w:val="24"/>
        </w:rPr>
      </w:pPr>
      <w:ins w:id="94" w:author="jessie luo" w:date="2016-01-31T14:16:00Z">
        <m:oMathPara>
          <m:oMath>
            <m:r>
              <m:rPr>
                <m:sty m:val="p"/>
              </m:rPr>
              <w:rPr>
                <w:rFonts w:ascii="Cambria Math" w:hAnsi="Cambria Math" w:cs="宋体"/>
                <w:kern w:val="0"/>
                <w:sz w:val="24"/>
              </w:rPr>
              <m:t>PMI</m:t>
            </m:r>
            <m:d>
              <m:dPr>
                <m:ctrlPr>
                  <w:rPr>
                    <w:rFonts w:ascii="Cambria Math" w:hAnsi="Cambria Math" w:cs="宋体"/>
                    <w:bCs/>
                    <w:kern w:val="0"/>
                    <w:sz w:val="24"/>
                  </w:rPr>
                </m:ctrlPr>
              </m:dPr>
              <m:e>
                <m:r>
                  <m:rPr>
                    <m:sty m:val="p"/>
                  </m:rPr>
                  <w:rPr>
                    <w:rFonts w:ascii="Cambria Math" w:hAnsi="Cambria Math" w:cs="宋体"/>
                    <w:kern w:val="0"/>
                    <w:sz w:val="24"/>
                  </w:rPr>
                  <m:t>u,v</m:t>
                </m:r>
              </m:e>
            </m:d>
            <m:r>
              <m:rPr>
                <m:sty m:val="p"/>
              </m:rPr>
              <w:rPr>
                <w:rFonts w:ascii="Cambria Math" w:hAnsi="Cambria Math" w:cs="宋体"/>
                <w:kern w:val="0"/>
                <w:sz w:val="24"/>
              </w:rPr>
              <m:t>=</m:t>
            </m:r>
            <m:f>
              <m:fPr>
                <m:ctrlPr>
                  <w:rPr>
                    <w:rFonts w:ascii="Cambria Math" w:hAnsi="Cambria Math" w:cs="宋体"/>
                    <w:bCs/>
                    <w:i/>
                    <w:kern w:val="0"/>
                    <w:sz w:val="24"/>
                  </w:rPr>
                </m:ctrlPr>
              </m:fPr>
              <m:num>
                <m:r>
                  <w:rPr>
                    <w:rFonts w:ascii="Cambria Math" w:hAnsi="Cambria Math" w:cs="宋体"/>
                    <w:kern w:val="0"/>
                    <w:sz w:val="24"/>
                  </w:rPr>
                  <m:t>P(u,v)</m:t>
                </m:r>
              </m:num>
              <m:den>
                <m:r>
                  <w:rPr>
                    <w:rFonts w:ascii="Cambria Math" w:hAnsi="Cambria Math" w:cs="宋体"/>
                    <w:kern w:val="0"/>
                    <w:sz w:val="24"/>
                  </w:rPr>
                  <m:t>P(u)P(v)</m:t>
                </m:r>
              </m:den>
            </m:f>
            <m:r>
              <w:rPr>
                <w:rFonts w:ascii="Cambria Math" w:hAnsi="Cambria Math" w:cs="宋体"/>
                <w:kern w:val="0"/>
                <w:sz w:val="24"/>
              </w:rPr>
              <m:t xml:space="preserve">         (2)</m:t>
            </m:r>
          </m:oMath>
        </m:oMathPara>
      </w:ins>
    </w:p>
    <w:p w14:paraId="1ABB890B" w14:textId="77777777" w:rsidR="00A35F75" w:rsidRDefault="00A35F75" w:rsidP="00A35F75">
      <w:pPr>
        <w:widowControl/>
        <w:adjustRightInd w:val="0"/>
        <w:snapToGrid w:val="0"/>
        <w:spacing w:after="120" w:line="360" w:lineRule="auto"/>
        <w:rPr>
          <w:ins w:id="95" w:author="jessie luo" w:date="2016-01-31T14:16:00Z"/>
          <w:rFonts w:ascii="宋体" w:hAnsi="宋体" w:cs="宋体"/>
          <w:bCs/>
          <w:kern w:val="0"/>
          <w:sz w:val="24"/>
        </w:rPr>
      </w:pPr>
      <w:ins w:id="96" w:author="jessie luo" w:date="2016-01-31T14:16:00Z">
        <w:r>
          <w:rPr>
            <w:rFonts w:ascii="宋体" w:hAnsi="宋体" w:cs="宋体" w:hint="eastAsia"/>
            <w:bCs/>
            <w:kern w:val="0"/>
            <w:sz w:val="24"/>
          </w:rPr>
          <w:t>还有其他的一些备选度量方法，如Dice系数，</w:t>
        </w:r>
        <w:proofErr w:type="spellStart"/>
        <w:r>
          <w:rPr>
            <w:rFonts w:ascii="宋体" w:hAnsi="宋体" w:cs="宋体" w:hint="eastAsia"/>
            <w:bCs/>
            <w:kern w:val="0"/>
            <w:sz w:val="24"/>
          </w:rPr>
          <w:t>Jaccard</w:t>
        </w:r>
        <w:proofErr w:type="spellEnd"/>
        <w:r>
          <w:rPr>
            <w:rFonts w:ascii="宋体" w:hAnsi="宋体" w:cs="宋体" w:hint="eastAsia"/>
            <w:bCs/>
            <w:kern w:val="0"/>
            <w:sz w:val="24"/>
          </w:rPr>
          <w:t>指数等等。</w:t>
        </w:r>
      </w:ins>
    </w:p>
    <w:p w14:paraId="278530D5" w14:textId="77777777" w:rsidR="00A35F75" w:rsidRDefault="00A35F75" w:rsidP="00A35F75">
      <w:pPr>
        <w:widowControl/>
        <w:adjustRightInd w:val="0"/>
        <w:snapToGrid w:val="0"/>
        <w:spacing w:after="120" w:line="360" w:lineRule="auto"/>
        <w:rPr>
          <w:ins w:id="97" w:author="jessie luo" w:date="2016-01-31T14:16:00Z"/>
          <w:rFonts w:ascii="宋体" w:hAnsi="宋体" w:cs="宋体"/>
          <w:bCs/>
          <w:kern w:val="0"/>
          <w:sz w:val="24"/>
        </w:rPr>
      </w:pPr>
      <w:ins w:id="98" w:author="jessie luo" w:date="2016-01-31T14:16:00Z">
        <w:r>
          <w:rPr>
            <w:rFonts w:ascii="宋体" w:hAnsi="宋体" w:cs="宋体" w:hint="eastAsia"/>
            <w:bCs/>
            <w:color w:val="4F81BD" w:themeColor="accent1"/>
            <w:kern w:val="0"/>
            <w:sz w:val="24"/>
          </w:rPr>
          <w:t>但是，这种方法要结合特定的叙事文本进行使用，否则会引入大量噪音。而这种叙事性文本不易得到，需要耗费大量的人力进行收集。我们提出了通过因果模式从大量web文本语料中提取因果信息的方法。由于可以利用更易获取的web语料，提取的因果信息规模得到了保证。此外，我们设计的因果模式可以更准确的标识出因果关系中的原因和结果。这使得我们提取的因果关系对更加准确。</w:t>
        </w:r>
      </w:ins>
    </w:p>
    <w:p w14:paraId="3BAF19F2" w14:textId="77777777" w:rsidR="00A35F75" w:rsidRPr="0081256C" w:rsidRDefault="00A35F75" w:rsidP="00A35F75">
      <w:pPr>
        <w:widowControl/>
        <w:adjustRightInd w:val="0"/>
        <w:snapToGrid w:val="0"/>
        <w:spacing w:after="120" w:line="360" w:lineRule="auto"/>
        <w:rPr>
          <w:ins w:id="99" w:author="jessie luo" w:date="2016-01-31T14:16:00Z"/>
          <w:rFonts w:ascii="宋体" w:hAnsi="宋体" w:cs="宋体"/>
          <w:bCs/>
          <w:color w:val="4F81BD" w:themeColor="accent1"/>
          <w:kern w:val="0"/>
          <w:sz w:val="24"/>
        </w:rPr>
      </w:pPr>
      <w:ins w:id="100" w:author="jessie luo" w:date="2016-01-31T14:16:00Z">
        <w:r w:rsidRPr="00FC720F">
          <w:rPr>
            <w:rFonts w:ascii="宋体" w:hAnsi="宋体" w:cs="宋体" w:hint="eastAsia"/>
            <w:bCs/>
            <w:color w:val="4F81BD" w:themeColor="accent1"/>
            <w:kern w:val="0"/>
            <w:sz w:val="24"/>
          </w:rPr>
          <w:t>如上,通过因果模式引入了因果角色信息之后，我们可以对现有因果度量计算方法进行改良。</w:t>
        </w:r>
        <w:r w:rsidRPr="003B7278">
          <w:rPr>
            <w:rFonts w:ascii="宋体" w:hAnsi="宋体" w:cs="宋体" w:hint="eastAsia"/>
            <w:bCs/>
            <w:color w:val="4F81BD" w:themeColor="accent1"/>
            <w:kern w:val="0"/>
            <w:sz w:val="24"/>
          </w:rPr>
          <w:t>本质上，是用显式的因果共现（causality co-occurrence）频率取代隐式的词汇共现（lexical co-occurrence）频率。</w:t>
        </w:r>
        <w:r>
          <w:rPr>
            <w:rFonts w:ascii="宋体" w:hAnsi="宋体" w:cs="宋体" w:hint="eastAsia"/>
            <w:bCs/>
            <w:color w:val="4F81BD" w:themeColor="accent1"/>
            <w:kern w:val="0"/>
            <w:sz w:val="24"/>
          </w:rPr>
          <w:t>我们的观点是，因果关系主要表现为充分性因果（sufficiency causality）和必要性因果（necessity causality）的结合。考虑因果关系对</w:t>
        </w:r>
        <m:oMath>
          <m:d>
            <m:dPr>
              <m:ctrlPr>
                <w:rPr>
                  <w:rFonts w:ascii="Cambria Math" w:hAnsi="Cambria Math" w:cs="宋体"/>
                  <w:bCs/>
                  <w:i/>
                  <w:color w:val="4F81BD" w:themeColor="accent1"/>
                  <w:kern w:val="0"/>
                  <w:sz w:val="24"/>
                </w:rPr>
              </m:ctrlPr>
            </m:dPr>
            <m:e>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m:t>
              </m:r>
              <m:sSub>
                <m:sSubPr>
                  <m:ctrlPr>
                    <w:rPr>
                      <w:rFonts w:ascii="Cambria Math" w:hAnsi="Cambria Math" w:cs="STIXGeneral-Regular"/>
                      <w:bCs/>
                      <w:i/>
                      <w:color w:val="4F81BD" w:themeColor="accent1"/>
                      <w:kern w:val="0"/>
                      <w:sz w:val="24"/>
                    </w:rPr>
                  </m:ctrlPr>
                </m:sSubPr>
                <m:e>
                  <m:r>
                    <w:rPr>
                      <w:rFonts w:ascii="Cambria Math" w:hAnsi="Cambria Math" w:cs="STIXGeneral-Regular"/>
                      <w:color w:val="4F81BD" w:themeColor="accent1"/>
                      <w:kern w:val="0"/>
                      <w:sz w:val="24"/>
                    </w:rPr>
                    <m:t>j</m:t>
                  </m:r>
                </m:e>
                <m:sub>
                  <m:r>
                    <w:rPr>
                      <w:rFonts w:ascii="Cambria Math" w:hAnsi="Cambria Math" w:cs="STIXGeneral-Regular"/>
                      <w:color w:val="4F81BD" w:themeColor="accent1"/>
                      <w:kern w:val="0"/>
                      <w:sz w:val="24"/>
                    </w:rPr>
                    <m:t>e</m:t>
                  </m:r>
                </m:sub>
              </m:sSub>
            </m:e>
          </m:d>
        </m:oMath>
        <w:r>
          <w:rPr>
            <w:rFonts w:ascii="宋体" w:hAnsi="宋体" w:cs="宋体" w:hint="eastAsia"/>
            <w:bCs/>
            <w:color w:val="4F81BD" w:themeColor="accent1"/>
            <w:kern w:val="0"/>
            <w:sz w:val="24"/>
          </w:rPr>
          <w:t>，充分性因果定义为单词</w:t>
        </w:r>
        <m:oMath>
          <m:r>
            <w:rPr>
              <w:rFonts w:ascii="Cambria Math" w:hAnsi="Cambria Math" w:cs="宋体"/>
              <w:color w:val="4F81BD" w:themeColor="accent1"/>
              <w:kern w:val="0"/>
              <w:sz w:val="24"/>
            </w:rPr>
            <m:t>i</m:t>
          </m:r>
        </m:oMath>
        <w:r>
          <w:rPr>
            <w:rFonts w:ascii="宋体" w:hAnsi="宋体" w:cs="宋体" w:hint="eastAsia"/>
            <w:bCs/>
            <w:color w:val="4F81BD" w:themeColor="accent1"/>
            <w:kern w:val="0"/>
            <w:sz w:val="24"/>
          </w:rPr>
          <w:t>作为‘因’（即</w:t>
        </w:r>
        <m:oMath>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宋体"/>
                  <w:color w:val="4F81BD" w:themeColor="accent1"/>
                  <w:kern w:val="0"/>
                  <w:sz w:val="24"/>
                </w:rPr>
                <m:t>c</m:t>
              </m:r>
            </m:sub>
          </m:sSub>
        </m:oMath>
        <w:r>
          <w:rPr>
            <w:rFonts w:ascii="宋体" w:hAnsi="宋体" w:cs="宋体" w:hint="eastAsia"/>
            <w:bCs/>
            <w:color w:val="4F81BD" w:themeColor="accent1"/>
            <w:kern w:val="0"/>
            <w:sz w:val="24"/>
          </w:rPr>
          <w:t>）一定会导致‘果’</w:t>
        </w:r>
        <m:oMath>
          <m:r>
            <w:rPr>
              <w:rFonts w:ascii="Cambria Math" w:hAnsi="Cambria Math" w:cs="宋体"/>
              <w:color w:val="4F81BD" w:themeColor="accent1"/>
              <w:kern w:val="0"/>
              <w:sz w:val="24"/>
            </w:rPr>
            <m:t>j</m:t>
          </m:r>
        </m:oMath>
        <w:r>
          <w:rPr>
            <w:rFonts w:ascii="宋体" w:hAnsi="宋体" w:cs="宋体" w:hint="eastAsia"/>
            <w:bCs/>
            <w:color w:val="4F81BD" w:themeColor="accent1"/>
            <w:kern w:val="0"/>
            <w:sz w:val="24"/>
          </w:rPr>
          <w:t>（即</w:t>
        </w:r>
        <m:oMath>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j</m:t>
              </m:r>
            </m:e>
            <m:sub>
              <m:r>
                <w:rPr>
                  <w:rFonts w:ascii="Cambria Math" w:hAnsi="Cambria Math" w:cs="STIXGeneral-Regular"/>
                  <w:color w:val="4F81BD" w:themeColor="accent1"/>
                  <w:kern w:val="0"/>
                  <w:sz w:val="24"/>
                </w:rPr>
                <m:t>e</m:t>
              </m:r>
            </m:sub>
          </m:sSub>
        </m:oMath>
        <w:r>
          <w:rPr>
            <w:rFonts w:ascii="宋体" w:hAnsi="宋体" w:cs="宋体" w:hint="eastAsia"/>
            <w:bCs/>
            <w:color w:val="4F81BD" w:themeColor="accent1"/>
            <w:kern w:val="0"/>
            <w:sz w:val="24"/>
          </w:rPr>
          <w:t>）；而必要性因果定义为</w:t>
        </w:r>
        <m:oMath>
          <m:r>
            <w:rPr>
              <w:rFonts w:ascii="Cambria Math" w:hAnsi="Cambria Math" w:cs="宋体"/>
              <w:color w:val="4F81BD" w:themeColor="accent1"/>
              <w:kern w:val="0"/>
              <w:sz w:val="24"/>
            </w:rPr>
            <m:t>j</m:t>
          </m:r>
        </m:oMath>
        <w:r>
          <w:rPr>
            <w:rFonts w:ascii="宋体" w:hAnsi="宋体" w:cs="宋体" w:hint="eastAsia"/>
            <w:bCs/>
            <w:color w:val="4F81BD" w:themeColor="accent1"/>
            <w:kern w:val="0"/>
            <w:sz w:val="24"/>
          </w:rPr>
          <w:t>作为‘果’发生，那么</w:t>
        </w:r>
        <m:oMath>
          <m:r>
            <w:rPr>
              <w:rFonts w:ascii="Cambria Math" w:hAnsi="Cambria Math" w:cs="宋体"/>
              <w:color w:val="4F81BD" w:themeColor="accent1"/>
              <w:kern w:val="0"/>
              <w:sz w:val="24"/>
            </w:rPr>
            <m:t>i</m:t>
          </m:r>
        </m:oMath>
        <w:r>
          <w:rPr>
            <w:rFonts w:ascii="宋体" w:hAnsi="宋体" w:cs="宋体" w:hint="eastAsia"/>
            <w:bCs/>
            <w:color w:val="4F81BD" w:themeColor="accent1"/>
            <w:kern w:val="0"/>
            <w:sz w:val="24"/>
          </w:rPr>
          <w:t>一定是作为它的‘因’发生了。当然，在实际当中一个因果关系对通常都不是纯粹的充分性因果或必要性因果，而是二者的结合。例如，句(2)中</w:t>
        </w:r>
        <m:oMath>
          <m:d>
            <m:dPr>
              <m:ctrlPr>
                <w:rPr>
                  <w:rFonts w:ascii="Cambria Math" w:hAnsi="Cambria Math" w:cs="宋体"/>
                  <w:bCs/>
                  <w:i/>
                  <w:color w:val="4F81BD" w:themeColor="accent1"/>
                  <w:kern w:val="0"/>
                  <w:sz w:val="24"/>
                </w:rPr>
              </m:ctrlPr>
            </m:dPr>
            <m:e>
              <m:sSub>
                <m:sSubPr>
                  <m:ctrlPr>
                    <w:rPr>
                      <w:rFonts w:ascii="Cambria Math" w:hAnsi="Cambria Math" w:cs="STIXGeneral-Regular"/>
                      <w:bCs/>
                      <w:i/>
                      <w:color w:val="4F81BD" w:themeColor="accent1"/>
                      <w:kern w:val="0"/>
                      <w:sz w:val="24"/>
                    </w:rPr>
                  </m:ctrlPr>
                </m:sSubPr>
                <m:e>
                  <m:r>
                    <w:rPr>
                      <w:rFonts w:ascii="Cambria Math" w:hAnsi="Cambria Math" w:cs="STIXGeneral-Regular"/>
                      <w:color w:val="4F81BD" w:themeColor="accent1"/>
                      <w:kern w:val="0"/>
                      <w:sz w:val="24"/>
                    </w:rPr>
                    <m:t>rainfall</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m:t>
              </m:r>
              <m:r>
                <w:rPr>
                  <w:rFonts w:ascii="Cambria Math" w:hAnsi="Cambria Math" w:cs="宋体"/>
                  <w:color w:val="4F81BD" w:themeColor="accent1"/>
                  <w:kern w:val="0"/>
                  <w:sz w:val="24"/>
                </w:rPr>
                <m:t>floodin</m:t>
              </m:r>
              <m:sSub>
                <m:sSubPr>
                  <m:ctrlPr>
                    <w:rPr>
                      <w:rFonts w:ascii="Cambria Math" w:hAnsi="Cambria Math" w:cs="宋体"/>
                      <w:i/>
                      <w:color w:val="4F81BD" w:themeColor="accent1"/>
                      <w:kern w:val="0"/>
                      <w:sz w:val="24"/>
                    </w:rPr>
                  </m:ctrlPr>
                </m:sSubPr>
                <m:e>
                  <m:r>
                    <w:rPr>
                      <w:rFonts w:ascii="Cambria Math" w:hAnsi="Cambria Math" w:cs="宋体"/>
                      <w:color w:val="4F81BD" w:themeColor="accent1"/>
                      <w:kern w:val="0"/>
                      <w:sz w:val="24"/>
                    </w:rPr>
                    <m:t>g</m:t>
                  </m:r>
                </m:e>
                <m:sub>
                  <m:r>
                    <w:rPr>
                      <w:rFonts w:ascii="Cambria Math" w:hAnsi="Cambria Math" w:cs="STIXGeneral-Regular"/>
                      <w:color w:val="4F81BD" w:themeColor="accent1"/>
                      <w:kern w:val="0"/>
                      <w:sz w:val="24"/>
                    </w:rPr>
                    <m:t>e</m:t>
                  </m:r>
                </m:sub>
              </m:sSub>
            </m:e>
          </m:d>
        </m:oMath>
        <w:r>
          <w:rPr>
            <w:rFonts w:ascii="宋体" w:hAnsi="宋体" w:cs="宋体" w:hint="eastAsia"/>
            <w:bCs/>
            <w:color w:val="4F81BD" w:themeColor="accent1"/>
            <w:kern w:val="0"/>
            <w:sz w:val="24"/>
          </w:rPr>
          <w:t>因果对就更倾向于必要性因果，因为如果‘因’rainfall没有发生，则‘果’flooding通常不会发生。同样的，</w:t>
        </w:r>
        <m:oMath>
          <m:d>
            <m:dPr>
              <m:ctrlPr>
                <w:rPr>
                  <w:rFonts w:ascii="Cambria Math" w:hAnsi="Cambria Math" w:cs="宋体"/>
                  <w:bCs/>
                  <w:i/>
                  <w:color w:val="4F81BD" w:themeColor="accent1"/>
                  <w:kern w:val="0"/>
                  <w:sz w:val="24"/>
                </w:rPr>
              </m:ctrlPr>
            </m:dPr>
            <m:e>
              <m:r>
                <w:rPr>
                  <w:rFonts w:ascii="Cambria Math" w:hAnsi="Cambria Math" w:cs="宋体"/>
                  <w:color w:val="4F81BD" w:themeColor="accent1"/>
                  <w:kern w:val="0"/>
                  <w:sz w:val="24"/>
                </w:rPr>
                <m:t>stro</m:t>
              </m:r>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m</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,damag</m:t>
              </m:r>
              <m:sSub>
                <m:sSubPr>
                  <m:ctrlPr>
                    <w:rPr>
                      <w:rFonts w:ascii="Cambria Math" w:hAnsi="Cambria Math" w:cs="STIXGeneral-Regular"/>
                      <w:bCs/>
                      <w:i/>
                      <w:color w:val="4F81BD" w:themeColor="accent1"/>
                      <w:kern w:val="0"/>
                      <w:sz w:val="24"/>
                    </w:rPr>
                  </m:ctrlPr>
                </m:sSubPr>
                <m:e>
                  <m:r>
                    <w:rPr>
                      <w:rFonts w:ascii="Cambria Math" w:hAnsi="Cambria Math" w:cs="STIXGeneral-Regular"/>
                      <w:color w:val="4F81BD" w:themeColor="accent1"/>
                      <w:kern w:val="0"/>
                      <w:sz w:val="24"/>
                    </w:rPr>
                    <m:t>e</m:t>
                  </m:r>
                </m:e>
                <m:sub>
                  <m:r>
                    <w:rPr>
                      <w:rFonts w:ascii="Cambria Math" w:hAnsi="Cambria Math" w:cs="STIXGeneral-Regular"/>
                      <w:color w:val="4F81BD" w:themeColor="accent1"/>
                      <w:kern w:val="0"/>
                      <w:sz w:val="24"/>
                    </w:rPr>
                    <m:t>e</m:t>
                  </m:r>
                </m:sub>
              </m:sSub>
            </m:e>
          </m:d>
        </m:oMath>
        <w:r>
          <w:rPr>
            <w:rFonts w:ascii="宋体" w:hAnsi="宋体" w:cs="宋体" w:hint="eastAsia"/>
            <w:bCs/>
            <w:color w:val="4F81BD" w:themeColor="accent1"/>
            <w:kern w:val="0"/>
            <w:sz w:val="24"/>
          </w:rPr>
          <w:t>则是更倾向于充分性因果的关系对。我们对这两种因果关系做适当的描述及建模，并由此</w:t>
        </w:r>
        <w:r w:rsidRPr="003B7278">
          <w:rPr>
            <w:rFonts w:ascii="宋体" w:hAnsi="宋体" w:cs="宋体" w:hint="eastAsia"/>
            <w:bCs/>
            <w:color w:val="4F81BD" w:themeColor="accent1"/>
            <w:kern w:val="0"/>
            <w:sz w:val="24"/>
          </w:rPr>
          <w:t>提出了种新的度量方法来计算因果强度。</w:t>
        </w:r>
        <w:r>
          <w:rPr>
            <w:rFonts w:ascii="宋体" w:hAnsi="宋体" w:cs="宋体" w:hint="eastAsia"/>
            <w:bCs/>
            <w:color w:val="4F81BD" w:themeColor="accent1"/>
            <w:kern w:val="0"/>
            <w:sz w:val="24"/>
          </w:rPr>
          <w:t>直观上来说，必要性因果越强则</w:t>
        </w:r>
        <m:oMath>
          <m:r>
            <w:rPr>
              <w:rFonts w:ascii="Cambria Math" w:hAnsi="Cambria Math" w:cs="宋体"/>
              <w:color w:val="4F81BD" w:themeColor="accent1"/>
              <w:kern w:val="0"/>
              <w:sz w:val="24"/>
            </w:rPr>
            <m:t>p</m:t>
          </m:r>
          <m:d>
            <m:dPr>
              <m:ctrlPr>
                <w:rPr>
                  <w:rFonts w:ascii="Cambria Math" w:hAnsi="Cambria Math" w:cs="宋体"/>
                  <w:bCs/>
                  <w:i/>
                  <w:color w:val="4F81BD" w:themeColor="accent1"/>
                  <w:kern w:val="0"/>
                  <w:sz w:val="24"/>
                </w:rPr>
              </m:ctrlPr>
            </m:dPr>
            <m:e>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STIXGeneral-Regular"/>
                      <w:color w:val="4F81BD" w:themeColor="accent1"/>
                      <w:kern w:val="0"/>
                      <w:sz w:val="24"/>
                    </w:rPr>
                    <m:t>c</m:t>
                  </m:r>
                </m:sub>
              </m:sSub>
              <m:ctrlPr>
                <w:rPr>
                  <w:rFonts w:ascii="Cambria Math" w:hAnsi="Cambria Math" w:cs="STIXGeneral-Regular"/>
                  <w:bCs/>
                  <w:i/>
                  <w:color w:val="4F81BD" w:themeColor="accent1"/>
                  <w:kern w:val="0"/>
                  <w:sz w:val="24"/>
                </w:rPr>
              </m:ctrlPr>
            </m:e>
            <m:e>
              <m:sSub>
                <m:sSubPr>
                  <m:ctrlPr>
                    <w:rPr>
                      <w:rFonts w:ascii="Cambria Math" w:hAnsi="Cambria Math" w:cs="STIXGeneral-Regular"/>
                      <w:bCs/>
                      <w:i/>
                      <w:color w:val="4F81BD" w:themeColor="accent1"/>
                      <w:kern w:val="0"/>
                      <w:sz w:val="24"/>
                    </w:rPr>
                  </m:ctrlPr>
                </m:sSubPr>
                <m:e>
                  <m:r>
                    <w:rPr>
                      <w:rFonts w:ascii="Cambria Math" w:hAnsi="Cambria Math" w:cs="STIXGeneral-Regular"/>
                      <w:color w:val="4F81BD" w:themeColor="accent1"/>
                      <w:kern w:val="0"/>
                      <w:sz w:val="24"/>
                    </w:rPr>
                    <m:t>j</m:t>
                  </m:r>
                </m:e>
                <m:sub>
                  <m:r>
                    <w:rPr>
                      <w:rFonts w:ascii="Cambria Math" w:hAnsi="Cambria Math" w:cs="STIXGeneral-Regular"/>
                      <w:color w:val="4F81BD" w:themeColor="accent1"/>
                      <w:kern w:val="0"/>
                      <w:sz w:val="24"/>
                    </w:rPr>
                    <m:t>e</m:t>
                  </m:r>
                </m:sub>
              </m:sSub>
            </m:e>
          </m:d>
        </m:oMath>
        <w:r>
          <w:rPr>
            <w:rFonts w:ascii="宋体" w:hAnsi="宋体" w:cs="宋体" w:hint="eastAsia"/>
            <w:bCs/>
            <w:color w:val="4F81BD" w:themeColor="accent1"/>
            <w:kern w:val="0"/>
            <w:sz w:val="24"/>
          </w:rPr>
          <w:t>越大；而充分性因果越强则</w:t>
        </w:r>
        <m:oMath>
          <m:r>
            <w:rPr>
              <w:rFonts w:ascii="Cambria Math" w:hAnsi="Cambria Math" w:cs="宋体"/>
              <w:color w:val="4F81BD" w:themeColor="accent1"/>
              <w:kern w:val="0"/>
              <w:sz w:val="24"/>
            </w:rPr>
            <m:t>p</m:t>
          </m:r>
          <m:d>
            <m:dPr>
              <m:ctrlPr>
                <w:rPr>
                  <w:rFonts w:ascii="Cambria Math" w:hAnsi="Cambria Math" w:cs="宋体"/>
                  <w:bCs/>
                  <w:i/>
                  <w:color w:val="4F81BD" w:themeColor="accent1"/>
                  <w:kern w:val="0"/>
                  <w:sz w:val="24"/>
                </w:rPr>
              </m:ctrlPr>
            </m:dPr>
            <m:e>
              <m:sSub>
                <m:sSubPr>
                  <m:ctrlPr>
                    <w:rPr>
                      <w:rFonts w:ascii="Cambria Math" w:hAnsi="Cambria Math" w:cs="宋体"/>
                      <w:bCs/>
                      <w:i/>
                      <w:color w:val="4F81BD" w:themeColor="accent1"/>
                      <w:kern w:val="0"/>
                      <w:sz w:val="24"/>
                    </w:rPr>
                  </m:ctrlPr>
                </m:sSubPr>
                <m:e>
                  <m:r>
                    <w:rPr>
                      <w:rFonts w:ascii="Cambria Math" w:hAnsi="Cambria Math" w:cs="宋体"/>
                      <w:color w:val="4F81BD" w:themeColor="accent1"/>
                      <w:kern w:val="0"/>
                      <w:sz w:val="24"/>
                    </w:rPr>
                    <m:t>j</m:t>
                  </m:r>
                </m:e>
                <m:sub>
                  <m:r>
                    <w:rPr>
                      <w:rFonts w:ascii="Cambria Math" w:hAnsi="Cambria Math" w:cs="STIXGeneral-Regular"/>
                      <w:color w:val="4F81BD" w:themeColor="accent1"/>
                      <w:kern w:val="0"/>
                      <w:sz w:val="24"/>
                    </w:rPr>
                    <m:t>e</m:t>
                  </m:r>
                </m:sub>
              </m:sSub>
              <m:ctrlPr>
                <w:rPr>
                  <w:rFonts w:ascii="Cambria Math" w:hAnsi="Cambria Math" w:cs="STIXGeneral-Regular"/>
                  <w:bCs/>
                  <w:i/>
                  <w:color w:val="4F81BD" w:themeColor="accent1"/>
                  <w:kern w:val="0"/>
                  <w:sz w:val="24"/>
                </w:rPr>
              </m:ctrlPr>
            </m:e>
            <m:e>
              <m:sSub>
                <m:sSubPr>
                  <m:ctrlPr>
                    <w:rPr>
                      <w:rFonts w:ascii="Cambria Math" w:hAnsi="Cambria Math" w:cs="STIXGeneral-Regular"/>
                      <w:bCs/>
                      <w:i/>
                      <w:color w:val="4F81BD" w:themeColor="accent1"/>
                      <w:kern w:val="0"/>
                      <w:sz w:val="24"/>
                    </w:rPr>
                  </m:ctrlPr>
                </m:sSubPr>
                <m:e>
                  <m:r>
                    <w:rPr>
                      <w:rFonts w:ascii="Cambria Math" w:hAnsi="Cambria Math" w:cs="STIXGeneral-Regular"/>
                      <w:color w:val="4F81BD" w:themeColor="accent1"/>
                      <w:kern w:val="0"/>
                      <w:sz w:val="24"/>
                    </w:rPr>
                    <m:t>i</m:t>
                  </m:r>
                </m:e>
                <m:sub>
                  <m:r>
                    <w:rPr>
                      <w:rFonts w:ascii="Cambria Math" w:hAnsi="Cambria Math" w:cs="STIXGeneral-Regular"/>
                      <w:color w:val="4F81BD" w:themeColor="accent1"/>
                      <w:kern w:val="0"/>
                      <w:sz w:val="24"/>
                    </w:rPr>
                    <m:t>c</m:t>
                  </m:r>
                </m:sub>
              </m:sSub>
            </m:e>
          </m:d>
        </m:oMath>
        <w:r>
          <w:rPr>
            <w:rFonts w:ascii="宋体" w:hAnsi="宋体" w:cs="宋体" w:hint="eastAsia"/>
            <w:bCs/>
            <w:color w:val="4F81BD" w:themeColor="accent1"/>
            <w:kern w:val="0"/>
            <w:sz w:val="24"/>
          </w:rPr>
          <w:t>越大。此外，我们还对高频词做了惩罚。得到了式3所示的充分性因果强度和必要性因果强度的计算公式</w:t>
        </w:r>
        <w:r>
          <w:rPr>
            <w:rFonts w:ascii="宋体" w:hAnsi="宋体" w:cs="宋体" w:hint="eastAsia"/>
            <w:bCs/>
            <w:kern w:val="0"/>
            <w:sz w:val="24"/>
          </w:rPr>
          <w:t>：</w:t>
        </w:r>
      </w:ins>
    </w:p>
    <w:p w14:paraId="47832617" w14:textId="77777777" w:rsidR="00A35F75" w:rsidRPr="009C76C6" w:rsidRDefault="00A35F75" w:rsidP="00A35F75">
      <w:pPr>
        <w:widowControl/>
        <w:adjustRightInd w:val="0"/>
        <w:snapToGrid w:val="0"/>
        <w:spacing w:after="120" w:line="360" w:lineRule="auto"/>
        <w:rPr>
          <w:ins w:id="101" w:author="jessie luo" w:date="2016-01-31T14:16:00Z"/>
          <w:rFonts w:ascii="宋体" w:hAnsi="宋体" w:cs="宋体"/>
          <w:bCs/>
          <w:color w:val="4F81BD" w:themeColor="accent1"/>
          <w:kern w:val="0"/>
          <w:sz w:val="24"/>
        </w:rPr>
      </w:pPr>
      <m:oMathPara>
        <m:oMath>
          <m:sSub>
            <m:sSubPr>
              <m:ctrlPr>
                <w:ins w:id="102" w:author="jessie luo" w:date="2016-01-31T14:16:00Z">
                  <w:rPr>
                    <w:rFonts w:ascii="Cambria Math" w:hAnsi="Cambria Math" w:cs="宋体"/>
                    <w:bCs/>
                    <w:color w:val="4F81BD" w:themeColor="accent1"/>
                    <w:kern w:val="0"/>
                    <w:sz w:val="24"/>
                  </w:rPr>
                </w:ins>
              </m:ctrlPr>
            </m:sSubPr>
            <m:e>
              <w:ins w:id="103" w:author="jessie luo" w:date="2016-01-31T14:16:00Z">
                <m:r>
                  <w:rPr>
                    <w:rFonts w:ascii="Cambria Math" w:hAnsi="Cambria Math" w:cs="宋体"/>
                    <w:color w:val="4F81BD" w:themeColor="accent1"/>
                    <w:kern w:val="0"/>
                    <w:sz w:val="24"/>
                  </w:rPr>
                  <m:t>CS</m:t>
                </m:r>
              </w:ins>
            </m:e>
            <m:sub>
              <w:ins w:id="104" w:author="jessie luo" w:date="2016-01-31T14:16:00Z">
                <m:r>
                  <w:rPr>
                    <w:rFonts w:ascii="Cambria Math" w:hAnsi="Cambria Math" w:cs="宋体"/>
                    <w:color w:val="4F81BD" w:themeColor="accent1"/>
                    <w:kern w:val="0"/>
                    <w:sz w:val="24"/>
                  </w:rPr>
                  <m:t>nec</m:t>
                </m:r>
              </w:ins>
            </m:sub>
          </m:sSub>
          <m:d>
            <m:dPr>
              <m:ctrlPr>
                <w:ins w:id="105" w:author="jessie luo" w:date="2016-01-31T14:16:00Z">
                  <w:rPr>
                    <w:rFonts w:ascii="Cambria Math" w:hAnsi="Cambria Math" w:cs="宋体"/>
                    <w:bCs/>
                    <w:i/>
                    <w:color w:val="4F81BD" w:themeColor="accent1"/>
                    <w:kern w:val="0"/>
                    <w:sz w:val="24"/>
                  </w:rPr>
                </w:ins>
              </m:ctrlPr>
            </m:dPr>
            <m:e>
              <m:sSub>
                <m:sSubPr>
                  <m:ctrlPr>
                    <w:ins w:id="106" w:author="jessie luo" w:date="2016-01-31T14:16:00Z">
                      <w:rPr>
                        <w:rFonts w:ascii="Cambria Math" w:hAnsi="Cambria Math" w:cs="宋体"/>
                        <w:i/>
                        <w:color w:val="4F81BD" w:themeColor="accent1"/>
                        <w:kern w:val="0"/>
                        <w:sz w:val="24"/>
                      </w:rPr>
                    </w:ins>
                  </m:ctrlPr>
                </m:sSubPr>
                <m:e>
                  <w:ins w:id="107" w:author="jessie luo" w:date="2016-01-31T14:16:00Z">
                    <m:r>
                      <w:rPr>
                        <w:rFonts w:ascii="Cambria Math" w:hAnsi="Cambria Math" w:cs="宋体"/>
                        <w:color w:val="4F81BD" w:themeColor="accent1"/>
                        <w:kern w:val="0"/>
                        <w:sz w:val="24"/>
                      </w:rPr>
                      <m:t>i</m:t>
                    </m:r>
                  </w:ins>
                </m:e>
                <m:sub>
                  <w:ins w:id="108" w:author="jessie luo" w:date="2016-01-31T14:16:00Z">
                    <m:r>
                      <w:rPr>
                        <w:rFonts w:ascii="Cambria Math" w:hAnsi="Cambria Math" w:cs="宋体"/>
                        <w:color w:val="4F81BD" w:themeColor="accent1"/>
                        <w:kern w:val="0"/>
                        <w:sz w:val="24"/>
                      </w:rPr>
                      <m:t>c</m:t>
                    </m:r>
                  </w:ins>
                </m:sub>
              </m:sSub>
              <w:ins w:id="109" w:author="jessie luo" w:date="2016-01-31T14:16:00Z">
                <m:r>
                  <w:rPr>
                    <w:rFonts w:ascii="Cambria Math" w:hAnsi="Cambria Math" w:cs="宋体"/>
                    <w:color w:val="4F81BD" w:themeColor="accent1"/>
                    <w:kern w:val="0"/>
                    <w:sz w:val="24"/>
                  </w:rPr>
                  <m:t>,</m:t>
                </m:r>
              </w:ins>
              <m:sSub>
                <m:sSubPr>
                  <m:ctrlPr>
                    <w:ins w:id="110" w:author="jessie luo" w:date="2016-01-31T14:16:00Z">
                      <w:rPr>
                        <w:rFonts w:ascii="Cambria Math" w:hAnsi="Cambria Math" w:cs="宋体"/>
                        <w:i/>
                        <w:color w:val="4F81BD" w:themeColor="accent1"/>
                        <w:kern w:val="0"/>
                        <w:sz w:val="24"/>
                      </w:rPr>
                    </w:ins>
                  </m:ctrlPr>
                </m:sSubPr>
                <m:e>
                  <w:ins w:id="111" w:author="jessie luo" w:date="2016-01-31T14:16:00Z">
                    <m:r>
                      <w:rPr>
                        <w:rFonts w:ascii="Cambria Math" w:hAnsi="Cambria Math" w:cs="宋体"/>
                        <w:color w:val="4F81BD" w:themeColor="accent1"/>
                        <w:kern w:val="0"/>
                        <w:sz w:val="24"/>
                      </w:rPr>
                      <m:t>j</m:t>
                    </m:r>
                  </w:ins>
                </m:e>
                <m:sub>
                  <w:ins w:id="112" w:author="jessie luo" w:date="2016-01-31T14:16:00Z">
                    <m:r>
                      <w:rPr>
                        <w:rFonts w:ascii="Cambria Math" w:hAnsi="Cambria Math" w:cs="STIXGeneral-Regular"/>
                        <w:color w:val="4F81BD" w:themeColor="accent1"/>
                        <w:kern w:val="0"/>
                        <w:sz w:val="24"/>
                      </w:rPr>
                      <m:t>e</m:t>
                    </m:r>
                  </w:ins>
                </m:sub>
              </m:sSub>
            </m:e>
          </m:d>
          <w:ins w:id="113" w:author="jessie luo" w:date="2016-01-31T14:16:00Z">
            <m:r>
              <w:rPr>
                <w:rFonts w:ascii="Cambria Math" w:hAnsi="Cambria Math" w:cs="宋体"/>
                <w:color w:val="4F81BD" w:themeColor="accent1"/>
                <w:kern w:val="0"/>
                <w:sz w:val="24"/>
              </w:rPr>
              <m:t>=</m:t>
            </m:r>
          </w:ins>
          <m:f>
            <m:fPr>
              <m:ctrlPr>
                <w:ins w:id="114" w:author="jessie luo" w:date="2016-01-31T14:16:00Z">
                  <w:rPr>
                    <w:rFonts w:ascii="Cambria Math" w:hAnsi="Cambria Math" w:cs="宋体"/>
                    <w:bCs/>
                    <w:i/>
                    <w:color w:val="4F81BD" w:themeColor="accent1"/>
                    <w:kern w:val="0"/>
                    <w:sz w:val="24"/>
                  </w:rPr>
                </w:ins>
              </m:ctrlPr>
            </m:fPr>
            <m:num>
              <w:ins w:id="115" w:author="jessie luo" w:date="2016-01-31T14:16:00Z">
                <m:r>
                  <w:rPr>
                    <w:rFonts w:ascii="Cambria Math" w:hAnsi="Cambria Math" w:cs="宋体"/>
                    <w:color w:val="4F81BD" w:themeColor="accent1"/>
                    <w:kern w:val="0"/>
                    <w:sz w:val="24"/>
                  </w:rPr>
                  <m:t>p</m:t>
                </m:r>
              </w:ins>
              <m:d>
                <m:dPr>
                  <m:ctrlPr>
                    <w:ins w:id="116" w:author="jessie luo" w:date="2016-01-31T14:16:00Z">
                      <w:rPr>
                        <w:rFonts w:ascii="Cambria Math" w:hAnsi="Cambria Math" w:cs="宋体"/>
                        <w:bCs/>
                        <w:i/>
                        <w:color w:val="4F81BD" w:themeColor="accent1"/>
                        <w:kern w:val="0"/>
                        <w:sz w:val="24"/>
                      </w:rPr>
                    </w:ins>
                  </m:ctrlPr>
                </m:dPr>
                <m:e>
                  <m:sSub>
                    <m:sSubPr>
                      <m:ctrlPr>
                        <w:ins w:id="117" w:author="jessie luo" w:date="2016-01-31T14:16:00Z">
                          <w:rPr>
                            <w:rFonts w:ascii="Cambria Math" w:hAnsi="Cambria Math" w:cs="宋体"/>
                            <w:bCs/>
                            <w:i/>
                            <w:color w:val="4F81BD" w:themeColor="accent1"/>
                            <w:kern w:val="0"/>
                            <w:sz w:val="24"/>
                          </w:rPr>
                        </w:ins>
                      </m:ctrlPr>
                    </m:sSubPr>
                    <m:e>
                      <w:ins w:id="118" w:author="jessie luo" w:date="2016-01-31T14:16:00Z">
                        <m:r>
                          <w:rPr>
                            <w:rFonts w:ascii="Cambria Math" w:hAnsi="Cambria Math" w:cs="宋体"/>
                            <w:color w:val="4F81BD" w:themeColor="accent1"/>
                            <w:kern w:val="0"/>
                            <w:sz w:val="24"/>
                          </w:rPr>
                          <m:t>i</m:t>
                        </m:r>
                      </w:ins>
                    </m:e>
                    <m:sub>
                      <w:ins w:id="119" w:author="jessie luo" w:date="2016-01-31T14:16:00Z">
                        <m:r>
                          <w:rPr>
                            <w:rFonts w:ascii="Cambria Math" w:hAnsi="Cambria Math" w:cs="STIXGeneral-Regular"/>
                            <w:color w:val="4F81BD" w:themeColor="accent1"/>
                            <w:kern w:val="0"/>
                            <w:sz w:val="24"/>
                          </w:rPr>
                          <m:t>c</m:t>
                        </m:r>
                      </w:ins>
                    </m:sub>
                  </m:sSub>
                  <m:ctrlPr>
                    <w:ins w:id="120" w:author="jessie luo" w:date="2016-01-31T14:16:00Z">
                      <w:rPr>
                        <w:rFonts w:ascii="Cambria Math" w:hAnsi="Cambria Math" w:cs="STIXGeneral-Regular"/>
                        <w:bCs/>
                        <w:i/>
                        <w:color w:val="4F81BD" w:themeColor="accent1"/>
                        <w:kern w:val="0"/>
                        <w:sz w:val="24"/>
                      </w:rPr>
                    </w:ins>
                  </m:ctrlPr>
                </m:e>
                <m:e>
                  <m:sSub>
                    <m:sSubPr>
                      <m:ctrlPr>
                        <w:ins w:id="121" w:author="jessie luo" w:date="2016-01-31T14:16:00Z">
                          <w:rPr>
                            <w:rFonts w:ascii="Cambria Math" w:hAnsi="Cambria Math" w:cs="STIXGeneral-Regular"/>
                            <w:bCs/>
                            <w:i/>
                            <w:color w:val="4F81BD" w:themeColor="accent1"/>
                            <w:kern w:val="0"/>
                            <w:sz w:val="24"/>
                          </w:rPr>
                        </w:ins>
                      </m:ctrlPr>
                    </m:sSubPr>
                    <m:e>
                      <w:ins w:id="122" w:author="jessie luo" w:date="2016-01-31T14:16:00Z">
                        <m:r>
                          <w:rPr>
                            <w:rFonts w:ascii="Cambria Math" w:hAnsi="Cambria Math" w:cs="STIXGeneral-Regular"/>
                            <w:color w:val="4F81BD" w:themeColor="accent1"/>
                            <w:kern w:val="0"/>
                            <w:sz w:val="24"/>
                          </w:rPr>
                          <m:t>j</m:t>
                        </m:r>
                      </w:ins>
                    </m:e>
                    <m:sub>
                      <w:ins w:id="123" w:author="jessie luo" w:date="2016-01-31T14:16:00Z">
                        <m:r>
                          <w:rPr>
                            <w:rFonts w:ascii="Cambria Math" w:hAnsi="Cambria Math" w:cs="STIXGeneral-Regular"/>
                            <w:color w:val="4F81BD" w:themeColor="accent1"/>
                            <w:kern w:val="0"/>
                            <w:sz w:val="24"/>
                          </w:rPr>
                          <m:t>e</m:t>
                        </m:r>
                      </w:ins>
                    </m:sub>
                  </m:sSub>
                </m:e>
              </m:d>
            </m:num>
            <m:den>
              <m:sSup>
                <m:sSupPr>
                  <m:ctrlPr>
                    <w:ins w:id="124" w:author="jessie luo" w:date="2016-01-31T14:16:00Z">
                      <w:rPr>
                        <w:rFonts w:ascii="Cambria Math" w:hAnsi="Cambria Math" w:cs="宋体"/>
                        <w:bCs/>
                        <w:i/>
                        <w:color w:val="4F81BD" w:themeColor="accent1"/>
                        <w:kern w:val="0"/>
                        <w:sz w:val="24"/>
                      </w:rPr>
                    </w:ins>
                  </m:ctrlPr>
                </m:sSupPr>
                <m:e>
                  <w:ins w:id="125" w:author="jessie luo" w:date="2016-01-31T14:16:00Z">
                    <m:r>
                      <w:rPr>
                        <w:rFonts w:ascii="Cambria Math" w:hAnsi="Cambria Math" w:cs="宋体"/>
                        <w:color w:val="4F81BD" w:themeColor="accent1"/>
                        <w:kern w:val="0"/>
                        <w:sz w:val="24"/>
                      </w:rPr>
                      <m:t>p</m:t>
                    </m:r>
                  </w:ins>
                </m:e>
                <m:sup>
                  <w:ins w:id="126" w:author="jessie luo" w:date="2016-01-31T14:16:00Z">
                    <m:r>
                      <w:rPr>
                        <w:rFonts w:ascii="Cambria Math" w:hAnsi="Cambria Math" w:cs="宋体"/>
                        <w:color w:val="4F81BD" w:themeColor="accent1"/>
                        <w:kern w:val="0"/>
                        <w:sz w:val="24"/>
                      </w:rPr>
                      <m:t>α</m:t>
                    </m:r>
                  </w:ins>
                </m:sup>
              </m:sSup>
              <w:ins w:id="127" w:author="jessie luo" w:date="2016-01-31T14:16:00Z">
                <m:r>
                  <w:rPr>
                    <w:rFonts w:ascii="Cambria Math" w:hAnsi="Cambria Math" w:cs="宋体"/>
                    <w:color w:val="4F81BD" w:themeColor="accent1"/>
                    <w:kern w:val="0"/>
                    <w:sz w:val="24"/>
                  </w:rPr>
                  <m:t>(</m:t>
                </m:r>
              </w:ins>
              <m:sSub>
                <m:sSubPr>
                  <m:ctrlPr>
                    <w:ins w:id="128" w:author="jessie luo" w:date="2016-01-31T14:16:00Z">
                      <w:rPr>
                        <w:rFonts w:ascii="Cambria Math" w:hAnsi="Cambria Math" w:cs="宋体"/>
                        <w:bCs/>
                        <w:i/>
                        <w:color w:val="4F81BD" w:themeColor="accent1"/>
                        <w:kern w:val="0"/>
                        <w:sz w:val="24"/>
                      </w:rPr>
                    </w:ins>
                  </m:ctrlPr>
                </m:sSubPr>
                <m:e>
                  <w:ins w:id="129" w:author="jessie luo" w:date="2016-01-31T14:16:00Z">
                    <m:r>
                      <w:rPr>
                        <w:rFonts w:ascii="Cambria Math" w:hAnsi="Cambria Math" w:cs="宋体"/>
                        <w:color w:val="4F81BD" w:themeColor="accent1"/>
                        <w:kern w:val="0"/>
                        <w:sz w:val="24"/>
                      </w:rPr>
                      <m:t>i</m:t>
                    </m:r>
                  </w:ins>
                </m:e>
                <m:sub>
                  <w:ins w:id="130" w:author="jessie luo" w:date="2016-01-31T14:16:00Z">
                    <m:r>
                      <w:rPr>
                        <w:rFonts w:ascii="Cambria Math" w:hAnsi="Cambria Math" w:cs="宋体"/>
                        <w:color w:val="4F81BD" w:themeColor="accent1"/>
                        <w:kern w:val="0"/>
                        <w:sz w:val="24"/>
                      </w:rPr>
                      <m:t>c</m:t>
                    </m:r>
                  </w:ins>
                </m:sub>
              </m:sSub>
              <w:ins w:id="131" w:author="jessie luo" w:date="2016-01-31T14:16:00Z">
                <m:r>
                  <w:rPr>
                    <w:rFonts w:ascii="Cambria Math" w:hAnsi="Cambria Math" w:cs="宋体"/>
                    <w:color w:val="4F81BD" w:themeColor="accent1"/>
                    <w:kern w:val="0"/>
                    <w:sz w:val="24"/>
                  </w:rPr>
                  <m:t>)</m:t>
                </m:r>
              </w:ins>
            </m:den>
          </m:f>
          <w:ins w:id="132" w:author="jessie luo" w:date="2016-01-31T14:16:00Z">
            <m:r>
              <m:rPr>
                <m:sty m:val="p"/>
              </m:rPr>
              <w:rPr>
                <w:rFonts w:ascii="Cambria Math" w:hAnsi="Cambria Math" w:cs="宋体"/>
                <w:color w:val="4F81BD" w:themeColor="accent1"/>
                <w:kern w:val="0"/>
                <w:sz w:val="24"/>
              </w:rPr>
              <m:t>=</m:t>
            </m:r>
          </w:ins>
          <m:f>
            <m:fPr>
              <m:ctrlPr>
                <w:ins w:id="133" w:author="jessie luo" w:date="2016-01-31T14:16:00Z">
                  <w:rPr>
                    <w:rFonts w:ascii="Cambria Math" w:hAnsi="Cambria Math" w:cs="宋体"/>
                    <w:bCs/>
                    <w:color w:val="4F81BD" w:themeColor="accent1"/>
                    <w:kern w:val="0"/>
                    <w:sz w:val="24"/>
                  </w:rPr>
                </w:ins>
              </m:ctrlPr>
            </m:fPr>
            <m:num>
              <w:ins w:id="134" w:author="jessie luo" w:date="2016-01-31T14:16:00Z">
                <m:r>
                  <w:rPr>
                    <w:rFonts w:ascii="Cambria Math" w:hAnsi="Cambria Math" w:cs="宋体"/>
                    <w:color w:val="4F81BD" w:themeColor="accent1"/>
                    <w:kern w:val="0"/>
                    <w:sz w:val="24"/>
                  </w:rPr>
                  <m:t>p</m:t>
                </m:r>
              </w:ins>
              <m:d>
                <m:dPr>
                  <m:ctrlPr>
                    <w:ins w:id="135" w:author="jessie luo" w:date="2016-01-31T14:16:00Z">
                      <w:rPr>
                        <w:rFonts w:ascii="Cambria Math" w:hAnsi="Cambria Math" w:cs="宋体"/>
                        <w:i/>
                        <w:color w:val="4F81BD" w:themeColor="accent1"/>
                        <w:kern w:val="0"/>
                        <w:sz w:val="24"/>
                      </w:rPr>
                    </w:ins>
                  </m:ctrlPr>
                </m:dPr>
                <m:e>
                  <m:sSub>
                    <m:sSubPr>
                      <m:ctrlPr>
                        <w:ins w:id="136" w:author="jessie luo" w:date="2016-01-31T14:16:00Z">
                          <w:rPr>
                            <w:rFonts w:ascii="Cambria Math" w:hAnsi="Cambria Math" w:cs="宋体"/>
                            <w:i/>
                            <w:color w:val="4F81BD" w:themeColor="accent1"/>
                            <w:kern w:val="0"/>
                            <w:sz w:val="24"/>
                          </w:rPr>
                        </w:ins>
                      </m:ctrlPr>
                    </m:sSubPr>
                    <m:e>
                      <w:ins w:id="137" w:author="jessie luo" w:date="2016-01-31T14:16:00Z">
                        <m:r>
                          <w:rPr>
                            <w:rFonts w:ascii="Cambria Math" w:hAnsi="Cambria Math" w:cs="宋体"/>
                            <w:color w:val="4F81BD" w:themeColor="accent1"/>
                            <w:kern w:val="0"/>
                            <w:sz w:val="24"/>
                          </w:rPr>
                          <m:t>i</m:t>
                        </m:r>
                      </w:ins>
                    </m:e>
                    <m:sub>
                      <w:ins w:id="138" w:author="jessie luo" w:date="2016-01-31T14:16:00Z">
                        <m:r>
                          <w:rPr>
                            <w:rFonts w:ascii="Cambria Math" w:hAnsi="Cambria Math" w:cs="STIXGeneral-Regular"/>
                            <w:color w:val="4F81BD" w:themeColor="accent1"/>
                            <w:kern w:val="0"/>
                            <w:sz w:val="24"/>
                          </w:rPr>
                          <m:t>c</m:t>
                        </m:r>
                      </w:ins>
                    </m:sub>
                  </m:sSub>
                  <w:ins w:id="139" w:author="jessie luo" w:date="2016-01-31T14:16:00Z">
                    <m:r>
                      <w:rPr>
                        <w:rFonts w:ascii="Cambria Math" w:hAnsi="Cambria Math" w:cs="STIXGeneral-Regular"/>
                        <w:color w:val="4F81BD" w:themeColor="accent1"/>
                        <w:kern w:val="0"/>
                        <w:sz w:val="24"/>
                      </w:rPr>
                      <m:t>,</m:t>
                    </m:r>
                  </w:ins>
                  <m:sSub>
                    <m:sSubPr>
                      <m:ctrlPr>
                        <w:ins w:id="140" w:author="jessie luo" w:date="2016-01-31T14:16:00Z">
                          <w:rPr>
                            <w:rFonts w:ascii="Cambria Math" w:hAnsi="Cambria Math" w:cs="STIXGeneral-Regular"/>
                            <w:i/>
                            <w:color w:val="4F81BD" w:themeColor="accent1"/>
                            <w:kern w:val="0"/>
                            <w:sz w:val="24"/>
                          </w:rPr>
                        </w:ins>
                      </m:ctrlPr>
                    </m:sSubPr>
                    <m:e>
                      <w:ins w:id="141" w:author="jessie luo" w:date="2016-01-31T14:16:00Z">
                        <m:r>
                          <w:rPr>
                            <w:rFonts w:ascii="Cambria Math" w:hAnsi="Cambria Math" w:cs="STIXGeneral-Regular"/>
                            <w:color w:val="4F81BD" w:themeColor="accent1"/>
                            <w:kern w:val="0"/>
                            <w:sz w:val="24"/>
                          </w:rPr>
                          <m:t>j</m:t>
                        </m:r>
                      </w:ins>
                    </m:e>
                    <m:sub>
                      <w:ins w:id="142" w:author="jessie luo" w:date="2016-01-31T14:16:00Z">
                        <m:r>
                          <w:rPr>
                            <w:rFonts w:ascii="Cambria Math" w:hAnsi="Cambria Math" w:cs="STIXGeneral-Regular"/>
                            <w:color w:val="4F81BD" w:themeColor="accent1"/>
                            <w:kern w:val="0"/>
                            <w:sz w:val="24"/>
                          </w:rPr>
                          <m:t>e</m:t>
                        </m:r>
                      </w:ins>
                    </m:sub>
                  </m:sSub>
                </m:e>
              </m:d>
            </m:num>
            <m:den>
              <m:sSup>
                <m:sSupPr>
                  <m:ctrlPr>
                    <w:ins w:id="143" w:author="jessie luo" w:date="2016-01-31T14:16:00Z">
                      <w:rPr>
                        <w:rFonts w:ascii="Cambria Math" w:hAnsi="Cambria Math" w:cs="宋体"/>
                        <w:bCs/>
                        <w:i/>
                        <w:color w:val="4F81BD" w:themeColor="accent1"/>
                        <w:kern w:val="0"/>
                        <w:sz w:val="24"/>
                      </w:rPr>
                    </w:ins>
                  </m:ctrlPr>
                </m:sSupPr>
                <m:e>
                  <w:ins w:id="144" w:author="jessie luo" w:date="2016-01-31T14:16:00Z">
                    <m:r>
                      <w:rPr>
                        <w:rFonts w:ascii="Cambria Math" w:hAnsi="Cambria Math" w:cs="宋体"/>
                        <w:color w:val="4F81BD" w:themeColor="accent1"/>
                        <w:kern w:val="0"/>
                        <w:sz w:val="24"/>
                      </w:rPr>
                      <m:t>p</m:t>
                    </m:r>
                  </w:ins>
                </m:e>
                <m:sup>
                  <w:ins w:id="145" w:author="jessie luo" w:date="2016-01-31T14:16:00Z">
                    <m:r>
                      <w:rPr>
                        <w:rFonts w:ascii="Cambria Math" w:hAnsi="Cambria Math" w:cs="宋体"/>
                        <w:color w:val="4F81BD" w:themeColor="accent1"/>
                        <w:kern w:val="0"/>
                        <w:sz w:val="24"/>
                      </w:rPr>
                      <m:t>α</m:t>
                    </m:r>
                  </w:ins>
                </m:sup>
              </m:sSup>
              <m:d>
                <m:dPr>
                  <m:ctrlPr>
                    <w:ins w:id="146" w:author="jessie luo" w:date="2016-01-31T14:16:00Z">
                      <w:rPr>
                        <w:rFonts w:ascii="Cambria Math" w:hAnsi="Cambria Math" w:cs="宋体"/>
                        <w:bCs/>
                        <w:i/>
                        <w:color w:val="4F81BD" w:themeColor="accent1"/>
                        <w:kern w:val="0"/>
                        <w:sz w:val="24"/>
                      </w:rPr>
                    </w:ins>
                  </m:ctrlPr>
                </m:dPr>
                <m:e>
                  <m:sSub>
                    <m:sSubPr>
                      <m:ctrlPr>
                        <w:ins w:id="147" w:author="jessie luo" w:date="2016-01-31T14:16:00Z">
                          <w:rPr>
                            <w:rFonts w:ascii="Cambria Math" w:hAnsi="Cambria Math" w:cs="宋体"/>
                            <w:bCs/>
                            <w:i/>
                            <w:color w:val="4F81BD" w:themeColor="accent1"/>
                            <w:kern w:val="0"/>
                            <w:sz w:val="24"/>
                          </w:rPr>
                        </w:ins>
                      </m:ctrlPr>
                    </m:sSubPr>
                    <m:e>
                      <w:ins w:id="148" w:author="jessie luo" w:date="2016-01-31T14:16:00Z">
                        <m:r>
                          <w:rPr>
                            <w:rFonts w:ascii="Cambria Math" w:hAnsi="Cambria Math" w:cs="宋体"/>
                            <w:color w:val="4F81BD" w:themeColor="accent1"/>
                            <w:kern w:val="0"/>
                            <w:sz w:val="24"/>
                          </w:rPr>
                          <m:t>i</m:t>
                        </m:r>
                      </w:ins>
                    </m:e>
                    <m:sub>
                      <w:ins w:id="149" w:author="jessie luo" w:date="2016-01-31T14:16:00Z">
                        <m:r>
                          <w:rPr>
                            <w:rFonts w:ascii="Cambria Math" w:hAnsi="Cambria Math" w:cs="STIXGeneral-Regular"/>
                            <w:color w:val="4F81BD" w:themeColor="accent1"/>
                            <w:kern w:val="0"/>
                            <w:sz w:val="24"/>
                          </w:rPr>
                          <m:t>c</m:t>
                        </m:r>
                      </w:ins>
                    </m:sub>
                  </m:sSub>
                </m:e>
              </m:d>
              <w:ins w:id="150" w:author="jessie luo" w:date="2016-01-31T14:16:00Z">
                <m:r>
                  <w:rPr>
                    <w:rFonts w:ascii="Cambria Math" w:hAnsi="Cambria Math" w:cs="宋体"/>
                    <w:color w:val="4F81BD" w:themeColor="accent1"/>
                    <w:kern w:val="0"/>
                    <w:sz w:val="24"/>
                  </w:rPr>
                  <m:t>p</m:t>
                </m:r>
              </w:ins>
              <m:d>
                <m:dPr>
                  <m:ctrlPr>
                    <w:ins w:id="151" w:author="jessie luo" w:date="2016-01-31T14:16:00Z">
                      <w:rPr>
                        <w:rFonts w:ascii="Cambria Math" w:hAnsi="Cambria Math" w:cs="宋体"/>
                        <w:bCs/>
                        <w:i/>
                        <w:color w:val="4F81BD" w:themeColor="accent1"/>
                        <w:kern w:val="0"/>
                        <w:sz w:val="24"/>
                      </w:rPr>
                    </w:ins>
                  </m:ctrlPr>
                </m:dPr>
                <m:e>
                  <m:sSub>
                    <m:sSubPr>
                      <m:ctrlPr>
                        <w:ins w:id="152" w:author="jessie luo" w:date="2016-01-31T14:16:00Z">
                          <w:rPr>
                            <w:rFonts w:ascii="Cambria Math" w:hAnsi="Cambria Math" w:cs="宋体"/>
                            <w:bCs/>
                            <w:i/>
                            <w:color w:val="4F81BD" w:themeColor="accent1"/>
                            <w:kern w:val="0"/>
                            <w:sz w:val="24"/>
                          </w:rPr>
                        </w:ins>
                      </m:ctrlPr>
                    </m:sSubPr>
                    <m:e>
                      <w:ins w:id="153" w:author="jessie luo" w:date="2016-01-31T14:16:00Z">
                        <m:r>
                          <w:rPr>
                            <w:rFonts w:ascii="Cambria Math" w:hAnsi="Cambria Math" w:cs="宋体"/>
                            <w:color w:val="4F81BD" w:themeColor="accent1"/>
                            <w:kern w:val="0"/>
                            <w:sz w:val="24"/>
                          </w:rPr>
                          <m:t>j</m:t>
                        </m:r>
                      </w:ins>
                    </m:e>
                    <m:sub>
                      <w:ins w:id="154" w:author="jessie luo" w:date="2016-01-31T14:16:00Z">
                        <m:r>
                          <w:rPr>
                            <w:rFonts w:ascii="Cambria Math" w:hAnsi="Cambria Math" w:cs="STIXGeneral-Regular"/>
                            <w:color w:val="4F81BD" w:themeColor="accent1"/>
                            <w:kern w:val="0"/>
                            <w:sz w:val="24"/>
                          </w:rPr>
                          <m:t>e</m:t>
                        </m:r>
                      </w:ins>
                    </m:sub>
                  </m:sSub>
                </m:e>
              </m:d>
            </m:den>
          </m:f>
        </m:oMath>
      </m:oMathPara>
    </w:p>
    <w:p w14:paraId="0D591DA5" w14:textId="77777777" w:rsidR="00A35F75" w:rsidRPr="009C76C6" w:rsidRDefault="00A35F75" w:rsidP="00A35F75">
      <w:pPr>
        <w:widowControl/>
        <w:adjustRightInd w:val="0"/>
        <w:snapToGrid w:val="0"/>
        <w:spacing w:after="120" w:line="360" w:lineRule="auto"/>
        <w:rPr>
          <w:ins w:id="155" w:author="jessie luo" w:date="2016-01-31T14:16:00Z"/>
          <w:rFonts w:ascii="宋体" w:hAnsi="宋体" w:cs="宋体" w:hint="eastAsia"/>
          <w:bCs/>
          <w:color w:val="4F81BD" w:themeColor="accent1"/>
          <w:kern w:val="0"/>
          <w:sz w:val="24"/>
        </w:rPr>
      </w:pPr>
      <m:oMathPara>
        <m:oMath>
          <m:sSub>
            <m:sSubPr>
              <m:ctrlPr>
                <w:ins w:id="156" w:author="jessie luo" w:date="2016-01-31T14:16:00Z">
                  <w:rPr>
                    <w:rFonts w:ascii="Cambria Math" w:hAnsi="Cambria Math" w:cs="宋体"/>
                    <w:bCs/>
                    <w:color w:val="4F81BD" w:themeColor="accent1"/>
                    <w:kern w:val="0"/>
                    <w:sz w:val="24"/>
                  </w:rPr>
                </w:ins>
              </m:ctrlPr>
            </m:sSubPr>
            <m:e>
              <w:ins w:id="157" w:author="jessie luo" w:date="2016-01-31T14:16:00Z">
                <m:r>
                  <w:rPr>
                    <w:rFonts w:ascii="Cambria Math" w:hAnsi="Cambria Math" w:cs="宋体"/>
                    <w:color w:val="4F81BD" w:themeColor="accent1"/>
                    <w:kern w:val="0"/>
                    <w:sz w:val="24"/>
                  </w:rPr>
                  <m:t>CS</m:t>
                </m:r>
              </w:ins>
            </m:e>
            <m:sub>
              <w:ins w:id="158" w:author="jessie luo" w:date="2016-01-31T14:16:00Z">
                <m:r>
                  <w:rPr>
                    <w:rFonts w:ascii="Cambria Math" w:hAnsi="Cambria Math" w:cs="宋体"/>
                    <w:color w:val="4F81BD" w:themeColor="accent1"/>
                    <w:kern w:val="0"/>
                    <w:sz w:val="24"/>
                  </w:rPr>
                  <m:t>suf</m:t>
                </m:r>
              </w:ins>
            </m:sub>
          </m:sSub>
          <m:d>
            <m:dPr>
              <m:ctrlPr>
                <w:ins w:id="159" w:author="jessie luo" w:date="2016-01-31T14:16:00Z">
                  <w:rPr>
                    <w:rFonts w:ascii="Cambria Math" w:hAnsi="Cambria Math" w:cs="宋体"/>
                    <w:bCs/>
                    <w:i/>
                    <w:color w:val="4F81BD" w:themeColor="accent1"/>
                    <w:kern w:val="0"/>
                    <w:sz w:val="24"/>
                  </w:rPr>
                </w:ins>
              </m:ctrlPr>
            </m:dPr>
            <m:e>
              <m:sSub>
                <m:sSubPr>
                  <m:ctrlPr>
                    <w:ins w:id="160" w:author="jessie luo" w:date="2016-01-31T14:16:00Z">
                      <w:rPr>
                        <w:rFonts w:ascii="Cambria Math" w:hAnsi="Cambria Math" w:cs="宋体"/>
                        <w:i/>
                        <w:color w:val="4F81BD" w:themeColor="accent1"/>
                        <w:kern w:val="0"/>
                        <w:sz w:val="24"/>
                      </w:rPr>
                    </w:ins>
                  </m:ctrlPr>
                </m:sSubPr>
                <m:e>
                  <w:ins w:id="161" w:author="jessie luo" w:date="2016-01-31T14:16:00Z">
                    <m:r>
                      <w:rPr>
                        <w:rFonts w:ascii="Cambria Math" w:hAnsi="Cambria Math" w:cs="宋体"/>
                        <w:color w:val="4F81BD" w:themeColor="accent1"/>
                        <w:kern w:val="0"/>
                        <w:sz w:val="24"/>
                      </w:rPr>
                      <m:t>i</m:t>
                    </m:r>
                  </w:ins>
                </m:e>
                <m:sub>
                  <w:ins w:id="162" w:author="jessie luo" w:date="2016-01-31T14:16:00Z">
                    <m:r>
                      <w:rPr>
                        <w:rFonts w:ascii="Cambria Math" w:hAnsi="Cambria Math" w:cs="宋体"/>
                        <w:color w:val="4F81BD" w:themeColor="accent1"/>
                        <w:kern w:val="0"/>
                        <w:sz w:val="24"/>
                      </w:rPr>
                      <m:t>c</m:t>
                    </m:r>
                  </w:ins>
                </m:sub>
              </m:sSub>
              <w:ins w:id="163" w:author="jessie luo" w:date="2016-01-31T14:16:00Z">
                <m:r>
                  <w:rPr>
                    <w:rFonts w:ascii="Cambria Math" w:hAnsi="Cambria Math" w:cs="宋体"/>
                    <w:color w:val="4F81BD" w:themeColor="accent1"/>
                    <w:kern w:val="0"/>
                    <w:sz w:val="24"/>
                  </w:rPr>
                  <m:t>,</m:t>
                </m:r>
              </w:ins>
              <m:sSub>
                <m:sSubPr>
                  <m:ctrlPr>
                    <w:ins w:id="164" w:author="jessie luo" w:date="2016-01-31T14:16:00Z">
                      <w:rPr>
                        <w:rFonts w:ascii="Cambria Math" w:hAnsi="Cambria Math" w:cs="宋体"/>
                        <w:i/>
                        <w:color w:val="4F81BD" w:themeColor="accent1"/>
                        <w:kern w:val="0"/>
                        <w:sz w:val="24"/>
                      </w:rPr>
                    </w:ins>
                  </m:ctrlPr>
                </m:sSubPr>
                <m:e>
                  <w:ins w:id="165" w:author="jessie luo" w:date="2016-01-31T14:16:00Z">
                    <m:r>
                      <w:rPr>
                        <w:rFonts w:ascii="Cambria Math" w:hAnsi="Cambria Math" w:cs="宋体"/>
                        <w:color w:val="4F81BD" w:themeColor="accent1"/>
                        <w:kern w:val="0"/>
                        <w:sz w:val="24"/>
                      </w:rPr>
                      <m:t>j</m:t>
                    </m:r>
                  </w:ins>
                </m:e>
                <m:sub>
                  <w:ins w:id="166" w:author="jessie luo" w:date="2016-01-31T14:16:00Z">
                    <m:r>
                      <w:rPr>
                        <w:rFonts w:ascii="Cambria Math" w:hAnsi="Cambria Math" w:cs="STIXGeneral-Regular"/>
                        <w:color w:val="4F81BD" w:themeColor="accent1"/>
                        <w:kern w:val="0"/>
                        <w:sz w:val="24"/>
                      </w:rPr>
                      <m:t>e</m:t>
                    </m:r>
                  </w:ins>
                </m:sub>
              </m:sSub>
            </m:e>
          </m:d>
          <w:ins w:id="167" w:author="jessie luo" w:date="2016-01-31T14:16:00Z">
            <m:r>
              <w:rPr>
                <w:rFonts w:ascii="Cambria Math" w:hAnsi="Cambria Math" w:cs="宋体"/>
                <w:color w:val="4F81BD" w:themeColor="accent1"/>
                <w:kern w:val="0"/>
                <w:sz w:val="24"/>
              </w:rPr>
              <m:t>=</m:t>
            </m:r>
          </w:ins>
          <m:f>
            <m:fPr>
              <m:ctrlPr>
                <w:ins w:id="168" w:author="jessie luo" w:date="2016-01-31T14:16:00Z">
                  <w:rPr>
                    <w:rFonts w:ascii="Cambria Math" w:hAnsi="Cambria Math" w:cs="宋体"/>
                    <w:bCs/>
                    <w:i/>
                    <w:color w:val="4F81BD" w:themeColor="accent1"/>
                    <w:kern w:val="0"/>
                    <w:sz w:val="24"/>
                  </w:rPr>
                </w:ins>
              </m:ctrlPr>
            </m:fPr>
            <m:num>
              <w:ins w:id="169" w:author="jessie luo" w:date="2016-01-31T14:16:00Z">
                <m:r>
                  <w:rPr>
                    <w:rFonts w:ascii="Cambria Math" w:hAnsi="Cambria Math" w:cs="宋体"/>
                    <w:color w:val="4F81BD" w:themeColor="accent1"/>
                    <w:kern w:val="0"/>
                    <w:sz w:val="24"/>
                  </w:rPr>
                  <m:t>p</m:t>
                </m:r>
              </w:ins>
              <m:d>
                <m:dPr>
                  <m:ctrlPr>
                    <w:ins w:id="170" w:author="jessie luo" w:date="2016-01-31T14:16:00Z">
                      <w:rPr>
                        <w:rFonts w:ascii="Cambria Math" w:hAnsi="Cambria Math" w:cs="宋体"/>
                        <w:bCs/>
                        <w:i/>
                        <w:color w:val="4F81BD" w:themeColor="accent1"/>
                        <w:kern w:val="0"/>
                        <w:sz w:val="24"/>
                      </w:rPr>
                    </w:ins>
                  </m:ctrlPr>
                </m:dPr>
                <m:e>
                  <m:sSub>
                    <m:sSubPr>
                      <m:ctrlPr>
                        <w:ins w:id="171" w:author="jessie luo" w:date="2016-01-31T14:16:00Z">
                          <w:rPr>
                            <w:rFonts w:ascii="Cambria Math" w:hAnsi="Cambria Math" w:cs="宋体"/>
                            <w:bCs/>
                            <w:i/>
                            <w:color w:val="4F81BD" w:themeColor="accent1"/>
                            <w:kern w:val="0"/>
                            <w:sz w:val="24"/>
                          </w:rPr>
                        </w:ins>
                      </m:ctrlPr>
                    </m:sSubPr>
                    <m:e>
                      <w:ins w:id="172" w:author="jessie luo" w:date="2016-01-31T14:16:00Z">
                        <m:r>
                          <w:rPr>
                            <w:rFonts w:ascii="Cambria Math" w:hAnsi="Cambria Math" w:cs="宋体"/>
                            <w:color w:val="4F81BD" w:themeColor="accent1"/>
                            <w:kern w:val="0"/>
                            <w:sz w:val="24"/>
                          </w:rPr>
                          <m:t>j</m:t>
                        </m:r>
                      </w:ins>
                    </m:e>
                    <m:sub>
                      <w:ins w:id="173" w:author="jessie luo" w:date="2016-01-31T14:16:00Z">
                        <m:r>
                          <w:rPr>
                            <w:rFonts w:ascii="Cambria Math" w:hAnsi="Cambria Math" w:cs="STIXGeneral-Regular"/>
                            <w:color w:val="4F81BD" w:themeColor="accent1"/>
                            <w:kern w:val="0"/>
                            <w:sz w:val="24"/>
                          </w:rPr>
                          <m:t>e</m:t>
                        </m:r>
                      </w:ins>
                    </m:sub>
                  </m:sSub>
                  <m:ctrlPr>
                    <w:ins w:id="174" w:author="jessie luo" w:date="2016-01-31T14:16:00Z">
                      <w:rPr>
                        <w:rFonts w:ascii="Cambria Math" w:hAnsi="Cambria Math" w:cs="STIXGeneral-Regular"/>
                        <w:bCs/>
                        <w:i/>
                        <w:color w:val="4F81BD" w:themeColor="accent1"/>
                        <w:kern w:val="0"/>
                        <w:sz w:val="24"/>
                      </w:rPr>
                    </w:ins>
                  </m:ctrlPr>
                </m:e>
                <m:e>
                  <m:sSub>
                    <m:sSubPr>
                      <m:ctrlPr>
                        <w:ins w:id="175" w:author="jessie luo" w:date="2016-01-31T14:16:00Z">
                          <w:rPr>
                            <w:rFonts w:ascii="Cambria Math" w:hAnsi="Cambria Math" w:cs="STIXGeneral-Regular"/>
                            <w:bCs/>
                            <w:i/>
                            <w:color w:val="4F81BD" w:themeColor="accent1"/>
                            <w:kern w:val="0"/>
                            <w:sz w:val="24"/>
                          </w:rPr>
                        </w:ins>
                      </m:ctrlPr>
                    </m:sSubPr>
                    <m:e>
                      <w:ins w:id="176" w:author="jessie luo" w:date="2016-01-31T14:16:00Z">
                        <m:r>
                          <w:rPr>
                            <w:rFonts w:ascii="Cambria Math" w:hAnsi="Cambria Math" w:cs="STIXGeneral-Regular"/>
                            <w:color w:val="4F81BD" w:themeColor="accent1"/>
                            <w:kern w:val="0"/>
                            <w:sz w:val="24"/>
                          </w:rPr>
                          <m:t>i</m:t>
                        </m:r>
                      </w:ins>
                    </m:e>
                    <m:sub>
                      <w:ins w:id="177" w:author="jessie luo" w:date="2016-01-31T14:16:00Z">
                        <m:r>
                          <w:rPr>
                            <w:rFonts w:ascii="Cambria Math" w:hAnsi="Cambria Math" w:cs="STIXGeneral-Regular"/>
                            <w:color w:val="4F81BD" w:themeColor="accent1"/>
                            <w:kern w:val="0"/>
                            <w:sz w:val="24"/>
                          </w:rPr>
                          <m:t>c</m:t>
                        </m:r>
                      </w:ins>
                    </m:sub>
                  </m:sSub>
                </m:e>
              </m:d>
            </m:num>
            <m:den>
              <m:sSup>
                <m:sSupPr>
                  <m:ctrlPr>
                    <w:ins w:id="178" w:author="jessie luo" w:date="2016-01-31T14:16:00Z">
                      <w:rPr>
                        <w:rFonts w:ascii="Cambria Math" w:hAnsi="Cambria Math" w:cs="宋体"/>
                        <w:bCs/>
                        <w:i/>
                        <w:color w:val="4F81BD" w:themeColor="accent1"/>
                        <w:kern w:val="0"/>
                        <w:sz w:val="24"/>
                      </w:rPr>
                    </w:ins>
                  </m:ctrlPr>
                </m:sSupPr>
                <m:e>
                  <w:ins w:id="179" w:author="jessie luo" w:date="2016-01-31T14:16:00Z">
                    <m:r>
                      <w:rPr>
                        <w:rFonts w:ascii="Cambria Math" w:hAnsi="Cambria Math" w:cs="宋体"/>
                        <w:color w:val="4F81BD" w:themeColor="accent1"/>
                        <w:kern w:val="0"/>
                        <w:sz w:val="24"/>
                      </w:rPr>
                      <m:t>p</m:t>
                    </m:r>
                  </w:ins>
                </m:e>
                <m:sup>
                  <w:ins w:id="180" w:author="jessie luo" w:date="2016-01-31T14:16:00Z">
                    <m:r>
                      <w:rPr>
                        <w:rFonts w:ascii="Cambria Math" w:hAnsi="Cambria Math" w:cs="宋体"/>
                        <w:color w:val="4F81BD" w:themeColor="accent1"/>
                        <w:kern w:val="0"/>
                        <w:sz w:val="24"/>
                      </w:rPr>
                      <m:t>α</m:t>
                    </m:r>
                  </w:ins>
                </m:sup>
              </m:sSup>
              <w:ins w:id="181" w:author="jessie luo" w:date="2016-01-31T14:16:00Z">
                <m:r>
                  <w:rPr>
                    <w:rFonts w:ascii="Cambria Math" w:hAnsi="Cambria Math" w:cs="宋体"/>
                    <w:color w:val="4F81BD" w:themeColor="accent1"/>
                    <w:kern w:val="0"/>
                    <w:sz w:val="24"/>
                  </w:rPr>
                  <m:t>(</m:t>
                </m:r>
              </w:ins>
              <m:sSub>
                <m:sSubPr>
                  <m:ctrlPr>
                    <w:ins w:id="182" w:author="jessie luo" w:date="2016-01-31T14:16:00Z">
                      <w:rPr>
                        <w:rFonts w:ascii="Cambria Math" w:hAnsi="Cambria Math" w:cs="宋体"/>
                        <w:bCs/>
                        <w:i/>
                        <w:color w:val="4F81BD" w:themeColor="accent1"/>
                        <w:kern w:val="0"/>
                        <w:sz w:val="24"/>
                      </w:rPr>
                    </w:ins>
                  </m:ctrlPr>
                </m:sSubPr>
                <m:e>
                  <w:ins w:id="183" w:author="jessie luo" w:date="2016-01-31T14:16:00Z">
                    <m:r>
                      <w:rPr>
                        <w:rFonts w:ascii="Cambria Math" w:hAnsi="Cambria Math" w:cs="宋体"/>
                        <w:color w:val="4F81BD" w:themeColor="accent1"/>
                        <w:kern w:val="0"/>
                        <w:sz w:val="24"/>
                      </w:rPr>
                      <m:t>j</m:t>
                    </m:r>
                  </w:ins>
                </m:e>
                <m:sub>
                  <w:ins w:id="184" w:author="jessie luo" w:date="2016-01-31T14:16:00Z">
                    <m:r>
                      <w:rPr>
                        <w:rFonts w:ascii="Cambria Math" w:hAnsi="Cambria Math" w:cs="宋体"/>
                        <w:color w:val="4F81BD" w:themeColor="accent1"/>
                        <w:kern w:val="0"/>
                        <w:sz w:val="24"/>
                      </w:rPr>
                      <m:t>e</m:t>
                    </m:r>
                  </w:ins>
                </m:sub>
              </m:sSub>
              <w:ins w:id="185" w:author="jessie luo" w:date="2016-01-31T14:16:00Z">
                <m:r>
                  <w:rPr>
                    <w:rFonts w:ascii="Cambria Math" w:hAnsi="Cambria Math" w:cs="宋体"/>
                    <w:color w:val="4F81BD" w:themeColor="accent1"/>
                    <w:kern w:val="0"/>
                    <w:sz w:val="24"/>
                  </w:rPr>
                  <m:t>)</m:t>
                </m:r>
              </w:ins>
            </m:den>
          </m:f>
          <w:ins w:id="186" w:author="jessie luo" w:date="2016-01-31T14:16:00Z">
            <m:r>
              <m:rPr>
                <m:sty m:val="p"/>
              </m:rPr>
              <w:rPr>
                <w:rFonts w:ascii="Cambria Math" w:hAnsi="Cambria Math" w:cs="宋体"/>
                <w:color w:val="4F81BD" w:themeColor="accent1"/>
                <w:kern w:val="0"/>
                <w:sz w:val="24"/>
              </w:rPr>
              <m:t>=</m:t>
            </m:r>
          </w:ins>
          <m:f>
            <m:fPr>
              <m:ctrlPr>
                <w:ins w:id="187" w:author="jessie luo" w:date="2016-01-31T14:16:00Z">
                  <w:rPr>
                    <w:rFonts w:ascii="Cambria Math" w:hAnsi="Cambria Math" w:cs="宋体"/>
                    <w:bCs/>
                    <w:color w:val="4F81BD" w:themeColor="accent1"/>
                    <w:kern w:val="0"/>
                    <w:sz w:val="24"/>
                  </w:rPr>
                </w:ins>
              </m:ctrlPr>
            </m:fPr>
            <m:num>
              <w:ins w:id="188" w:author="jessie luo" w:date="2016-01-31T14:16:00Z">
                <m:r>
                  <w:rPr>
                    <w:rFonts w:ascii="Cambria Math" w:hAnsi="Cambria Math" w:cs="宋体"/>
                    <w:color w:val="4F81BD" w:themeColor="accent1"/>
                    <w:kern w:val="0"/>
                    <w:sz w:val="24"/>
                  </w:rPr>
                  <m:t>p</m:t>
                </m:r>
              </w:ins>
              <m:d>
                <m:dPr>
                  <m:ctrlPr>
                    <w:ins w:id="189" w:author="jessie luo" w:date="2016-01-31T14:16:00Z">
                      <w:rPr>
                        <w:rFonts w:ascii="Cambria Math" w:hAnsi="Cambria Math" w:cs="宋体"/>
                        <w:i/>
                        <w:color w:val="4F81BD" w:themeColor="accent1"/>
                        <w:kern w:val="0"/>
                        <w:sz w:val="24"/>
                      </w:rPr>
                    </w:ins>
                  </m:ctrlPr>
                </m:dPr>
                <m:e>
                  <m:sSub>
                    <m:sSubPr>
                      <m:ctrlPr>
                        <w:ins w:id="190" w:author="jessie luo" w:date="2016-01-31T14:16:00Z">
                          <w:rPr>
                            <w:rFonts w:ascii="Cambria Math" w:hAnsi="Cambria Math" w:cs="宋体"/>
                            <w:i/>
                            <w:color w:val="4F81BD" w:themeColor="accent1"/>
                            <w:kern w:val="0"/>
                            <w:sz w:val="24"/>
                          </w:rPr>
                        </w:ins>
                      </m:ctrlPr>
                    </m:sSubPr>
                    <m:e>
                      <w:ins w:id="191" w:author="jessie luo" w:date="2016-01-31T14:16:00Z">
                        <m:r>
                          <w:rPr>
                            <w:rFonts w:ascii="Cambria Math" w:hAnsi="Cambria Math" w:cs="宋体"/>
                            <w:color w:val="4F81BD" w:themeColor="accent1"/>
                            <w:kern w:val="0"/>
                            <w:sz w:val="24"/>
                          </w:rPr>
                          <m:t>i</m:t>
                        </m:r>
                      </w:ins>
                    </m:e>
                    <m:sub>
                      <w:ins w:id="192" w:author="jessie luo" w:date="2016-01-31T14:16:00Z">
                        <m:r>
                          <w:rPr>
                            <w:rFonts w:ascii="Cambria Math" w:hAnsi="Cambria Math" w:cs="STIXGeneral-Regular"/>
                            <w:color w:val="4F81BD" w:themeColor="accent1"/>
                            <w:kern w:val="0"/>
                            <w:sz w:val="24"/>
                          </w:rPr>
                          <m:t>c</m:t>
                        </m:r>
                      </w:ins>
                    </m:sub>
                  </m:sSub>
                  <w:ins w:id="193" w:author="jessie luo" w:date="2016-01-31T14:16:00Z">
                    <m:r>
                      <w:rPr>
                        <w:rFonts w:ascii="Cambria Math" w:hAnsi="Cambria Math" w:cs="STIXGeneral-Regular"/>
                        <w:color w:val="4F81BD" w:themeColor="accent1"/>
                        <w:kern w:val="0"/>
                        <w:sz w:val="24"/>
                      </w:rPr>
                      <m:t>,</m:t>
                    </m:r>
                  </w:ins>
                  <m:sSub>
                    <m:sSubPr>
                      <m:ctrlPr>
                        <w:ins w:id="194" w:author="jessie luo" w:date="2016-01-31T14:16:00Z">
                          <w:rPr>
                            <w:rFonts w:ascii="Cambria Math" w:hAnsi="Cambria Math" w:cs="STIXGeneral-Regular"/>
                            <w:i/>
                            <w:color w:val="4F81BD" w:themeColor="accent1"/>
                            <w:kern w:val="0"/>
                            <w:sz w:val="24"/>
                          </w:rPr>
                        </w:ins>
                      </m:ctrlPr>
                    </m:sSubPr>
                    <m:e>
                      <w:ins w:id="195" w:author="jessie luo" w:date="2016-01-31T14:16:00Z">
                        <m:r>
                          <w:rPr>
                            <w:rFonts w:ascii="Cambria Math" w:hAnsi="Cambria Math" w:cs="STIXGeneral-Regular"/>
                            <w:color w:val="4F81BD" w:themeColor="accent1"/>
                            <w:kern w:val="0"/>
                            <w:sz w:val="24"/>
                          </w:rPr>
                          <m:t>j</m:t>
                        </m:r>
                      </w:ins>
                    </m:e>
                    <m:sub>
                      <w:ins w:id="196" w:author="jessie luo" w:date="2016-01-31T14:16:00Z">
                        <m:r>
                          <w:rPr>
                            <w:rFonts w:ascii="Cambria Math" w:hAnsi="Cambria Math" w:cs="STIXGeneral-Regular"/>
                            <w:color w:val="4F81BD" w:themeColor="accent1"/>
                            <w:kern w:val="0"/>
                            <w:sz w:val="24"/>
                          </w:rPr>
                          <m:t>e</m:t>
                        </m:r>
                      </w:ins>
                    </m:sub>
                  </m:sSub>
                </m:e>
              </m:d>
            </m:num>
            <m:den>
              <m:sSup>
                <m:sSupPr>
                  <m:ctrlPr>
                    <w:ins w:id="197" w:author="jessie luo" w:date="2016-01-31T14:16:00Z">
                      <w:rPr>
                        <w:rFonts w:ascii="Cambria Math" w:hAnsi="Cambria Math" w:cs="宋体"/>
                        <w:bCs/>
                        <w:i/>
                        <w:color w:val="4F81BD" w:themeColor="accent1"/>
                        <w:kern w:val="0"/>
                        <w:sz w:val="24"/>
                      </w:rPr>
                    </w:ins>
                  </m:ctrlPr>
                </m:sSupPr>
                <m:e>
                  <w:ins w:id="198" w:author="jessie luo" w:date="2016-01-31T14:16:00Z">
                    <m:r>
                      <w:rPr>
                        <w:rFonts w:ascii="Cambria Math" w:hAnsi="Cambria Math" w:cs="宋体"/>
                        <w:color w:val="4F81BD" w:themeColor="accent1"/>
                        <w:kern w:val="0"/>
                        <w:sz w:val="24"/>
                      </w:rPr>
                      <m:t>p</m:t>
                    </m:r>
                  </w:ins>
                  <m:d>
                    <m:dPr>
                      <m:ctrlPr>
                        <w:ins w:id="199" w:author="jessie luo" w:date="2016-01-31T14:16:00Z">
                          <w:rPr>
                            <w:rFonts w:ascii="Cambria Math" w:hAnsi="Cambria Math" w:cs="宋体"/>
                            <w:bCs/>
                            <w:i/>
                            <w:color w:val="4F81BD" w:themeColor="accent1"/>
                            <w:kern w:val="0"/>
                            <w:sz w:val="24"/>
                          </w:rPr>
                        </w:ins>
                      </m:ctrlPr>
                    </m:dPr>
                    <m:e>
                      <m:sSub>
                        <m:sSubPr>
                          <m:ctrlPr>
                            <w:ins w:id="200" w:author="jessie luo" w:date="2016-01-31T14:16:00Z">
                              <w:rPr>
                                <w:rFonts w:ascii="Cambria Math" w:hAnsi="Cambria Math" w:cs="宋体"/>
                                <w:bCs/>
                                <w:i/>
                                <w:color w:val="4F81BD" w:themeColor="accent1"/>
                                <w:kern w:val="0"/>
                                <w:sz w:val="24"/>
                              </w:rPr>
                            </w:ins>
                          </m:ctrlPr>
                        </m:sSubPr>
                        <m:e>
                          <w:ins w:id="201" w:author="jessie luo" w:date="2016-01-31T14:16:00Z">
                            <m:r>
                              <w:rPr>
                                <w:rFonts w:ascii="Cambria Math" w:hAnsi="Cambria Math" w:cs="宋体"/>
                                <w:color w:val="4F81BD" w:themeColor="accent1"/>
                                <w:kern w:val="0"/>
                                <w:sz w:val="24"/>
                              </w:rPr>
                              <m:t>i</m:t>
                            </m:r>
                          </w:ins>
                        </m:e>
                        <m:sub>
                          <w:ins w:id="202" w:author="jessie luo" w:date="2016-01-31T14:16:00Z">
                            <m:r>
                              <w:rPr>
                                <w:rFonts w:ascii="Cambria Math" w:hAnsi="Cambria Math" w:cs="STIXGeneral-Regular"/>
                                <w:color w:val="4F81BD" w:themeColor="accent1"/>
                                <w:kern w:val="0"/>
                                <w:sz w:val="24"/>
                              </w:rPr>
                              <m:t>c</m:t>
                            </m:r>
                          </w:ins>
                        </m:sub>
                      </m:sSub>
                    </m:e>
                  </m:d>
                  <w:ins w:id="203" w:author="jessie luo" w:date="2016-01-31T14:16:00Z">
                    <m:r>
                      <w:rPr>
                        <w:rFonts w:ascii="Cambria Math" w:hAnsi="Cambria Math" w:cs="宋体"/>
                        <w:color w:val="4F81BD" w:themeColor="accent1"/>
                        <w:kern w:val="0"/>
                        <w:sz w:val="24"/>
                      </w:rPr>
                      <m:t>p</m:t>
                    </m:r>
                  </w:ins>
                </m:e>
                <m:sup>
                  <w:ins w:id="204" w:author="jessie luo" w:date="2016-01-31T14:16:00Z">
                    <m:r>
                      <w:rPr>
                        <w:rFonts w:ascii="Cambria Math" w:hAnsi="Cambria Math" w:cs="宋体"/>
                        <w:color w:val="4F81BD" w:themeColor="accent1"/>
                        <w:kern w:val="0"/>
                        <w:sz w:val="24"/>
                      </w:rPr>
                      <m:t>α</m:t>
                    </m:r>
                  </w:ins>
                </m:sup>
              </m:sSup>
              <m:d>
                <m:dPr>
                  <m:ctrlPr>
                    <w:ins w:id="205" w:author="jessie luo" w:date="2016-01-31T14:16:00Z">
                      <w:rPr>
                        <w:rFonts w:ascii="Cambria Math" w:hAnsi="Cambria Math" w:cs="宋体"/>
                        <w:bCs/>
                        <w:i/>
                        <w:color w:val="4F81BD" w:themeColor="accent1"/>
                        <w:kern w:val="0"/>
                        <w:sz w:val="24"/>
                      </w:rPr>
                    </w:ins>
                  </m:ctrlPr>
                </m:dPr>
                <m:e>
                  <m:sSub>
                    <m:sSubPr>
                      <m:ctrlPr>
                        <w:ins w:id="206" w:author="jessie luo" w:date="2016-01-31T14:16:00Z">
                          <w:rPr>
                            <w:rFonts w:ascii="Cambria Math" w:hAnsi="Cambria Math" w:cs="宋体"/>
                            <w:bCs/>
                            <w:i/>
                            <w:color w:val="4F81BD" w:themeColor="accent1"/>
                            <w:kern w:val="0"/>
                            <w:sz w:val="24"/>
                          </w:rPr>
                        </w:ins>
                      </m:ctrlPr>
                    </m:sSubPr>
                    <m:e>
                      <w:ins w:id="207" w:author="jessie luo" w:date="2016-01-31T14:16:00Z">
                        <m:r>
                          <w:rPr>
                            <w:rFonts w:ascii="Cambria Math" w:hAnsi="Cambria Math" w:cs="宋体"/>
                            <w:color w:val="4F81BD" w:themeColor="accent1"/>
                            <w:kern w:val="0"/>
                            <w:sz w:val="24"/>
                          </w:rPr>
                          <m:t>j</m:t>
                        </m:r>
                      </w:ins>
                    </m:e>
                    <m:sub>
                      <w:ins w:id="208" w:author="jessie luo" w:date="2016-01-31T14:16:00Z">
                        <m:r>
                          <w:rPr>
                            <w:rFonts w:ascii="Cambria Math" w:hAnsi="Cambria Math" w:cs="STIXGeneral-Regular"/>
                            <w:color w:val="4F81BD" w:themeColor="accent1"/>
                            <w:kern w:val="0"/>
                            <w:sz w:val="24"/>
                          </w:rPr>
                          <m:t>e</m:t>
                        </m:r>
                      </w:ins>
                    </m:sub>
                  </m:sSub>
                </m:e>
              </m:d>
            </m:den>
          </m:f>
        </m:oMath>
      </m:oMathPara>
    </w:p>
    <w:p w14:paraId="2ED2FBE3" w14:textId="77777777" w:rsidR="00A35F75" w:rsidRPr="009C76C6" w:rsidRDefault="00A35F75" w:rsidP="00A35F75">
      <w:pPr>
        <w:widowControl/>
        <w:adjustRightInd w:val="0"/>
        <w:snapToGrid w:val="0"/>
        <w:spacing w:after="120" w:line="360" w:lineRule="auto"/>
        <w:rPr>
          <w:ins w:id="209" w:author="jessie luo" w:date="2016-01-31T14:16:00Z"/>
          <w:rFonts w:ascii="宋体" w:hAnsi="宋体" w:cs="宋体"/>
          <w:bCs/>
          <w:color w:val="4F81BD" w:themeColor="accent1"/>
          <w:kern w:val="0"/>
          <w:sz w:val="24"/>
        </w:rPr>
      </w:pPr>
      <w:ins w:id="210" w:author="jessie luo" w:date="2016-01-31T14:16:00Z">
        <w:r w:rsidRPr="009C76C6">
          <w:rPr>
            <w:rFonts w:ascii="宋体" w:hAnsi="宋体" w:cs="宋体" w:hint="eastAsia"/>
            <w:bCs/>
            <w:color w:val="4F81BD" w:themeColor="accent1"/>
            <w:kern w:val="0"/>
            <w:sz w:val="24"/>
          </w:rPr>
          <w:lastRenderedPageBreak/>
          <w:t>其中</w:t>
        </w:r>
        <w:r>
          <w:rPr>
            <w:rFonts w:ascii="宋体" w:hAnsi="宋体" w:cs="宋体" w:hint="eastAsia"/>
            <w:bCs/>
            <w:color w:val="4F81BD" w:themeColor="accent1"/>
            <w:kern w:val="0"/>
            <w:sz w:val="24"/>
          </w:rPr>
          <w:t>,</w:t>
        </w:r>
        <m:oMath>
          <m:r>
            <w:rPr>
              <w:rFonts w:ascii="Cambria Math" w:hAnsi="Cambria Math" w:cs="宋体"/>
              <w:color w:val="4F81BD" w:themeColor="accent1"/>
              <w:kern w:val="0"/>
              <w:sz w:val="24"/>
            </w:rPr>
            <m:t>α</m:t>
          </m:r>
        </m:oMath>
        <w:r w:rsidRPr="009C76C6">
          <w:rPr>
            <w:rFonts w:ascii="宋体" w:hAnsi="宋体" w:cs="宋体" w:hint="eastAsia"/>
            <w:bCs/>
            <w:color w:val="4F81BD" w:themeColor="accent1"/>
            <w:kern w:val="0"/>
            <w:sz w:val="24"/>
          </w:rPr>
          <w:t>是指数惩罚常数</w:t>
        </w:r>
        <w:r w:rsidRPr="009C76C6">
          <w:rPr>
            <w:rFonts w:ascii="宋体" w:hAnsi="宋体" w:cs="宋体"/>
            <w:bCs/>
            <w:color w:val="4F81BD" w:themeColor="accent1"/>
            <w:kern w:val="0"/>
            <w:sz w:val="24"/>
          </w:rPr>
          <w:t>。</w:t>
        </w:r>
        <w:r w:rsidRPr="009C76C6">
          <w:rPr>
            <w:rFonts w:ascii="宋体" w:hAnsi="宋体" w:cs="宋体" w:hint="eastAsia"/>
            <w:bCs/>
            <w:color w:val="4F81BD" w:themeColor="accent1"/>
            <w:kern w:val="0"/>
            <w:sz w:val="24"/>
          </w:rPr>
          <w:t xml:space="preserve"> </w:t>
        </w:r>
      </w:ins>
    </w:p>
    <w:p w14:paraId="6F160F19" w14:textId="77777777" w:rsidR="00A35F75" w:rsidRPr="00E663EB" w:rsidRDefault="00A35F75" w:rsidP="00A35F75">
      <w:pPr>
        <w:widowControl/>
        <w:adjustRightInd w:val="0"/>
        <w:snapToGrid w:val="0"/>
        <w:spacing w:after="120" w:line="360" w:lineRule="auto"/>
        <w:rPr>
          <w:ins w:id="211" w:author="jessie luo" w:date="2016-01-31T14:16:00Z"/>
          <w:rFonts w:ascii="宋体" w:hAnsi="宋体" w:cs="宋体" w:hint="eastAsia"/>
          <w:color w:val="4F81BD" w:themeColor="accent1"/>
          <w:kern w:val="0"/>
          <w:sz w:val="24"/>
        </w:rPr>
      </w:pPr>
      <w:ins w:id="212" w:author="jessie luo" w:date="2016-01-31T14:16:00Z">
        <m:oMathPara>
          <m:oMath>
            <m:r>
              <w:rPr>
                <w:rFonts w:ascii="Cambria Math" w:hAnsi="Cambria Math" w:cs="宋体"/>
                <w:color w:val="4F81BD" w:themeColor="accent1"/>
                <w:kern w:val="0"/>
                <w:sz w:val="24"/>
              </w:rPr>
              <m:t>p</m:t>
            </m:r>
            <m:d>
              <m:dPr>
                <m:ctrlPr>
                  <w:rPr>
                    <w:rFonts w:ascii="Cambria Math" w:hAnsi="Cambria Math" w:cs="宋体"/>
                    <w:i/>
                    <w:color w:val="4F81BD" w:themeColor="accent1"/>
                    <w:kern w:val="0"/>
                    <w:sz w:val="24"/>
                  </w:rPr>
                </m:ctrlPr>
              </m:dPr>
              <m:e>
                <m:sSub>
                  <m:sSubPr>
                    <m:ctrlPr>
                      <w:rPr>
                        <w:rFonts w:ascii="Cambria Math" w:hAnsi="Cambria Math" w:cs="宋体"/>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STIXGeneral-Regular"/>
                        <w:color w:val="4F81BD" w:themeColor="accent1"/>
                        <w:kern w:val="0"/>
                        <w:sz w:val="24"/>
                      </w:rPr>
                      <m:t>c</m:t>
                    </m:r>
                  </m:sub>
                </m:sSub>
              </m:e>
            </m:d>
            <m:r>
              <w:rPr>
                <w:rFonts w:ascii="Cambria Math" w:hAnsi="Cambria Math" w:cs="宋体"/>
                <w:color w:val="4F81BD" w:themeColor="accent1"/>
                <w:kern w:val="0"/>
                <w:sz w:val="24"/>
              </w:rPr>
              <m:t>=</m:t>
            </m:r>
            <m:f>
              <m:fPr>
                <m:ctrlPr>
                  <w:rPr>
                    <w:rFonts w:ascii="Cambria Math" w:hAnsi="Cambria Math" w:cs="宋体"/>
                    <w:i/>
                    <w:color w:val="4F81BD" w:themeColor="accent1"/>
                    <w:kern w:val="0"/>
                    <w:sz w:val="24"/>
                  </w:rPr>
                </m:ctrlPr>
              </m:fPr>
              <m:num>
                <m:nary>
                  <m:naryPr>
                    <m:chr m:val="∑"/>
                    <m:limLoc m:val="subSup"/>
                    <m:supHide m:val="1"/>
                    <m:ctrlPr>
                      <w:rPr>
                        <w:rFonts w:ascii="Cambria Math" w:hAnsi="Cambria Math" w:cs="宋体"/>
                        <w:i/>
                        <w:color w:val="4F81BD" w:themeColor="accent1"/>
                        <w:kern w:val="0"/>
                        <w:sz w:val="24"/>
                      </w:rPr>
                    </m:ctrlPr>
                  </m:naryPr>
                  <m:sub>
                    <m:r>
                      <w:rPr>
                        <w:rFonts w:ascii="Cambria Math" w:hAnsi="Cambria Math" w:cs="宋体"/>
                        <w:color w:val="4F81BD" w:themeColor="accent1"/>
                        <w:kern w:val="0"/>
                        <w:sz w:val="24"/>
                      </w:rPr>
                      <m:t>wϵW</m:t>
                    </m:r>
                  </m:sub>
                  <m:sup/>
                  <m:e>
                    <m:r>
                      <w:rPr>
                        <w:rFonts w:ascii="Cambria Math" w:hAnsi="Cambria Math" w:cs="宋体"/>
                        <w:color w:val="4F81BD" w:themeColor="accent1"/>
                        <w:kern w:val="0"/>
                        <w:sz w:val="24"/>
                      </w:rPr>
                      <m:t>f</m:t>
                    </m:r>
                    <m:d>
                      <m:dPr>
                        <m:ctrlPr>
                          <w:rPr>
                            <w:rFonts w:ascii="Cambria Math" w:hAnsi="Cambria Math" w:cs="宋体"/>
                            <w:i/>
                            <w:color w:val="4F81BD" w:themeColor="accent1"/>
                            <w:kern w:val="0"/>
                            <w:sz w:val="24"/>
                          </w:rPr>
                        </m:ctrlPr>
                      </m:dPr>
                      <m:e>
                        <m:sSub>
                          <m:sSubPr>
                            <m:ctrlPr>
                              <w:rPr>
                                <w:rFonts w:ascii="Cambria Math" w:hAnsi="Cambria Math" w:cs="宋体"/>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m:t>
                        </m:r>
                        <m:sSub>
                          <m:sSubPr>
                            <m:ctrlPr>
                              <w:rPr>
                                <w:rFonts w:ascii="Cambria Math" w:hAnsi="Cambria Math" w:cs="STIXGeneral-Regular"/>
                                <w:i/>
                                <w:color w:val="4F81BD" w:themeColor="accent1"/>
                                <w:kern w:val="0"/>
                                <w:sz w:val="24"/>
                              </w:rPr>
                            </m:ctrlPr>
                          </m:sSubPr>
                          <m:e>
                            <m:r>
                              <w:rPr>
                                <w:rFonts w:ascii="Cambria Math" w:hAnsi="Cambria Math" w:cs="STIXGeneral-Regular"/>
                                <w:color w:val="4F81BD" w:themeColor="accent1"/>
                                <w:kern w:val="0"/>
                                <w:sz w:val="24"/>
                              </w:rPr>
                              <m:t>w</m:t>
                            </m:r>
                          </m:e>
                          <m:sub>
                            <m:r>
                              <w:rPr>
                                <w:rFonts w:ascii="STIXGeneral-Regular" w:hAnsi="STIXGeneral-Regular" w:cs="STIXGeneral-Regular"/>
                                <w:color w:val="4F81BD" w:themeColor="accent1"/>
                                <w:kern w:val="0"/>
                                <w:sz w:val="24"/>
                              </w:rPr>
                              <m:t>e</m:t>
                            </m:r>
                          </m:sub>
                        </m:sSub>
                      </m:e>
                    </m:d>
                  </m:e>
                </m:nary>
              </m:num>
              <m:den>
                <m:r>
                  <w:rPr>
                    <w:rFonts w:ascii="Cambria Math" w:hAnsi="Cambria Math" w:cs="宋体"/>
                    <w:color w:val="4F81BD" w:themeColor="accent1"/>
                    <w:kern w:val="0"/>
                    <w:sz w:val="24"/>
                  </w:rPr>
                  <m:t>M</m:t>
                </m:r>
              </m:den>
            </m:f>
          </m:oMath>
        </m:oMathPara>
      </w:ins>
    </w:p>
    <w:p w14:paraId="3C4E37E8" w14:textId="77777777" w:rsidR="00A35F75" w:rsidRPr="00C27305" w:rsidRDefault="00A35F75" w:rsidP="00A35F75">
      <w:pPr>
        <w:widowControl/>
        <w:adjustRightInd w:val="0"/>
        <w:snapToGrid w:val="0"/>
        <w:spacing w:after="120" w:line="360" w:lineRule="auto"/>
        <w:rPr>
          <w:ins w:id="213" w:author="jessie luo" w:date="2016-01-31T14:16:00Z"/>
          <w:rFonts w:ascii="宋体" w:hAnsi="宋体" w:cs="宋体" w:hint="eastAsia"/>
          <w:color w:val="4F81BD" w:themeColor="accent1"/>
          <w:kern w:val="0"/>
          <w:sz w:val="24"/>
        </w:rPr>
      </w:pPr>
      <w:ins w:id="214" w:author="jessie luo" w:date="2016-01-31T14:16:00Z">
        <m:oMathPara>
          <m:oMath>
            <m:r>
              <w:rPr>
                <w:rFonts w:ascii="Cambria Math" w:hAnsi="Cambria Math" w:cs="宋体"/>
                <w:color w:val="4F81BD" w:themeColor="accent1"/>
                <w:kern w:val="0"/>
                <w:sz w:val="24"/>
              </w:rPr>
              <m:t>p</m:t>
            </m:r>
            <m:d>
              <m:dPr>
                <m:ctrlPr>
                  <w:rPr>
                    <w:rFonts w:ascii="Cambria Math" w:hAnsi="Cambria Math" w:cs="宋体"/>
                    <w:i/>
                    <w:color w:val="4F81BD" w:themeColor="accent1"/>
                    <w:kern w:val="0"/>
                    <w:sz w:val="24"/>
                  </w:rPr>
                </m:ctrlPr>
              </m:dPr>
              <m:e>
                <m:sSub>
                  <m:sSubPr>
                    <m:ctrlPr>
                      <w:rPr>
                        <w:rFonts w:ascii="Cambria Math" w:hAnsi="Cambria Math" w:cs="宋体"/>
                        <w:i/>
                        <w:color w:val="4F81BD" w:themeColor="accent1"/>
                        <w:kern w:val="0"/>
                        <w:sz w:val="24"/>
                      </w:rPr>
                    </m:ctrlPr>
                  </m:sSubPr>
                  <m:e>
                    <m:r>
                      <w:rPr>
                        <w:rFonts w:ascii="Cambria Math" w:hAnsi="Cambria Math" w:cs="宋体"/>
                        <w:color w:val="4F81BD" w:themeColor="accent1"/>
                        <w:kern w:val="0"/>
                        <w:sz w:val="24"/>
                      </w:rPr>
                      <m:t>j</m:t>
                    </m:r>
                  </m:e>
                  <m:sub>
                    <m:r>
                      <w:rPr>
                        <w:rFonts w:ascii="Cambria Math" w:hAnsi="Cambria Math" w:cs="STIXGeneral-Regular"/>
                        <w:color w:val="4F81BD" w:themeColor="accent1"/>
                        <w:kern w:val="0"/>
                        <w:sz w:val="24"/>
                      </w:rPr>
                      <m:t>e</m:t>
                    </m:r>
                  </m:sub>
                </m:sSub>
              </m:e>
            </m:d>
            <m:r>
              <w:rPr>
                <w:rFonts w:ascii="Cambria Math" w:hAnsi="Cambria Math" w:cs="宋体"/>
                <w:color w:val="4F81BD" w:themeColor="accent1"/>
                <w:kern w:val="0"/>
                <w:sz w:val="24"/>
              </w:rPr>
              <m:t>=</m:t>
            </m:r>
            <m:f>
              <m:fPr>
                <m:ctrlPr>
                  <w:rPr>
                    <w:rFonts w:ascii="Cambria Math" w:hAnsi="Cambria Math" w:cs="宋体"/>
                    <w:i/>
                    <w:color w:val="4F81BD" w:themeColor="accent1"/>
                    <w:kern w:val="0"/>
                    <w:sz w:val="24"/>
                  </w:rPr>
                </m:ctrlPr>
              </m:fPr>
              <m:num>
                <m:nary>
                  <m:naryPr>
                    <m:chr m:val="∑"/>
                    <m:limLoc m:val="subSup"/>
                    <m:supHide m:val="1"/>
                    <m:ctrlPr>
                      <w:rPr>
                        <w:rFonts w:ascii="Cambria Math" w:hAnsi="Cambria Math" w:cs="宋体"/>
                        <w:i/>
                        <w:color w:val="4F81BD" w:themeColor="accent1"/>
                        <w:kern w:val="0"/>
                        <w:sz w:val="24"/>
                      </w:rPr>
                    </m:ctrlPr>
                  </m:naryPr>
                  <m:sub>
                    <m:r>
                      <w:rPr>
                        <w:rFonts w:ascii="Cambria Math" w:hAnsi="Cambria Math" w:cs="宋体"/>
                        <w:color w:val="4F81BD" w:themeColor="accent1"/>
                        <w:kern w:val="0"/>
                        <w:sz w:val="24"/>
                      </w:rPr>
                      <m:t>wϵW</m:t>
                    </m:r>
                  </m:sub>
                  <m:sup/>
                  <m:e>
                    <m:r>
                      <w:rPr>
                        <w:rFonts w:ascii="Cambria Math" w:hAnsi="Cambria Math" w:cs="宋体"/>
                        <w:color w:val="4F81BD" w:themeColor="accent1"/>
                        <w:kern w:val="0"/>
                        <w:sz w:val="24"/>
                      </w:rPr>
                      <m:t>f</m:t>
                    </m:r>
                    <m:d>
                      <m:dPr>
                        <m:ctrlPr>
                          <w:rPr>
                            <w:rFonts w:ascii="Cambria Math" w:hAnsi="Cambria Math" w:cs="宋体"/>
                            <w:i/>
                            <w:color w:val="4F81BD" w:themeColor="accent1"/>
                            <w:kern w:val="0"/>
                            <w:sz w:val="24"/>
                          </w:rPr>
                        </m:ctrlPr>
                      </m:dPr>
                      <m:e>
                        <m:sSub>
                          <m:sSubPr>
                            <m:ctrlPr>
                              <w:rPr>
                                <w:rFonts w:ascii="Cambria Math" w:hAnsi="Cambria Math" w:cs="宋体"/>
                                <w:i/>
                                <w:color w:val="4F81BD" w:themeColor="accent1"/>
                                <w:kern w:val="0"/>
                                <w:sz w:val="24"/>
                              </w:rPr>
                            </m:ctrlPr>
                          </m:sSubPr>
                          <m:e>
                            <m:r>
                              <w:rPr>
                                <w:rFonts w:ascii="Cambria Math" w:hAnsi="Cambria Math" w:cs="宋体"/>
                                <w:color w:val="4F81BD" w:themeColor="accent1"/>
                                <w:kern w:val="0"/>
                                <w:sz w:val="24"/>
                              </w:rPr>
                              <m:t>w</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m:t>
                        </m:r>
                        <m:sSub>
                          <m:sSubPr>
                            <m:ctrlPr>
                              <w:rPr>
                                <w:rFonts w:ascii="Cambria Math" w:hAnsi="Cambria Math" w:cs="STIXGeneral-Regular"/>
                                <w:i/>
                                <w:color w:val="4F81BD" w:themeColor="accent1"/>
                                <w:kern w:val="0"/>
                                <w:sz w:val="24"/>
                              </w:rPr>
                            </m:ctrlPr>
                          </m:sSubPr>
                          <m:e>
                            <m:r>
                              <w:rPr>
                                <w:rFonts w:ascii="Cambria Math" w:hAnsi="Cambria Math" w:cs="STIXGeneral-Regular"/>
                                <w:color w:val="4F81BD" w:themeColor="accent1"/>
                                <w:kern w:val="0"/>
                                <w:sz w:val="24"/>
                              </w:rPr>
                              <m:t>j</m:t>
                            </m:r>
                          </m:e>
                          <m:sub>
                            <m:r>
                              <w:rPr>
                                <w:rFonts w:ascii="STIXGeneral-Regular" w:hAnsi="STIXGeneral-Regular" w:cs="STIXGeneral-Regular"/>
                                <w:color w:val="4F81BD" w:themeColor="accent1"/>
                                <w:kern w:val="0"/>
                                <w:sz w:val="24"/>
                              </w:rPr>
                              <m:t>e</m:t>
                            </m:r>
                          </m:sub>
                        </m:sSub>
                      </m:e>
                    </m:d>
                  </m:e>
                </m:nary>
              </m:num>
              <m:den>
                <m:r>
                  <w:rPr>
                    <w:rFonts w:ascii="Cambria Math" w:hAnsi="Cambria Math" w:cs="宋体"/>
                    <w:color w:val="4F81BD" w:themeColor="accent1"/>
                    <w:kern w:val="0"/>
                    <w:sz w:val="24"/>
                  </w:rPr>
                  <m:t>M</m:t>
                </m:r>
              </m:den>
            </m:f>
          </m:oMath>
        </m:oMathPara>
      </w:ins>
    </w:p>
    <w:p w14:paraId="1FC382A5" w14:textId="77777777" w:rsidR="00A35F75" w:rsidRPr="001F0826" w:rsidRDefault="00A35F75" w:rsidP="00A35F75">
      <w:pPr>
        <w:widowControl/>
        <w:adjustRightInd w:val="0"/>
        <w:snapToGrid w:val="0"/>
        <w:spacing w:after="120" w:line="360" w:lineRule="auto"/>
        <w:rPr>
          <w:ins w:id="215" w:author="jessie luo" w:date="2016-01-31T14:16:00Z"/>
          <w:rFonts w:ascii="宋体" w:hAnsi="宋体" w:cs="宋体"/>
          <w:color w:val="4F81BD" w:themeColor="accent1"/>
          <w:kern w:val="0"/>
          <w:sz w:val="24"/>
        </w:rPr>
      </w:pPr>
      <w:ins w:id="216" w:author="jessie luo" w:date="2016-01-31T14:16:00Z">
        <m:oMathPara>
          <m:oMath>
            <m:r>
              <w:rPr>
                <w:rFonts w:ascii="Cambria Math" w:hAnsi="Cambria Math" w:cs="宋体"/>
                <w:color w:val="4F81BD" w:themeColor="accent1"/>
                <w:kern w:val="0"/>
                <w:sz w:val="24"/>
              </w:rPr>
              <m:t>p</m:t>
            </m:r>
            <m:d>
              <m:dPr>
                <m:ctrlPr>
                  <w:rPr>
                    <w:rFonts w:ascii="Cambria Math" w:hAnsi="Cambria Math" w:cs="宋体"/>
                    <w:i/>
                    <w:color w:val="4F81BD" w:themeColor="accent1"/>
                    <w:kern w:val="0"/>
                    <w:sz w:val="24"/>
                  </w:rPr>
                </m:ctrlPr>
              </m:dPr>
              <m:e>
                <m:sSub>
                  <m:sSubPr>
                    <m:ctrlPr>
                      <w:rPr>
                        <w:rFonts w:ascii="Cambria Math" w:hAnsi="Cambria Math" w:cs="宋体"/>
                        <w:i/>
                        <w:color w:val="4F81BD" w:themeColor="accent1"/>
                        <w:kern w:val="0"/>
                        <w:sz w:val="24"/>
                      </w:rPr>
                    </m:ctrlPr>
                  </m:sSubPr>
                  <m:e>
                    <m:sSub>
                      <m:sSubPr>
                        <m:ctrlPr>
                          <w:rPr>
                            <w:rFonts w:ascii="Cambria Math" w:hAnsi="Cambria Math" w:cs="宋体"/>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m:t>
                    </m:r>
                    <m:r>
                      <w:rPr>
                        <w:rFonts w:ascii="Cambria Math" w:hAnsi="Cambria Math" w:cs="宋体"/>
                        <w:color w:val="4F81BD" w:themeColor="accent1"/>
                        <w:kern w:val="0"/>
                        <w:sz w:val="24"/>
                      </w:rPr>
                      <m:t>j</m:t>
                    </m:r>
                  </m:e>
                  <m:sub>
                    <m:r>
                      <w:rPr>
                        <w:rFonts w:ascii="Cambria Math" w:hAnsi="Cambria Math" w:cs="STIXGeneral-Regular"/>
                        <w:color w:val="4F81BD" w:themeColor="accent1"/>
                        <w:kern w:val="0"/>
                        <w:sz w:val="24"/>
                      </w:rPr>
                      <m:t>e</m:t>
                    </m:r>
                  </m:sub>
                </m:sSub>
              </m:e>
            </m:d>
            <m:r>
              <w:rPr>
                <w:rFonts w:ascii="Cambria Math" w:hAnsi="Cambria Math" w:cs="宋体"/>
                <w:color w:val="4F81BD" w:themeColor="accent1"/>
                <w:kern w:val="0"/>
                <w:sz w:val="24"/>
              </w:rPr>
              <m:t>=</m:t>
            </m:r>
            <m:f>
              <m:fPr>
                <m:ctrlPr>
                  <w:rPr>
                    <w:rFonts w:ascii="Cambria Math" w:hAnsi="Cambria Math" w:cs="宋体"/>
                    <w:i/>
                    <w:color w:val="4F81BD" w:themeColor="accent1"/>
                    <w:kern w:val="0"/>
                    <w:sz w:val="24"/>
                  </w:rPr>
                </m:ctrlPr>
              </m:fPr>
              <m:num>
                <m:r>
                  <w:rPr>
                    <w:rFonts w:ascii="Cambria Math" w:hAnsi="Cambria Math" w:cs="宋体"/>
                    <w:color w:val="4F81BD" w:themeColor="accent1"/>
                    <w:kern w:val="0"/>
                    <w:sz w:val="24"/>
                  </w:rPr>
                  <m:t>f(</m:t>
                </m:r>
                <m:sSub>
                  <m:sSubPr>
                    <m:ctrlPr>
                      <w:rPr>
                        <w:rFonts w:ascii="Cambria Math" w:hAnsi="Cambria Math" w:cs="宋体"/>
                        <w:i/>
                        <w:color w:val="4F81BD" w:themeColor="accent1"/>
                        <w:kern w:val="0"/>
                        <w:sz w:val="24"/>
                      </w:rPr>
                    </m:ctrlPr>
                  </m:sSubPr>
                  <m:e>
                    <m:r>
                      <w:rPr>
                        <w:rFonts w:ascii="Cambria Math" w:hAnsi="Cambria Math" w:cs="宋体"/>
                        <w:color w:val="4F81BD" w:themeColor="accent1"/>
                        <w:kern w:val="0"/>
                        <w:sz w:val="24"/>
                      </w:rPr>
                      <m:t>i</m:t>
                    </m:r>
                  </m:e>
                  <m:sub>
                    <m:r>
                      <w:rPr>
                        <w:rFonts w:ascii="Cambria Math" w:hAnsi="Cambria Math" w:cs="STIXGeneral-Regular"/>
                        <w:color w:val="4F81BD" w:themeColor="accent1"/>
                        <w:kern w:val="0"/>
                        <w:sz w:val="24"/>
                      </w:rPr>
                      <m:t>c</m:t>
                    </m:r>
                  </m:sub>
                </m:sSub>
                <m:r>
                  <w:rPr>
                    <w:rFonts w:ascii="Cambria Math" w:hAnsi="Cambria Math" w:cs="STIXGeneral-Regular"/>
                    <w:color w:val="4F81BD" w:themeColor="accent1"/>
                    <w:kern w:val="0"/>
                    <w:sz w:val="24"/>
                  </w:rPr>
                  <m:t>,</m:t>
                </m:r>
                <m:sSub>
                  <m:sSubPr>
                    <m:ctrlPr>
                      <w:rPr>
                        <w:rFonts w:ascii="Cambria Math" w:hAnsi="Cambria Math" w:cs="STIXGeneral-Regular"/>
                        <w:i/>
                        <w:color w:val="4F81BD" w:themeColor="accent1"/>
                        <w:kern w:val="0"/>
                        <w:sz w:val="24"/>
                      </w:rPr>
                    </m:ctrlPr>
                  </m:sSubPr>
                  <m:e>
                    <m:r>
                      <w:rPr>
                        <w:rFonts w:ascii="Cambria Math" w:hAnsi="Cambria Math" w:cs="STIXGeneral-Regular"/>
                        <w:color w:val="4F81BD" w:themeColor="accent1"/>
                        <w:kern w:val="0"/>
                        <w:sz w:val="24"/>
                      </w:rPr>
                      <m:t>j</m:t>
                    </m:r>
                  </m:e>
                  <m:sub>
                    <m:r>
                      <w:rPr>
                        <w:rFonts w:ascii="STIXGeneral-Regular" w:hAnsi="STIXGeneral-Regular" w:cs="STIXGeneral-Regular"/>
                        <w:color w:val="4F81BD" w:themeColor="accent1"/>
                        <w:kern w:val="0"/>
                        <w:sz w:val="24"/>
                      </w:rPr>
                      <m:t>e</m:t>
                    </m:r>
                  </m:sub>
                </m:sSub>
                <m:r>
                  <w:rPr>
                    <w:rFonts w:ascii="Cambria Math" w:hAnsi="Cambria Math" w:cs="宋体"/>
                    <w:color w:val="4F81BD" w:themeColor="accent1"/>
                    <w:kern w:val="0"/>
                    <w:sz w:val="24"/>
                  </w:rPr>
                  <m:t>)</m:t>
                </m:r>
              </m:num>
              <m:den>
                <m:r>
                  <w:rPr>
                    <w:rFonts w:ascii="Cambria Math" w:hAnsi="Cambria Math" w:cs="宋体"/>
                    <w:color w:val="4F81BD" w:themeColor="accent1"/>
                    <w:kern w:val="0"/>
                    <w:sz w:val="24"/>
                  </w:rPr>
                  <m:t>N</m:t>
                </m:r>
              </m:den>
            </m:f>
          </m:oMath>
        </m:oMathPara>
      </w:ins>
    </w:p>
    <w:p w14:paraId="1C43D5F3" w14:textId="2A77B2BC" w:rsidR="00C22997" w:rsidDel="00A35F75" w:rsidRDefault="00A35F75" w:rsidP="00A35F75">
      <w:pPr>
        <w:widowControl/>
        <w:adjustRightInd w:val="0"/>
        <w:snapToGrid w:val="0"/>
        <w:spacing w:after="120" w:line="360" w:lineRule="auto"/>
        <w:rPr>
          <w:del w:id="217" w:author="jessie luo" w:date="2016-01-31T14:16:00Z"/>
          <w:rFonts w:ascii="宋体" w:hAnsi="宋体" w:cs="宋体"/>
          <w:bCs/>
          <w:kern w:val="0"/>
          <w:sz w:val="24"/>
        </w:rPr>
      </w:pPr>
      <w:ins w:id="218" w:author="jessie luo" w:date="2016-01-31T14:16:00Z">
        <w:r>
          <w:rPr>
            <w:rFonts w:ascii="宋体" w:hAnsi="宋体" w:cs="宋体" w:hint="eastAsia"/>
            <w:bCs/>
            <w:kern w:val="0"/>
            <w:sz w:val="24"/>
          </w:rPr>
          <w:t>M是所有因果关系的总数，N是文本语料的大小。W是语料中所有单词的集合。</w:t>
        </w:r>
      </w:ins>
      <w:del w:id="219" w:author="jessie luo" w:date="2016-01-31T14:16:00Z">
        <w:r w:rsidR="00E85D3D" w:rsidDel="00A35F75">
          <w:rPr>
            <w:rFonts w:ascii="宋体" w:hAnsi="宋体" w:cs="宋体" w:hint="eastAsia"/>
            <w:bCs/>
            <w:kern w:val="0"/>
            <w:sz w:val="24"/>
          </w:rPr>
          <w:delText>目前使用的因果关系强度度量多为点互信息(</w:delText>
        </w:r>
        <w:r w:rsidR="00DB31C7" w:rsidDel="00A35F75">
          <w:rPr>
            <w:rFonts w:ascii="宋体" w:hAnsi="宋体" w:cs="宋体" w:hint="eastAsia"/>
            <w:bCs/>
            <w:kern w:val="0"/>
            <w:sz w:val="24"/>
          </w:rPr>
          <w:delText>PMI,</w:delText>
        </w:r>
        <w:r w:rsidR="00A61713" w:rsidDel="00A35F75">
          <w:rPr>
            <w:rFonts w:ascii="宋体" w:hAnsi="宋体" w:cs="宋体" w:hint="eastAsia"/>
            <w:bCs/>
            <w:kern w:val="0"/>
            <w:sz w:val="24"/>
          </w:rPr>
          <w:delText xml:space="preserve"> </w:delText>
        </w:r>
        <w:r w:rsidR="00E85D3D" w:rsidDel="00A35F75">
          <w:rPr>
            <w:rFonts w:ascii="宋体" w:hAnsi="宋体" w:cs="宋体" w:hint="eastAsia"/>
            <w:bCs/>
            <w:kern w:val="0"/>
            <w:sz w:val="24"/>
          </w:rPr>
          <w:delText>Pointwise Mutual Information)</w:delText>
        </w:r>
        <w:r w:rsidR="00242C25" w:rsidDel="00A35F75">
          <w:rPr>
            <w:rFonts w:ascii="宋体" w:hAnsi="宋体" w:cs="宋体" w:hint="eastAsia"/>
            <w:bCs/>
            <w:kern w:val="0"/>
            <w:sz w:val="24"/>
          </w:rPr>
          <w:delText>，对于一个因果对</w:delText>
        </w:r>
        <w:r w:rsidR="00142D6B" w:rsidDel="00A35F75">
          <w:rPr>
            <w:rFonts w:ascii="宋体" w:hAnsi="宋体" w:cs="宋体" w:hint="eastAsia"/>
            <w:bCs/>
            <w:kern w:val="0"/>
            <w:sz w:val="24"/>
          </w:rPr>
          <w:delText>u-&gt;</w:delText>
        </w:r>
        <w:r w:rsidR="00ED36B5" w:rsidDel="00A35F75">
          <w:rPr>
            <w:rFonts w:ascii="宋体" w:hAnsi="宋体" w:cs="宋体" w:hint="eastAsia"/>
            <w:bCs/>
            <w:kern w:val="0"/>
            <w:sz w:val="24"/>
          </w:rPr>
          <w:delText>v,其中u为原因，v为结果，</w:delText>
        </w:r>
        <w:r w:rsidR="00242C25" w:rsidDel="00A35F75">
          <w:rPr>
            <w:rFonts w:ascii="宋体" w:hAnsi="宋体" w:cs="宋体" w:hint="eastAsia"/>
            <w:bCs/>
            <w:kern w:val="0"/>
            <w:sz w:val="24"/>
          </w:rPr>
          <w:delText>传统的点互信息定义如式1</w:delText>
        </w:r>
        <w:r w:rsidR="0089754D" w:rsidDel="00A35F75">
          <w:rPr>
            <w:rFonts w:ascii="宋体" w:hAnsi="宋体" w:cs="宋体" w:hint="eastAsia"/>
            <w:bCs/>
            <w:kern w:val="0"/>
            <w:sz w:val="24"/>
          </w:rPr>
          <w:delText>：</w:delText>
        </w:r>
      </w:del>
    </w:p>
    <w:p w14:paraId="74DC7B8A" w14:textId="35133502" w:rsidR="003C689F" w:rsidDel="00A35F75" w:rsidRDefault="00C00B7A" w:rsidP="00C22997">
      <w:pPr>
        <w:widowControl/>
        <w:adjustRightInd w:val="0"/>
        <w:snapToGrid w:val="0"/>
        <w:spacing w:after="120" w:line="360" w:lineRule="auto"/>
        <w:rPr>
          <w:del w:id="220" w:author="jessie luo" w:date="2016-01-31T14:16:00Z"/>
          <w:rFonts w:ascii="宋体" w:hAnsi="宋体" w:cs="宋体"/>
          <w:bCs/>
          <w:kern w:val="0"/>
          <w:sz w:val="24"/>
        </w:rPr>
      </w:pPr>
      <w:del w:id="221" w:author="jessie luo" w:date="2016-01-31T14:16:00Z">
        <m:oMathPara>
          <m:oMath>
            <m:r>
              <m:rPr>
                <m:sty m:val="p"/>
              </m:rPr>
              <w:rPr>
                <w:rFonts w:ascii="Cambria Math" w:hAnsi="Cambria Math" w:cs="宋体"/>
                <w:kern w:val="0"/>
                <w:sz w:val="24"/>
              </w:rPr>
              <m:t>PMI</m:t>
            </m:r>
            <m:d>
              <m:dPr>
                <m:ctrlPr>
                  <w:rPr>
                    <w:rFonts w:ascii="Cambria Math" w:hAnsi="Cambria Math" w:cs="宋体"/>
                    <w:bCs/>
                    <w:kern w:val="0"/>
                    <w:sz w:val="24"/>
                  </w:rPr>
                </m:ctrlPr>
              </m:dPr>
              <m:e>
                <m:r>
                  <m:rPr>
                    <m:sty m:val="p"/>
                  </m:rPr>
                  <w:rPr>
                    <w:rFonts w:ascii="Cambria Math" w:hAnsi="Cambria Math" w:cs="宋体"/>
                    <w:kern w:val="0"/>
                    <w:sz w:val="24"/>
                  </w:rPr>
                  <m:t>u,v</m:t>
                </m:r>
              </m:e>
            </m:d>
            <m:r>
              <m:rPr>
                <m:sty m:val="p"/>
              </m:rPr>
              <w:rPr>
                <w:rFonts w:ascii="Cambria Math" w:hAnsi="Cambria Math" w:cs="宋体"/>
                <w:kern w:val="0"/>
                <w:sz w:val="24"/>
              </w:rPr>
              <m:t>=</m:t>
            </m:r>
            <m:func>
              <m:funcPr>
                <m:ctrlPr>
                  <w:rPr>
                    <w:rFonts w:ascii="Cambria Math" w:hAnsi="Cambria Math" w:cs="宋体"/>
                    <w:bCs/>
                    <w:kern w:val="0"/>
                    <w:sz w:val="24"/>
                  </w:rPr>
                </m:ctrlPr>
              </m:funcPr>
              <m:fName>
                <m:sSub>
                  <m:sSubPr>
                    <m:ctrlPr>
                      <w:rPr>
                        <w:rFonts w:ascii="Cambria Math" w:hAnsi="Cambria Math" w:cs="宋体"/>
                        <w:bCs/>
                        <w:kern w:val="0"/>
                        <w:sz w:val="24"/>
                      </w:rPr>
                    </m:ctrlPr>
                  </m:sSubPr>
                  <m:e>
                    <m:r>
                      <m:rPr>
                        <m:sty m:val="p"/>
                      </m:rPr>
                      <w:rPr>
                        <w:rFonts w:ascii="Cambria Math" w:hAnsi="Cambria Math" w:cs="宋体"/>
                        <w:kern w:val="0"/>
                        <w:sz w:val="24"/>
                      </w:rPr>
                      <m:t>log</m:t>
                    </m:r>
                  </m:e>
                  <m:sub>
                    <m:r>
                      <w:rPr>
                        <w:rFonts w:ascii="Cambria Math" w:hAnsi="Cambria Math" w:cs="宋体"/>
                        <w:kern w:val="0"/>
                        <w:sz w:val="24"/>
                      </w:rPr>
                      <m:t>2</m:t>
                    </m:r>
                  </m:sub>
                </m:sSub>
              </m:fName>
              <m:e>
                <m:f>
                  <m:fPr>
                    <m:ctrlPr>
                      <w:rPr>
                        <w:rFonts w:ascii="Cambria Math" w:hAnsi="Cambria Math" w:cs="宋体"/>
                        <w:bCs/>
                        <w:i/>
                        <w:kern w:val="0"/>
                        <w:sz w:val="24"/>
                      </w:rPr>
                    </m:ctrlPr>
                  </m:fPr>
                  <m:num>
                    <m:r>
                      <w:rPr>
                        <w:rFonts w:ascii="Cambria Math" w:hAnsi="Cambria Math" w:cs="宋体"/>
                        <w:kern w:val="0"/>
                        <w:sz w:val="24"/>
                      </w:rPr>
                      <m:t>P</m:t>
                    </m:r>
                    <m:d>
                      <m:dPr>
                        <m:ctrlPr>
                          <w:rPr>
                            <w:rFonts w:ascii="Cambria Math" w:hAnsi="Cambria Math" w:cs="宋体"/>
                            <w:bCs/>
                            <w:i/>
                            <w:kern w:val="0"/>
                            <w:sz w:val="24"/>
                          </w:rPr>
                        </m:ctrlPr>
                      </m:dPr>
                      <m:e>
                        <m:r>
                          <w:rPr>
                            <w:rFonts w:ascii="Cambria Math" w:hAnsi="Cambria Math" w:cs="宋体"/>
                            <w:kern w:val="0"/>
                            <w:sz w:val="24"/>
                          </w:rPr>
                          <m:t>u,v</m:t>
                        </m:r>
                      </m:e>
                    </m:d>
                  </m:num>
                  <m:den>
                    <m:r>
                      <w:rPr>
                        <w:rFonts w:ascii="Cambria Math" w:hAnsi="Cambria Math" w:cs="宋体"/>
                        <w:kern w:val="0"/>
                        <w:sz w:val="24"/>
                      </w:rPr>
                      <m:t>P</m:t>
                    </m:r>
                    <m:d>
                      <m:dPr>
                        <m:ctrlPr>
                          <w:rPr>
                            <w:rFonts w:ascii="Cambria Math" w:hAnsi="Cambria Math" w:cs="宋体"/>
                            <w:bCs/>
                            <w:i/>
                            <w:kern w:val="0"/>
                            <w:sz w:val="24"/>
                          </w:rPr>
                        </m:ctrlPr>
                      </m:dPr>
                      <m:e>
                        <m:r>
                          <w:rPr>
                            <w:rFonts w:ascii="Cambria Math" w:hAnsi="Cambria Math" w:cs="宋体"/>
                            <w:kern w:val="0"/>
                            <w:sz w:val="24"/>
                          </w:rPr>
                          <m:t>u</m:t>
                        </m:r>
                      </m:e>
                    </m:d>
                    <m:r>
                      <w:rPr>
                        <w:rFonts w:ascii="Cambria Math" w:hAnsi="Cambria Math" w:cs="宋体"/>
                        <w:kern w:val="0"/>
                        <w:sz w:val="24"/>
                      </w:rPr>
                      <m:t>P</m:t>
                    </m:r>
                    <m:d>
                      <m:dPr>
                        <m:ctrlPr>
                          <w:rPr>
                            <w:rFonts w:ascii="Cambria Math" w:hAnsi="Cambria Math" w:cs="宋体"/>
                            <w:bCs/>
                            <w:i/>
                            <w:kern w:val="0"/>
                            <w:sz w:val="24"/>
                          </w:rPr>
                        </m:ctrlPr>
                      </m:dPr>
                      <m:e>
                        <m:r>
                          <w:rPr>
                            <w:rFonts w:ascii="Cambria Math" w:hAnsi="Cambria Math" w:cs="宋体"/>
                            <w:kern w:val="0"/>
                            <w:sz w:val="24"/>
                          </w:rPr>
                          <m:t>v</m:t>
                        </m:r>
                      </m:e>
                    </m:d>
                  </m:den>
                </m:f>
              </m:e>
            </m:func>
            <m:r>
              <w:rPr>
                <w:rFonts w:ascii="Cambria Math" w:hAnsi="Cambria Math" w:cs="宋体"/>
                <w:kern w:val="0"/>
                <w:sz w:val="24"/>
              </w:rPr>
              <m:t xml:space="preserve">          (1)</m:t>
            </m:r>
          </m:oMath>
        </m:oMathPara>
      </w:del>
    </w:p>
    <w:p w14:paraId="0BEE6F20" w14:textId="7DD98421" w:rsidR="00C22997" w:rsidDel="00A35F75" w:rsidRDefault="00DB31C7" w:rsidP="00C22997">
      <w:pPr>
        <w:widowControl/>
        <w:adjustRightInd w:val="0"/>
        <w:snapToGrid w:val="0"/>
        <w:spacing w:after="120" w:line="360" w:lineRule="auto"/>
        <w:rPr>
          <w:del w:id="222" w:author="jessie luo" w:date="2016-01-31T14:16:00Z"/>
          <w:rFonts w:ascii="宋体" w:hAnsi="宋体" w:cs="宋体"/>
          <w:bCs/>
          <w:kern w:val="0"/>
          <w:sz w:val="24"/>
        </w:rPr>
      </w:pPr>
      <w:del w:id="223" w:author="jessie luo" w:date="2016-01-31T14:16:00Z">
        <w:r w:rsidDel="00A35F75">
          <w:rPr>
            <w:rFonts w:ascii="宋体" w:hAnsi="宋体" w:cs="宋体" w:hint="eastAsia"/>
            <w:bCs/>
            <w:kern w:val="0"/>
            <w:sz w:val="24"/>
          </w:rPr>
          <w:delText>当我们使用PMI</w:delText>
        </w:r>
        <w:r w:rsidR="00D97EB5" w:rsidDel="00A35F75">
          <w:rPr>
            <w:rFonts w:ascii="宋体" w:hAnsi="宋体" w:cs="宋体" w:hint="eastAsia"/>
            <w:bCs/>
            <w:kern w:val="0"/>
            <w:sz w:val="24"/>
          </w:rPr>
          <w:delText>来作为</w:delText>
        </w:r>
        <w:r w:rsidR="00A37141" w:rsidDel="00A35F75">
          <w:rPr>
            <w:rFonts w:ascii="宋体" w:hAnsi="宋体" w:cs="宋体" w:hint="eastAsia"/>
            <w:bCs/>
            <w:kern w:val="0"/>
            <w:sz w:val="24"/>
          </w:rPr>
          <w:delText>度量为因果对排序时可以省略掉其对数形式，得到如下形式，如式2：</w:delText>
        </w:r>
      </w:del>
    </w:p>
    <w:p w14:paraId="5529C942" w14:textId="64C4B622" w:rsidR="00C22997" w:rsidDel="00A35F75" w:rsidRDefault="00C00B7A" w:rsidP="00C22997">
      <w:pPr>
        <w:widowControl/>
        <w:adjustRightInd w:val="0"/>
        <w:snapToGrid w:val="0"/>
        <w:spacing w:after="120" w:line="360" w:lineRule="auto"/>
        <w:rPr>
          <w:del w:id="224" w:author="jessie luo" w:date="2016-01-31T14:16:00Z"/>
          <w:rFonts w:ascii="宋体" w:hAnsi="宋体" w:cs="宋体"/>
          <w:bCs/>
          <w:kern w:val="0"/>
          <w:sz w:val="24"/>
        </w:rPr>
      </w:pPr>
      <w:del w:id="225" w:author="jessie luo" w:date="2016-01-31T14:16:00Z">
        <m:oMathPara>
          <m:oMath>
            <m:r>
              <m:rPr>
                <m:sty m:val="p"/>
              </m:rPr>
              <w:rPr>
                <w:rFonts w:ascii="Cambria Math" w:hAnsi="Cambria Math" w:cs="宋体"/>
                <w:kern w:val="0"/>
                <w:sz w:val="24"/>
              </w:rPr>
              <m:t>PMI</m:t>
            </m:r>
            <m:d>
              <m:dPr>
                <m:ctrlPr>
                  <w:rPr>
                    <w:rFonts w:ascii="Cambria Math" w:hAnsi="Cambria Math" w:cs="宋体"/>
                    <w:bCs/>
                    <w:kern w:val="0"/>
                    <w:sz w:val="24"/>
                  </w:rPr>
                </m:ctrlPr>
              </m:dPr>
              <m:e>
                <m:r>
                  <m:rPr>
                    <m:sty m:val="p"/>
                  </m:rPr>
                  <w:rPr>
                    <w:rFonts w:ascii="Cambria Math" w:hAnsi="Cambria Math" w:cs="宋体"/>
                    <w:kern w:val="0"/>
                    <w:sz w:val="24"/>
                  </w:rPr>
                  <m:t>u,v</m:t>
                </m:r>
              </m:e>
            </m:d>
            <m:r>
              <m:rPr>
                <m:sty m:val="p"/>
              </m:rPr>
              <w:rPr>
                <w:rFonts w:ascii="Cambria Math" w:hAnsi="Cambria Math" w:cs="宋体"/>
                <w:kern w:val="0"/>
                <w:sz w:val="24"/>
              </w:rPr>
              <m:t>=</m:t>
            </m:r>
            <m:f>
              <m:fPr>
                <m:ctrlPr>
                  <w:rPr>
                    <w:rFonts w:ascii="Cambria Math" w:hAnsi="Cambria Math" w:cs="宋体"/>
                    <w:bCs/>
                    <w:i/>
                    <w:kern w:val="0"/>
                    <w:sz w:val="24"/>
                  </w:rPr>
                </m:ctrlPr>
              </m:fPr>
              <m:num>
                <m:r>
                  <w:rPr>
                    <w:rFonts w:ascii="Cambria Math" w:hAnsi="Cambria Math" w:cs="宋体"/>
                    <w:kern w:val="0"/>
                    <w:sz w:val="24"/>
                  </w:rPr>
                  <m:t>P(u,v)</m:t>
                </m:r>
              </m:num>
              <m:den>
                <m:r>
                  <w:rPr>
                    <w:rFonts w:ascii="Cambria Math" w:hAnsi="Cambria Math" w:cs="宋体"/>
                    <w:kern w:val="0"/>
                    <w:sz w:val="24"/>
                  </w:rPr>
                  <m:t>P(u)P(v)</m:t>
                </m:r>
              </m:den>
            </m:f>
            <m:r>
              <w:rPr>
                <w:rFonts w:ascii="Cambria Math" w:hAnsi="Cambria Math" w:cs="宋体"/>
                <w:kern w:val="0"/>
                <w:sz w:val="24"/>
              </w:rPr>
              <m:t xml:space="preserve">         (2)</m:t>
            </m:r>
          </m:oMath>
        </m:oMathPara>
      </w:del>
    </w:p>
    <w:p w14:paraId="121C7C0B" w14:textId="6A5A4FC8" w:rsidR="003C689F" w:rsidDel="00A35F75" w:rsidRDefault="009D1185" w:rsidP="00C22997">
      <w:pPr>
        <w:widowControl/>
        <w:adjustRightInd w:val="0"/>
        <w:snapToGrid w:val="0"/>
        <w:spacing w:after="120" w:line="360" w:lineRule="auto"/>
        <w:rPr>
          <w:del w:id="226" w:author="jessie luo" w:date="2016-01-31T14:16:00Z"/>
          <w:rFonts w:ascii="宋体" w:hAnsi="宋体" w:cs="宋体"/>
          <w:bCs/>
          <w:kern w:val="0"/>
          <w:sz w:val="24"/>
        </w:rPr>
      </w:pPr>
      <w:del w:id="227" w:author="jessie luo" w:date="2016-01-31T14:16:00Z">
        <w:r w:rsidDel="00A35F75">
          <w:rPr>
            <w:rFonts w:ascii="宋体" w:hAnsi="宋体" w:cs="宋体" w:hint="eastAsia"/>
            <w:bCs/>
            <w:kern w:val="0"/>
            <w:sz w:val="24"/>
          </w:rPr>
          <w:delText>我们还准备了其他的一些备选度量方法，如Dice系数</w:delText>
        </w:r>
        <w:r w:rsidR="00BC197C" w:rsidDel="00A35F75">
          <w:rPr>
            <w:rFonts w:ascii="宋体" w:hAnsi="宋体" w:cs="宋体" w:hint="eastAsia"/>
            <w:bCs/>
            <w:kern w:val="0"/>
            <w:sz w:val="24"/>
          </w:rPr>
          <w:delText>，Jaccard指数等等。</w:delText>
        </w:r>
      </w:del>
    </w:p>
    <w:p w14:paraId="1E291AAF" w14:textId="2410EB9C" w:rsidR="00E36594" w:rsidDel="00A35F75" w:rsidRDefault="00E36594" w:rsidP="00C22997">
      <w:pPr>
        <w:widowControl/>
        <w:adjustRightInd w:val="0"/>
        <w:snapToGrid w:val="0"/>
        <w:spacing w:after="120" w:line="360" w:lineRule="auto"/>
        <w:rPr>
          <w:del w:id="228" w:author="jessie luo" w:date="2016-01-31T14:16:00Z"/>
          <w:rFonts w:ascii="宋体" w:hAnsi="宋体" w:cs="宋体"/>
          <w:bCs/>
          <w:kern w:val="0"/>
          <w:sz w:val="24"/>
        </w:rPr>
      </w:pPr>
      <w:del w:id="229" w:author="jessie luo" w:date="2016-01-31T14:16:00Z">
        <w:r w:rsidDel="00A35F75">
          <w:rPr>
            <w:rFonts w:ascii="宋体" w:hAnsi="宋体" w:cs="宋体" w:hint="eastAsia"/>
            <w:bCs/>
            <w:kern w:val="0"/>
            <w:sz w:val="24"/>
          </w:rPr>
          <w:delText>在PMI</w:delText>
        </w:r>
        <w:r w:rsidR="00B41D6B" w:rsidDel="00A35F75">
          <w:rPr>
            <w:rFonts w:ascii="宋体" w:hAnsi="宋体" w:cs="宋体" w:hint="eastAsia"/>
            <w:bCs/>
            <w:kern w:val="0"/>
            <w:sz w:val="24"/>
          </w:rPr>
          <w:delText>度量方法的基础上，我们提出一种引入因果角色信息</w:delText>
        </w:r>
        <w:r w:rsidDel="00A35F75">
          <w:rPr>
            <w:rFonts w:ascii="宋体" w:hAnsi="宋体" w:cs="宋体" w:hint="eastAsia"/>
            <w:bCs/>
            <w:kern w:val="0"/>
            <w:sz w:val="24"/>
          </w:rPr>
          <w:delText>的度量</w:delText>
        </w:r>
        <w:r w:rsidR="00671A24" w:rsidDel="00A35F75">
          <w:rPr>
            <w:rFonts w:ascii="宋体" w:hAnsi="宋体" w:cs="宋体" w:hint="eastAsia"/>
            <w:bCs/>
            <w:kern w:val="0"/>
            <w:sz w:val="24"/>
          </w:rPr>
          <w:delText>因果性强弱的方法，我们称其为</w:delText>
        </w:r>
        <w:r w:rsidDel="00A35F75">
          <w:rPr>
            <w:rFonts w:ascii="宋体" w:hAnsi="宋体" w:cs="宋体" w:hint="eastAsia"/>
            <w:bCs/>
            <w:kern w:val="0"/>
            <w:sz w:val="24"/>
          </w:rPr>
          <w:delText>因果PMI。</w:delText>
        </w:r>
        <w:r w:rsidR="00953316" w:rsidDel="00A35F75">
          <w:rPr>
            <w:rFonts w:ascii="宋体" w:hAnsi="宋体" w:cs="宋体" w:hint="eastAsia"/>
            <w:bCs/>
            <w:kern w:val="0"/>
            <w:sz w:val="24"/>
          </w:rPr>
          <w:delText>我们将其定义式3所示：</w:delText>
        </w:r>
      </w:del>
    </w:p>
    <w:p w14:paraId="4AF8663E" w14:textId="1494F1B1" w:rsidR="00040A13" w:rsidRPr="00040A13" w:rsidDel="00A35F75" w:rsidRDefault="00A35F75" w:rsidP="00C22997">
      <w:pPr>
        <w:widowControl/>
        <w:adjustRightInd w:val="0"/>
        <w:snapToGrid w:val="0"/>
        <w:spacing w:after="120" w:line="360" w:lineRule="auto"/>
        <w:rPr>
          <w:del w:id="230" w:author="jessie luo" w:date="2016-01-31T14:16:00Z"/>
          <w:rFonts w:ascii="宋体" w:hAnsi="宋体" w:cs="宋体"/>
          <w:bCs/>
          <w:kern w:val="0"/>
          <w:sz w:val="24"/>
        </w:rPr>
      </w:pPr>
      <m:oMathPara>
        <m:oMath>
          <m:sSub>
            <m:sSubPr>
              <m:ctrlPr>
                <w:del w:id="231" w:author="jessie luo" w:date="2016-01-31T14:16:00Z">
                  <w:rPr>
                    <w:rFonts w:ascii="Cambria Math" w:hAnsi="Cambria Math" w:cs="宋体"/>
                    <w:bCs/>
                    <w:kern w:val="0"/>
                    <w:sz w:val="24"/>
                  </w:rPr>
                </w:del>
              </m:ctrlPr>
            </m:sSubPr>
            <m:e>
              <w:del w:id="232" w:author="jessie luo" w:date="2016-01-31T14:16:00Z">
                <m:r>
                  <w:rPr>
                    <w:rFonts w:ascii="Cambria Math" w:hAnsi="Cambria Math" w:cs="宋体"/>
                    <w:kern w:val="0"/>
                    <w:sz w:val="24"/>
                  </w:rPr>
                  <m:t>CS</m:t>
                </m:r>
              </w:del>
            </m:e>
            <m:sub>
              <w:del w:id="233" w:author="jessie luo" w:date="2016-01-31T14:16:00Z">
                <m:r>
                  <w:rPr>
                    <w:rFonts w:ascii="Cambria Math" w:hAnsi="Cambria Math" w:cs="宋体"/>
                    <w:kern w:val="0"/>
                    <w:sz w:val="24"/>
                  </w:rPr>
                  <m:t>0</m:t>
                </m:r>
              </w:del>
            </m:sub>
          </m:sSub>
          <m:d>
            <m:dPr>
              <m:ctrlPr>
                <w:del w:id="234" w:author="jessie luo" w:date="2016-01-31T14:16:00Z">
                  <w:rPr>
                    <w:rFonts w:ascii="Cambria Math" w:hAnsi="Cambria Math" w:cs="宋体"/>
                    <w:bCs/>
                    <w:i/>
                    <w:kern w:val="0"/>
                    <w:sz w:val="24"/>
                  </w:rPr>
                </w:del>
              </m:ctrlPr>
            </m:dPr>
            <m:e>
              <w:del w:id="235" w:author="jessie luo" w:date="2016-01-31T14:16:00Z">
                <m:r>
                  <w:rPr>
                    <w:rFonts w:ascii="Cambria Math" w:hAnsi="Cambria Math" w:cs="宋体"/>
                    <w:kern w:val="0"/>
                    <w:sz w:val="24"/>
                  </w:rPr>
                  <m:t>u,v</m:t>
                </m:r>
              </w:del>
            </m:e>
          </m:d>
          <w:del w:id="236" w:author="jessie luo" w:date="2016-01-31T14:16:00Z">
            <m:r>
              <w:rPr>
                <w:rFonts w:ascii="Cambria Math" w:hAnsi="Cambria Math" w:cs="宋体"/>
                <w:kern w:val="0"/>
                <w:sz w:val="24"/>
              </w:rPr>
              <m:t>=</m:t>
            </m:r>
          </w:del>
          <m:f>
            <m:fPr>
              <m:ctrlPr>
                <w:del w:id="237" w:author="jessie luo" w:date="2016-01-31T14:16:00Z">
                  <w:rPr>
                    <w:rFonts w:ascii="Cambria Math" w:hAnsi="Cambria Math" w:cs="宋体"/>
                    <w:bCs/>
                    <w:i/>
                    <w:kern w:val="0"/>
                    <w:sz w:val="24"/>
                  </w:rPr>
                </w:del>
              </m:ctrlPr>
            </m:fPr>
            <m:num>
              <m:sSup>
                <m:sSupPr>
                  <m:ctrlPr>
                    <w:del w:id="238" w:author="jessie luo" w:date="2016-01-31T14:16:00Z">
                      <w:rPr>
                        <w:rFonts w:ascii="Cambria Math" w:hAnsi="Cambria Math" w:cs="宋体"/>
                        <w:bCs/>
                        <w:i/>
                        <w:kern w:val="0"/>
                        <w:sz w:val="24"/>
                      </w:rPr>
                    </w:del>
                  </m:ctrlPr>
                </m:sSupPr>
                <m:e>
                  <w:del w:id="239" w:author="jessie luo" w:date="2016-01-31T14:16:00Z">
                    <m:r>
                      <w:rPr>
                        <w:rFonts w:ascii="Cambria Math" w:hAnsi="Cambria Math" w:cs="宋体"/>
                        <w:kern w:val="0"/>
                        <w:sz w:val="24"/>
                      </w:rPr>
                      <m:t>P</m:t>
                    </m:r>
                  </w:del>
                  <m:d>
                    <m:dPr>
                      <m:ctrlPr>
                        <w:del w:id="240" w:author="jessie luo" w:date="2016-01-31T14:16:00Z">
                          <w:rPr>
                            <w:rFonts w:ascii="Cambria Math" w:hAnsi="Cambria Math" w:cs="宋体"/>
                            <w:bCs/>
                            <w:i/>
                            <w:kern w:val="0"/>
                            <w:sz w:val="24"/>
                          </w:rPr>
                        </w:del>
                      </m:ctrlPr>
                    </m:dPr>
                    <m:e>
                      <w:del w:id="241" w:author="jessie luo" w:date="2016-01-31T14:16:00Z">
                        <m:r>
                          <w:rPr>
                            <w:rFonts w:ascii="Cambria Math" w:hAnsi="Cambria Math" w:cs="宋体"/>
                            <w:kern w:val="0"/>
                            <w:sz w:val="24"/>
                          </w:rPr>
                          <m:t>u→v</m:t>
                        </m:r>
                      </w:del>
                    </m:e>
                  </m:d>
                </m:e>
                <m:sup>
                  <w:del w:id="242" w:author="jessie luo" w:date="2016-01-31T14:16:00Z">
                    <m:r>
                      <w:rPr>
                        <w:rFonts w:ascii="Cambria Math" w:hAnsi="Cambria Math" w:cs="宋体"/>
                        <w:kern w:val="0"/>
                        <w:sz w:val="24"/>
                      </w:rPr>
                      <m:t>2</m:t>
                    </m:r>
                  </w:del>
                </m:sup>
              </m:sSup>
            </m:num>
            <m:den>
              <m:sSup>
                <m:sSupPr>
                  <m:ctrlPr>
                    <w:del w:id="243" w:author="jessie luo" w:date="2016-01-31T14:16:00Z">
                      <w:rPr>
                        <w:rFonts w:ascii="Cambria Math" w:hAnsi="Cambria Math" w:cs="宋体"/>
                        <w:bCs/>
                        <w:i/>
                        <w:kern w:val="0"/>
                        <w:sz w:val="24"/>
                      </w:rPr>
                    </w:del>
                  </m:ctrlPr>
                </m:sSupPr>
                <m:e>
                  <w:del w:id="244" w:author="jessie luo" w:date="2016-01-31T14:16:00Z">
                    <m:r>
                      <w:rPr>
                        <w:rFonts w:ascii="Cambria Math" w:hAnsi="Cambria Math" w:cs="宋体"/>
                        <w:kern w:val="0"/>
                        <w:sz w:val="24"/>
                      </w:rPr>
                      <m:t>P</m:t>
                    </m:r>
                  </w:del>
                  <m:d>
                    <m:dPr>
                      <m:ctrlPr>
                        <w:del w:id="245" w:author="jessie luo" w:date="2016-01-31T14:16:00Z">
                          <w:rPr>
                            <w:rFonts w:ascii="Cambria Math" w:hAnsi="Cambria Math" w:cs="宋体"/>
                            <w:bCs/>
                            <w:i/>
                            <w:kern w:val="0"/>
                            <w:sz w:val="24"/>
                          </w:rPr>
                        </w:del>
                      </m:ctrlPr>
                    </m:dPr>
                    <m:e>
                      <m:sSub>
                        <m:sSubPr>
                          <m:ctrlPr>
                            <w:del w:id="246" w:author="jessie luo" w:date="2016-01-31T14:16:00Z">
                              <w:rPr>
                                <w:rFonts w:ascii="Cambria Math" w:hAnsi="Cambria Math" w:cs="宋体"/>
                                <w:bCs/>
                                <w:i/>
                                <w:kern w:val="0"/>
                                <w:sz w:val="24"/>
                              </w:rPr>
                            </w:del>
                          </m:ctrlPr>
                        </m:sSubPr>
                        <m:e>
                          <w:del w:id="247" w:author="jessie luo" w:date="2016-01-31T14:16:00Z">
                            <m:r>
                              <w:rPr>
                                <w:rFonts w:ascii="Cambria Math" w:hAnsi="Cambria Math" w:cs="宋体"/>
                                <w:kern w:val="0"/>
                                <w:sz w:val="24"/>
                              </w:rPr>
                              <m:t>u</m:t>
                            </m:r>
                          </w:del>
                        </m:e>
                        <m:sub>
                          <w:del w:id="248" w:author="jessie luo" w:date="2016-01-31T14:16:00Z">
                            <m:r>
                              <w:rPr>
                                <w:rFonts w:ascii="Cambria Math" w:hAnsi="Cambria Math" w:cs="宋体"/>
                                <w:kern w:val="0"/>
                                <w:sz w:val="24"/>
                              </w:rPr>
                              <m:t>c</m:t>
                            </m:r>
                          </w:del>
                        </m:sub>
                      </m:sSub>
                    </m:e>
                  </m:d>
                </m:e>
                <m:sup>
                  <w:del w:id="249" w:author="jessie luo" w:date="2016-01-31T14:16:00Z">
                    <m:r>
                      <w:rPr>
                        <w:rFonts w:ascii="Cambria Math" w:hAnsi="Cambria Math" w:cs="宋体"/>
                        <w:kern w:val="0"/>
                        <w:sz w:val="24"/>
                      </w:rPr>
                      <m:t>2</m:t>
                    </m:r>
                  </w:del>
                </m:sup>
              </m:sSup>
              <m:sSup>
                <m:sSupPr>
                  <m:ctrlPr>
                    <w:del w:id="250" w:author="jessie luo" w:date="2016-01-31T14:16:00Z">
                      <w:rPr>
                        <w:rFonts w:ascii="Cambria Math" w:hAnsi="Cambria Math" w:cs="宋体"/>
                        <w:bCs/>
                        <w:i/>
                        <w:kern w:val="0"/>
                        <w:sz w:val="24"/>
                      </w:rPr>
                    </w:del>
                  </m:ctrlPr>
                </m:sSupPr>
                <m:e>
                  <w:del w:id="251" w:author="jessie luo" w:date="2016-01-31T14:16:00Z">
                    <m:r>
                      <w:rPr>
                        <w:rFonts w:ascii="Cambria Math" w:hAnsi="Cambria Math" w:cs="宋体"/>
                        <w:kern w:val="0"/>
                        <w:sz w:val="24"/>
                      </w:rPr>
                      <m:t>P</m:t>
                    </m:r>
                  </w:del>
                  <m:d>
                    <m:dPr>
                      <m:ctrlPr>
                        <w:del w:id="252" w:author="jessie luo" w:date="2016-01-31T14:16:00Z">
                          <w:rPr>
                            <w:rFonts w:ascii="Cambria Math" w:hAnsi="Cambria Math" w:cs="宋体"/>
                            <w:bCs/>
                            <w:i/>
                            <w:kern w:val="0"/>
                            <w:sz w:val="24"/>
                          </w:rPr>
                        </w:del>
                      </m:ctrlPr>
                    </m:dPr>
                    <m:e>
                      <m:sSub>
                        <m:sSubPr>
                          <m:ctrlPr>
                            <w:del w:id="253" w:author="jessie luo" w:date="2016-01-31T14:16:00Z">
                              <w:rPr>
                                <w:rFonts w:ascii="Cambria Math" w:hAnsi="Cambria Math" w:cs="宋体"/>
                                <w:bCs/>
                                <w:i/>
                                <w:kern w:val="0"/>
                                <w:sz w:val="24"/>
                              </w:rPr>
                            </w:del>
                          </m:ctrlPr>
                        </m:sSubPr>
                        <m:e>
                          <w:del w:id="254" w:author="jessie luo" w:date="2016-01-31T14:16:00Z">
                            <m:r>
                              <w:rPr>
                                <w:rFonts w:ascii="Cambria Math" w:hAnsi="Cambria Math" w:cs="宋体"/>
                                <w:kern w:val="0"/>
                                <w:sz w:val="24"/>
                              </w:rPr>
                              <m:t>v</m:t>
                            </m:r>
                          </w:del>
                        </m:e>
                        <m:sub>
                          <w:del w:id="255" w:author="jessie luo" w:date="2016-01-31T14:16:00Z">
                            <m:r>
                              <w:rPr>
                                <w:rFonts w:ascii="Cambria Math" w:hAnsi="Cambria Math" w:cs="宋体"/>
                                <w:kern w:val="0"/>
                                <w:sz w:val="24"/>
                              </w:rPr>
                              <m:t>e</m:t>
                            </m:r>
                          </w:del>
                        </m:sub>
                      </m:sSub>
                    </m:e>
                  </m:d>
                </m:e>
                <m:sup>
                  <w:del w:id="256" w:author="jessie luo" w:date="2016-01-31T14:16:00Z">
                    <m:r>
                      <w:rPr>
                        <w:rFonts w:ascii="Cambria Math" w:hAnsi="Cambria Math" w:cs="宋体"/>
                        <w:kern w:val="0"/>
                        <w:sz w:val="24"/>
                      </w:rPr>
                      <m:t>2</m:t>
                    </m:r>
                  </w:del>
                </m:sup>
              </m:sSup>
            </m:den>
          </m:f>
        </m:oMath>
      </m:oMathPara>
    </w:p>
    <w:p w14:paraId="37463F3F" w14:textId="39DBE38B" w:rsidR="00C00B7A" w:rsidRPr="00040A13" w:rsidDel="00A35F75" w:rsidRDefault="00040A13" w:rsidP="00040A13">
      <w:pPr>
        <w:widowControl/>
        <w:adjustRightInd w:val="0"/>
        <w:snapToGrid w:val="0"/>
        <w:spacing w:after="120" w:line="360" w:lineRule="auto"/>
        <w:ind w:leftChars="1400" w:left="2940"/>
        <w:rPr>
          <w:del w:id="257" w:author="jessie luo" w:date="2016-01-31T14:16:00Z"/>
          <w:rFonts w:ascii="宋体" w:hAnsi="宋体" w:cs="宋体"/>
          <w:bCs/>
          <w:kern w:val="0"/>
          <w:sz w:val="24"/>
        </w:rPr>
      </w:pPr>
      <w:del w:id="258" w:author="jessie luo" w:date="2016-01-31T14:16:00Z">
        <m:oMathPara>
          <m:oMath>
            <m:r>
              <m:rPr>
                <m:sty m:val="p"/>
              </m:rPr>
              <w:rPr>
                <w:rFonts w:ascii="Cambria Math" w:hAnsi="Cambria Math" w:cs="宋体"/>
                <w:kern w:val="0"/>
                <w:sz w:val="24"/>
              </w:rPr>
              <m:t>=</m:t>
            </m:r>
            <m:f>
              <m:fPr>
                <m:ctrlPr>
                  <w:rPr>
                    <w:rFonts w:ascii="Cambria Math" w:hAnsi="Cambria Math" w:cs="宋体"/>
                    <w:bCs/>
                    <w:kern w:val="0"/>
                    <w:sz w:val="24"/>
                  </w:rPr>
                </m:ctrlPr>
              </m:fPr>
              <m:num>
                <m:r>
                  <w:rPr>
                    <w:rFonts w:ascii="Cambria Math" w:hAnsi="Cambria Math" w:cs="宋体"/>
                    <w:kern w:val="0"/>
                    <w:sz w:val="24"/>
                  </w:rPr>
                  <m:t>P(</m:t>
                </m:r>
                <m:sSub>
                  <m:sSubPr>
                    <m:ctrlPr>
                      <w:rPr>
                        <w:rFonts w:ascii="Cambria Math" w:hAnsi="Cambria Math" w:cs="宋体"/>
                        <w:bCs/>
                        <w:i/>
                        <w:kern w:val="0"/>
                        <w:sz w:val="24"/>
                      </w:rPr>
                    </m:ctrlPr>
                  </m:sSubPr>
                  <m:e>
                    <m:r>
                      <w:rPr>
                        <w:rFonts w:ascii="Cambria Math" w:hAnsi="Cambria Math" w:cs="宋体"/>
                        <w:kern w:val="0"/>
                        <w:sz w:val="24"/>
                      </w:rPr>
                      <m:t>u</m:t>
                    </m:r>
                  </m:e>
                  <m:sub>
                    <m:r>
                      <w:rPr>
                        <w:rFonts w:ascii="Cambria Math" w:hAnsi="Cambria Math" w:cs="宋体"/>
                        <w:kern w:val="0"/>
                        <w:sz w:val="24"/>
                      </w:rPr>
                      <m:t>c</m:t>
                    </m:r>
                  </m:sub>
                </m:sSub>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v</m:t>
                    </m:r>
                  </m:e>
                  <m:sub>
                    <m:r>
                      <w:rPr>
                        <w:rFonts w:ascii="Cambria Math" w:hAnsi="Cambria Math" w:cs="宋体"/>
                        <w:kern w:val="0"/>
                        <w:sz w:val="24"/>
                      </w:rPr>
                      <m:t>e</m:t>
                    </m:r>
                  </m:sub>
                </m:sSub>
                <m:r>
                  <w:rPr>
                    <w:rFonts w:ascii="Cambria Math" w:hAnsi="Cambria Math" w:cs="宋体"/>
                    <w:kern w:val="0"/>
                    <w:sz w:val="24"/>
                  </w:rPr>
                  <m:t>)P(</m:t>
                </m:r>
                <m:sSub>
                  <m:sSubPr>
                    <m:ctrlPr>
                      <w:rPr>
                        <w:rFonts w:ascii="Cambria Math" w:hAnsi="Cambria Math" w:cs="宋体"/>
                        <w:bCs/>
                        <w:i/>
                        <w:kern w:val="0"/>
                        <w:sz w:val="24"/>
                      </w:rPr>
                    </m:ctrlPr>
                  </m:sSubPr>
                  <m:e>
                    <m:r>
                      <w:rPr>
                        <w:rFonts w:ascii="Cambria Math" w:hAnsi="Cambria Math" w:cs="宋体"/>
                        <w:kern w:val="0"/>
                        <w:sz w:val="24"/>
                      </w:rPr>
                      <m:t>v</m:t>
                    </m:r>
                  </m:e>
                  <m:sub>
                    <m:r>
                      <w:rPr>
                        <w:rFonts w:ascii="Cambria Math" w:hAnsi="Cambria Math" w:cs="宋体"/>
                        <w:kern w:val="0"/>
                        <w:sz w:val="24"/>
                      </w:rPr>
                      <m:t>e</m:t>
                    </m:r>
                  </m:sub>
                </m:sSub>
                <m:r>
                  <w:rPr>
                    <w:rFonts w:ascii="Cambria Math" w:hAnsi="Cambria Math" w:cs="宋体"/>
                    <w:kern w:val="0"/>
                    <w:sz w:val="24"/>
                  </w:rPr>
                  <m:t>)×P(</m:t>
                </m:r>
                <m:sSub>
                  <m:sSubPr>
                    <m:ctrlPr>
                      <w:rPr>
                        <w:rFonts w:ascii="Cambria Math" w:hAnsi="Cambria Math" w:cs="宋体"/>
                        <w:bCs/>
                        <w:i/>
                        <w:kern w:val="0"/>
                        <w:sz w:val="24"/>
                      </w:rPr>
                    </m:ctrlPr>
                  </m:sSubPr>
                  <m:e>
                    <m:r>
                      <w:rPr>
                        <w:rFonts w:ascii="Cambria Math" w:hAnsi="Cambria Math" w:cs="宋体"/>
                        <w:kern w:val="0"/>
                        <w:sz w:val="24"/>
                      </w:rPr>
                      <m:t>v</m:t>
                    </m:r>
                  </m:e>
                  <m:sub>
                    <m:r>
                      <w:rPr>
                        <w:rFonts w:ascii="Cambria Math" w:hAnsi="Cambria Math" w:cs="宋体"/>
                        <w:kern w:val="0"/>
                        <w:sz w:val="24"/>
                      </w:rPr>
                      <m:t>e</m:t>
                    </m:r>
                  </m:sub>
                </m:sSub>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u</m:t>
                    </m:r>
                  </m:e>
                  <m:sub>
                    <m:r>
                      <w:rPr>
                        <w:rFonts w:ascii="Cambria Math" w:hAnsi="Cambria Math" w:cs="宋体"/>
                        <w:kern w:val="0"/>
                        <w:sz w:val="24"/>
                      </w:rPr>
                      <m:t>c</m:t>
                    </m:r>
                  </m:sub>
                </m:sSub>
                <m:r>
                  <w:rPr>
                    <w:rFonts w:ascii="Cambria Math" w:hAnsi="Cambria Math" w:cs="宋体"/>
                    <w:kern w:val="0"/>
                    <w:sz w:val="24"/>
                  </w:rPr>
                  <m:t>)P(</m:t>
                </m:r>
                <m:sSub>
                  <m:sSubPr>
                    <m:ctrlPr>
                      <w:rPr>
                        <w:rFonts w:ascii="Cambria Math" w:hAnsi="Cambria Math" w:cs="宋体"/>
                        <w:bCs/>
                        <w:i/>
                        <w:kern w:val="0"/>
                        <w:sz w:val="24"/>
                      </w:rPr>
                    </m:ctrlPr>
                  </m:sSubPr>
                  <m:e>
                    <m:r>
                      <w:rPr>
                        <w:rFonts w:ascii="Cambria Math" w:hAnsi="Cambria Math" w:cs="宋体"/>
                        <w:kern w:val="0"/>
                        <w:sz w:val="24"/>
                      </w:rPr>
                      <m:t>u</m:t>
                    </m:r>
                  </m:e>
                  <m:sub>
                    <m:r>
                      <w:rPr>
                        <w:rFonts w:ascii="Cambria Math" w:hAnsi="Cambria Math" w:cs="宋体"/>
                        <w:kern w:val="0"/>
                        <w:sz w:val="24"/>
                      </w:rPr>
                      <m:t>c</m:t>
                    </m:r>
                  </m:sub>
                </m:sSub>
                <m:r>
                  <w:rPr>
                    <w:rFonts w:ascii="Cambria Math" w:hAnsi="Cambria Math" w:cs="宋体"/>
                    <w:kern w:val="0"/>
                    <w:sz w:val="24"/>
                  </w:rPr>
                  <m:t>)</m:t>
                </m:r>
              </m:num>
              <m:den>
                <m:sSup>
                  <m:sSupPr>
                    <m:ctrlPr>
                      <w:rPr>
                        <w:rFonts w:ascii="Cambria Math" w:hAnsi="Cambria Math" w:cs="宋体"/>
                        <w:bCs/>
                        <w:i/>
                        <w:kern w:val="0"/>
                        <w:sz w:val="24"/>
                      </w:rPr>
                    </m:ctrlPr>
                  </m:sSupPr>
                  <m:e>
                    <m:r>
                      <w:rPr>
                        <w:rFonts w:ascii="Cambria Math" w:hAnsi="Cambria Math" w:cs="宋体"/>
                        <w:kern w:val="0"/>
                        <w:sz w:val="24"/>
                      </w:rPr>
                      <m:t>P</m:t>
                    </m:r>
                    <m:d>
                      <m:dPr>
                        <m:ctrlPr>
                          <w:rPr>
                            <w:rFonts w:ascii="Cambria Math" w:hAnsi="Cambria Math" w:cs="宋体"/>
                            <w:bCs/>
                            <w:i/>
                            <w:kern w:val="0"/>
                            <w:sz w:val="24"/>
                          </w:rPr>
                        </m:ctrlPr>
                      </m:dPr>
                      <m:e>
                        <m:sSub>
                          <m:sSubPr>
                            <m:ctrlPr>
                              <w:rPr>
                                <w:rFonts w:ascii="Cambria Math" w:hAnsi="Cambria Math" w:cs="宋体"/>
                                <w:bCs/>
                                <w:i/>
                                <w:kern w:val="0"/>
                                <w:sz w:val="24"/>
                              </w:rPr>
                            </m:ctrlPr>
                          </m:sSubPr>
                          <m:e>
                            <m:r>
                              <w:rPr>
                                <w:rFonts w:ascii="Cambria Math" w:hAnsi="Cambria Math" w:cs="宋体"/>
                                <w:kern w:val="0"/>
                                <w:sz w:val="24"/>
                              </w:rPr>
                              <m:t>u</m:t>
                            </m:r>
                          </m:e>
                          <m:sub>
                            <m:r>
                              <w:rPr>
                                <w:rFonts w:ascii="Cambria Math" w:hAnsi="Cambria Math" w:cs="宋体"/>
                                <w:kern w:val="0"/>
                                <w:sz w:val="24"/>
                              </w:rPr>
                              <m:t>c</m:t>
                            </m:r>
                          </m:sub>
                        </m:sSub>
                      </m:e>
                    </m:d>
                  </m:e>
                  <m:sup>
                    <m:r>
                      <w:rPr>
                        <w:rFonts w:ascii="Cambria Math" w:hAnsi="Cambria Math" w:cs="宋体"/>
                        <w:kern w:val="0"/>
                        <w:sz w:val="24"/>
                      </w:rPr>
                      <m:t>2</m:t>
                    </m:r>
                  </m:sup>
                </m:sSup>
                <m:sSup>
                  <m:sSupPr>
                    <m:ctrlPr>
                      <w:rPr>
                        <w:rFonts w:ascii="Cambria Math" w:hAnsi="Cambria Math" w:cs="宋体"/>
                        <w:bCs/>
                        <w:i/>
                        <w:kern w:val="0"/>
                        <w:sz w:val="24"/>
                      </w:rPr>
                    </m:ctrlPr>
                  </m:sSupPr>
                  <m:e>
                    <m:r>
                      <w:rPr>
                        <w:rFonts w:ascii="Cambria Math" w:hAnsi="Cambria Math" w:cs="宋体"/>
                        <w:kern w:val="0"/>
                        <w:sz w:val="24"/>
                      </w:rPr>
                      <m:t>P</m:t>
                    </m:r>
                    <m:d>
                      <m:dPr>
                        <m:ctrlPr>
                          <w:rPr>
                            <w:rFonts w:ascii="Cambria Math" w:hAnsi="Cambria Math" w:cs="宋体"/>
                            <w:bCs/>
                            <w:i/>
                            <w:kern w:val="0"/>
                            <w:sz w:val="24"/>
                          </w:rPr>
                        </m:ctrlPr>
                      </m:dPr>
                      <m:e>
                        <m:sSub>
                          <m:sSubPr>
                            <m:ctrlPr>
                              <w:rPr>
                                <w:rFonts w:ascii="Cambria Math" w:hAnsi="Cambria Math" w:cs="宋体"/>
                                <w:bCs/>
                                <w:i/>
                                <w:kern w:val="0"/>
                                <w:sz w:val="24"/>
                              </w:rPr>
                            </m:ctrlPr>
                          </m:sSubPr>
                          <m:e>
                            <m:r>
                              <w:rPr>
                                <w:rFonts w:ascii="Cambria Math" w:hAnsi="Cambria Math" w:cs="宋体"/>
                                <w:kern w:val="0"/>
                                <w:sz w:val="24"/>
                              </w:rPr>
                              <m:t>v</m:t>
                            </m:r>
                          </m:e>
                          <m:sub>
                            <m:r>
                              <w:rPr>
                                <w:rFonts w:ascii="Cambria Math" w:hAnsi="Cambria Math" w:cs="宋体"/>
                                <w:kern w:val="0"/>
                                <w:sz w:val="24"/>
                              </w:rPr>
                              <m:t>e</m:t>
                            </m:r>
                          </m:sub>
                        </m:sSub>
                      </m:e>
                    </m:d>
                  </m:e>
                  <m:sup>
                    <m:r>
                      <w:rPr>
                        <w:rFonts w:ascii="Cambria Math" w:hAnsi="Cambria Math" w:cs="宋体"/>
                        <w:kern w:val="0"/>
                        <w:sz w:val="24"/>
                      </w:rPr>
                      <m:t>2</m:t>
                    </m:r>
                  </m:sup>
                </m:sSup>
              </m:den>
            </m:f>
          </m:oMath>
        </m:oMathPara>
      </w:del>
    </w:p>
    <w:p w14:paraId="78030F28" w14:textId="11F76603" w:rsidR="00953316" w:rsidDel="00A35F75" w:rsidRDefault="00040A13" w:rsidP="00DB7592">
      <w:pPr>
        <w:widowControl/>
        <w:adjustRightInd w:val="0"/>
        <w:snapToGrid w:val="0"/>
        <w:spacing w:after="120" w:line="360" w:lineRule="auto"/>
        <w:ind w:leftChars="1100" w:left="2310"/>
        <w:rPr>
          <w:del w:id="259" w:author="jessie luo" w:date="2016-01-31T14:16:00Z"/>
          <w:rFonts w:ascii="宋体" w:hAnsi="宋体" w:cs="宋体"/>
          <w:bCs/>
          <w:kern w:val="0"/>
          <w:sz w:val="24"/>
        </w:rPr>
      </w:pPr>
      <w:del w:id="260" w:author="jessie luo" w:date="2016-01-31T14:16:00Z">
        <m:oMathPara>
          <m:oMath>
            <m:r>
              <m:rPr>
                <m:sty m:val="p"/>
              </m:rPr>
              <w:rPr>
                <w:rFonts w:ascii="Cambria Math" w:hAnsi="Cambria Math" w:cs="宋体"/>
                <w:kern w:val="0"/>
                <w:sz w:val="24"/>
              </w:rPr>
              <m:t>=</m:t>
            </m:r>
            <m:f>
              <m:fPr>
                <m:ctrlPr>
                  <w:rPr>
                    <w:rFonts w:ascii="Cambria Math" w:hAnsi="Cambria Math" w:cs="宋体"/>
                    <w:bCs/>
                    <w:kern w:val="0"/>
                    <w:sz w:val="24"/>
                  </w:rPr>
                </m:ctrlPr>
              </m:fPr>
              <m:num>
                <m:r>
                  <w:rPr>
                    <w:rFonts w:ascii="Cambria Math" w:hAnsi="Cambria Math" w:cs="宋体"/>
                    <w:kern w:val="0"/>
                    <w:sz w:val="24"/>
                  </w:rPr>
                  <m:t>P(</m:t>
                </m:r>
                <m:sSub>
                  <m:sSubPr>
                    <m:ctrlPr>
                      <w:rPr>
                        <w:rFonts w:ascii="Cambria Math" w:hAnsi="Cambria Math" w:cs="宋体"/>
                        <w:bCs/>
                        <w:i/>
                        <w:kern w:val="0"/>
                        <w:sz w:val="24"/>
                      </w:rPr>
                    </m:ctrlPr>
                  </m:sSubPr>
                  <m:e>
                    <m:r>
                      <w:rPr>
                        <w:rFonts w:ascii="Cambria Math" w:hAnsi="Cambria Math" w:cs="宋体"/>
                        <w:kern w:val="0"/>
                        <w:sz w:val="24"/>
                      </w:rPr>
                      <m:t>u</m:t>
                    </m:r>
                  </m:e>
                  <m:sub>
                    <m:r>
                      <w:rPr>
                        <w:rFonts w:ascii="Cambria Math" w:hAnsi="Cambria Math" w:cs="宋体"/>
                        <w:kern w:val="0"/>
                        <w:sz w:val="24"/>
                      </w:rPr>
                      <m:t>c</m:t>
                    </m:r>
                  </m:sub>
                </m:sSub>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v</m:t>
                    </m:r>
                  </m:e>
                  <m:sub>
                    <m:r>
                      <w:rPr>
                        <w:rFonts w:ascii="Cambria Math" w:hAnsi="Cambria Math" w:cs="宋体"/>
                        <w:kern w:val="0"/>
                        <w:sz w:val="24"/>
                      </w:rPr>
                      <m:t>e</m:t>
                    </m:r>
                  </m:sub>
                </m:sSub>
                <m:r>
                  <w:rPr>
                    <w:rFonts w:ascii="Cambria Math" w:hAnsi="Cambria Math" w:cs="宋体"/>
                    <w:kern w:val="0"/>
                    <w:sz w:val="24"/>
                  </w:rPr>
                  <m:t>)P(</m:t>
                </m:r>
                <m:sSub>
                  <m:sSubPr>
                    <m:ctrlPr>
                      <w:rPr>
                        <w:rFonts w:ascii="Cambria Math" w:hAnsi="Cambria Math" w:cs="宋体"/>
                        <w:bCs/>
                        <w:i/>
                        <w:kern w:val="0"/>
                        <w:sz w:val="24"/>
                      </w:rPr>
                    </m:ctrlPr>
                  </m:sSubPr>
                  <m:e>
                    <m:r>
                      <w:rPr>
                        <w:rFonts w:ascii="Cambria Math" w:hAnsi="Cambria Math" w:cs="宋体"/>
                        <w:kern w:val="0"/>
                        <w:sz w:val="24"/>
                      </w:rPr>
                      <m:t>v</m:t>
                    </m:r>
                  </m:e>
                  <m:sub>
                    <m:r>
                      <w:rPr>
                        <w:rFonts w:ascii="Cambria Math" w:hAnsi="Cambria Math" w:cs="宋体"/>
                        <w:kern w:val="0"/>
                        <w:sz w:val="24"/>
                      </w:rPr>
                      <m:t>e</m:t>
                    </m:r>
                  </m:sub>
                </m:sSub>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u</m:t>
                    </m:r>
                  </m:e>
                  <m:sub>
                    <m:r>
                      <w:rPr>
                        <w:rFonts w:ascii="Cambria Math" w:hAnsi="Cambria Math" w:cs="宋体"/>
                        <w:kern w:val="0"/>
                        <w:sz w:val="24"/>
                      </w:rPr>
                      <m:t>c</m:t>
                    </m:r>
                  </m:sub>
                </m:sSub>
                <m:r>
                  <w:rPr>
                    <w:rFonts w:ascii="Cambria Math" w:hAnsi="Cambria Math" w:cs="宋体"/>
                    <w:kern w:val="0"/>
                    <w:sz w:val="24"/>
                  </w:rPr>
                  <m:t>)</m:t>
                </m:r>
              </m:num>
              <m:den>
                <m:r>
                  <w:rPr>
                    <w:rFonts w:ascii="Cambria Math" w:hAnsi="Cambria Math" w:cs="宋体"/>
                    <w:kern w:val="0"/>
                    <w:sz w:val="24"/>
                  </w:rPr>
                  <m:t>P</m:t>
                </m:r>
                <m:d>
                  <m:dPr>
                    <m:ctrlPr>
                      <w:rPr>
                        <w:rFonts w:ascii="Cambria Math" w:hAnsi="Cambria Math" w:cs="宋体"/>
                        <w:bCs/>
                        <w:i/>
                        <w:kern w:val="0"/>
                        <w:sz w:val="24"/>
                      </w:rPr>
                    </m:ctrlPr>
                  </m:dPr>
                  <m:e>
                    <m:sSub>
                      <m:sSubPr>
                        <m:ctrlPr>
                          <w:rPr>
                            <w:rFonts w:ascii="Cambria Math" w:hAnsi="Cambria Math" w:cs="宋体"/>
                            <w:bCs/>
                            <w:i/>
                            <w:kern w:val="0"/>
                            <w:sz w:val="24"/>
                          </w:rPr>
                        </m:ctrlPr>
                      </m:sSubPr>
                      <m:e>
                        <m:r>
                          <w:rPr>
                            <w:rFonts w:ascii="Cambria Math" w:hAnsi="Cambria Math" w:cs="宋体"/>
                            <w:kern w:val="0"/>
                            <w:sz w:val="24"/>
                          </w:rPr>
                          <m:t>u</m:t>
                        </m:r>
                      </m:e>
                      <m:sub>
                        <m:r>
                          <w:rPr>
                            <w:rFonts w:ascii="Cambria Math" w:hAnsi="Cambria Math" w:cs="宋体"/>
                            <w:kern w:val="0"/>
                            <w:sz w:val="24"/>
                          </w:rPr>
                          <m:t>c</m:t>
                        </m:r>
                      </m:sub>
                    </m:sSub>
                  </m:e>
                </m:d>
                <m:r>
                  <w:rPr>
                    <w:rFonts w:ascii="Cambria Math" w:hAnsi="Cambria Math" w:cs="宋体"/>
                    <w:kern w:val="0"/>
                    <w:sz w:val="24"/>
                  </w:rPr>
                  <m:t>P</m:t>
                </m:r>
                <m:d>
                  <m:dPr>
                    <m:ctrlPr>
                      <w:rPr>
                        <w:rFonts w:ascii="Cambria Math" w:hAnsi="Cambria Math" w:cs="宋体"/>
                        <w:bCs/>
                        <w:i/>
                        <w:kern w:val="0"/>
                        <w:sz w:val="24"/>
                      </w:rPr>
                    </m:ctrlPr>
                  </m:dPr>
                  <m:e>
                    <m:sSub>
                      <m:sSubPr>
                        <m:ctrlPr>
                          <w:rPr>
                            <w:rFonts w:ascii="Cambria Math" w:hAnsi="Cambria Math" w:cs="宋体"/>
                            <w:bCs/>
                            <w:i/>
                            <w:kern w:val="0"/>
                            <w:sz w:val="24"/>
                          </w:rPr>
                        </m:ctrlPr>
                      </m:sSubPr>
                      <m:e>
                        <m:r>
                          <w:rPr>
                            <w:rFonts w:ascii="Cambria Math" w:hAnsi="Cambria Math" w:cs="宋体"/>
                            <w:kern w:val="0"/>
                            <w:sz w:val="24"/>
                          </w:rPr>
                          <m:t>v</m:t>
                        </m:r>
                      </m:e>
                      <m:sub>
                        <m:r>
                          <w:rPr>
                            <w:rFonts w:ascii="Cambria Math" w:hAnsi="Cambria Math" w:cs="宋体"/>
                            <w:kern w:val="0"/>
                            <w:sz w:val="24"/>
                          </w:rPr>
                          <m:t>e</m:t>
                        </m:r>
                      </m:sub>
                    </m:sSub>
                  </m:e>
                </m:d>
              </m:den>
            </m:f>
            <m:r>
              <w:rPr>
                <w:rFonts w:ascii="Cambria Math" w:hAnsi="Cambria Math" w:cs="宋体"/>
                <w:kern w:val="0"/>
                <w:sz w:val="24"/>
              </w:rPr>
              <m:t xml:space="preserve">         (3)</m:t>
            </m:r>
          </m:oMath>
        </m:oMathPara>
      </w:del>
    </w:p>
    <w:p w14:paraId="151A4F1E" w14:textId="7AD71C6F" w:rsidR="00953316" w:rsidDel="00A35F75" w:rsidRDefault="00885801" w:rsidP="00C22997">
      <w:pPr>
        <w:widowControl/>
        <w:adjustRightInd w:val="0"/>
        <w:snapToGrid w:val="0"/>
        <w:spacing w:after="120" w:line="360" w:lineRule="auto"/>
        <w:rPr>
          <w:del w:id="261" w:author="jessie luo" w:date="2016-01-31T14:16:00Z"/>
          <w:rFonts w:ascii="宋体" w:hAnsi="宋体" w:cs="宋体"/>
          <w:bCs/>
          <w:kern w:val="0"/>
          <w:sz w:val="24"/>
        </w:rPr>
      </w:pPr>
      <w:del w:id="262" w:author="jessie luo" w:date="2016-01-31T14:16:00Z">
        <w:r w:rsidDel="00A35F75">
          <w:rPr>
            <w:rFonts w:ascii="宋体" w:hAnsi="宋体" w:cs="宋体" w:hint="eastAsia"/>
            <w:bCs/>
            <w:kern w:val="0"/>
            <w:sz w:val="24"/>
          </w:rPr>
          <w:delText>其中</w:delText>
        </w:r>
        <m:oMath>
          <m:sSub>
            <m:sSubPr>
              <m:ctrlPr>
                <w:rPr>
                  <w:rFonts w:ascii="Cambria Math" w:hAnsi="Cambria Math" w:cs="宋体"/>
                  <w:bCs/>
                  <w:i/>
                  <w:kern w:val="0"/>
                  <w:sz w:val="24"/>
                </w:rPr>
              </m:ctrlPr>
            </m:sSubPr>
            <m:e>
              <m:r>
                <w:rPr>
                  <w:rFonts w:ascii="Cambria Math" w:hAnsi="Cambria Math" w:cs="宋体"/>
                  <w:kern w:val="0"/>
                  <w:sz w:val="24"/>
                </w:rPr>
                <m:t>u</m:t>
              </m:r>
            </m:e>
            <m:sub>
              <m:r>
                <w:rPr>
                  <w:rFonts w:ascii="Cambria Math" w:hAnsi="Cambria Math" w:cs="宋体"/>
                  <w:kern w:val="0"/>
                  <w:sz w:val="24"/>
                </w:rPr>
                <m:t>c</m:t>
              </m:r>
            </m:sub>
          </m:sSub>
        </m:oMath>
        <w:r w:rsidR="002A5130" w:rsidDel="00A35F75">
          <w:rPr>
            <w:rFonts w:ascii="宋体" w:hAnsi="宋体" w:cs="宋体" w:hint="eastAsia"/>
            <w:bCs/>
            <w:kern w:val="0"/>
            <w:sz w:val="24"/>
          </w:rPr>
          <w:delText>表示</w:delText>
        </w:r>
        <w:r w:rsidR="00085874" w:rsidDel="00A35F75">
          <w:rPr>
            <w:rFonts w:ascii="宋体" w:hAnsi="宋体" w:cs="宋体" w:hint="eastAsia"/>
            <w:bCs/>
            <w:kern w:val="0"/>
            <w:sz w:val="24"/>
          </w:rPr>
          <w:delText>u出现在表</w:delText>
        </w:r>
        <w:r w:rsidR="00085874" w:rsidDel="00A35F75">
          <w:rPr>
            <w:rFonts w:ascii="宋体" w:hAnsi="宋体" w:cs="宋体"/>
            <w:bCs/>
            <w:kern w:val="0"/>
            <w:sz w:val="24"/>
          </w:rPr>
          <w:delText>因的部分，</w:delText>
        </w:r>
        <m:oMath>
          <m:sSub>
            <m:sSubPr>
              <m:ctrlPr>
                <w:rPr>
                  <w:rFonts w:ascii="Cambria Math" w:hAnsi="Cambria Math" w:cs="宋体"/>
                  <w:bCs/>
                  <w:i/>
                  <w:kern w:val="0"/>
                  <w:sz w:val="24"/>
                </w:rPr>
              </m:ctrlPr>
            </m:sSubPr>
            <m:e>
              <m:r>
                <w:rPr>
                  <w:rFonts w:ascii="Cambria Math" w:hAnsi="Cambria Math" w:cs="宋体"/>
                  <w:kern w:val="0"/>
                  <w:sz w:val="24"/>
                </w:rPr>
                <m:t>v</m:t>
              </m:r>
            </m:e>
            <m:sub>
              <m:r>
                <w:rPr>
                  <w:rFonts w:ascii="Cambria Math" w:hAnsi="Cambria Math" w:cs="宋体"/>
                  <w:kern w:val="0"/>
                  <w:sz w:val="24"/>
                </w:rPr>
                <m:t>e</m:t>
              </m:r>
            </m:sub>
          </m:sSub>
        </m:oMath>
        <w:r w:rsidR="00085874" w:rsidDel="00A35F75">
          <w:rPr>
            <w:rFonts w:ascii="宋体" w:hAnsi="宋体" w:cs="宋体" w:hint="eastAsia"/>
            <w:bCs/>
            <w:kern w:val="0"/>
            <w:sz w:val="24"/>
          </w:rPr>
          <w:delText>表示</w:delText>
        </w:r>
        <w:r w:rsidR="00085874" w:rsidDel="00A35F75">
          <w:rPr>
            <w:rFonts w:ascii="宋体" w:hAnsi="宋体" w:cs="宋体"/>
            <w:bCs/>
            <w:kern w:val="0"/>
            <w:sz w:val="24"/>
          </w:rPr>
          <w:delText>v出现在表果的部分。</w:delText>
        </w:r>
        <w:r w:rsidR="002A5130" w:rsidDel="00A35F75">
          <w:rPr>
            <w:rFonts w:ascii="宋体" w:hAnsi="宋体" w:cs="宋体" w:hint="eastAsia"/>
            <w:bCs/>
            <w:kern w:val="0"/>
            <w:sz w:val="24"/>
          </w:rPr>
          <w:delText xml:space="preserve"> </w:delText>
        </w:r>
      </w:del>
    </w:p>
    <w:p w14:paraId="6D2D22D5" w14:textId="1FA2CB2A" w:rsidR="002A5130" w:rsidDel="00A35F75" w:rsidRDefault="00CD0EDB" w:rsidP="00C22997">
      <w:pPr>
        <w:widowControl/>
        <w:adjustRightInd w:val="0"/>
        <w:snapToGrid w:val="0"/>
        <w:spacing w:after="120" w:line="360" w:lineRule="auto"/>
        <w:rPr>
          <w:del w:id="263" w:author="jessie luo" w:date="2016-01-31T14:16:00Z"/>
          <w:rFonts w:ascii="宋体" w:hAnsi="宋体" w:cs="宋体"/>
          <w:bCs/>
          <w:kern w:val="0"/>
          <w:sz w:val="24"/>
        </w:rPr>
      </w:pPr>
      <w:del w:id="264" w:author="jessie luo" w:date="2016-01-31T14:16:00Z">
        <w:r w:rsidDel="00A35F75">
          <w:rPr>
            <w:rFonts w:ascii="宋体" w:hAnsi="宋体" w:cs="宋体" w:hint="eastAsia"/>
            <w:bCs/>
            <w:kern w:val="0"/>
            <w:sz w:val="24"/>
          </w:rPr>
          <w:delText>受到有关关联性度量的工作的启发，如SCI(Semi-Conditional Information)等</w:delText>
        </w:r>
        <w:r w:rsidR="007153E3" w:rsidDel="00A35F75">
          <w:rPr>
            <w:rFonts w:ascii="宋体" w:hAnsi="宋体" w:cs="宋体" w:hint="eastAsia"/>
            <w:bCs/>
            <w:kern w:val="0"/>
            <w:sz w:val="24"/>
          </w:rPr>
          <w:delText>，</w:delText>
        </w:r>
        <w:r w:rsidDel="00A35F75">
          <w:rPr>
            <w:rFonts w:ascii="宋体" w:hAnsi="宋体" w:cs="宋体" w:hint="eastAsia"/>
            <w:bCs/>
            <w:kern w:val="0"/>
            <w:sz w:val="24"/>
          </w:rPr>
          <w:delText>我们还可以</w:delText>
        </w:r>
        <w:r w:rsidR="007153E3" w:rsidDel="00A35F75">
          <w:rPr>
            <w:rFonts w:ascii="宋体" w:hAnsi="宋体" w:cs="宋体" w:hint="eastAsia"/>
            <w:bCs/>
            <w:kern w:val="0"/>
            <w:sz w:val="24"/>
          </w:rPr>
          <w:delText>对上式引入泛化参数，从而得到因果PMI的一般形式</w:delText>
        </w:r>
        <w:r w:rsidR="00274458" w:rsidDel="00A35F75">
          <w:rPr>
            <w:rFonts w:ascii="宋体" w:hAnsi="宋体" w:cs="宋体" w:hint="eastAsia"/>
            <w:bCs/>
            <w:kern w:val="0"/>
            <w:sz w:val="24"/>
          </w:rPr>
          <w:delText>，如式4：</w:delText>
        </w:r>
      </w:del>
    </w:p>
    <w:p w14:paraId="3B257397" w14:textId="14F343B2" w:rsidR="00040A13" w:rsidRPr="00040A13" w:rsidDel="00A35F75" w:rsidRDefault="00040A13" w:rsidP="00C22997">
      <w:pPr>
        <w:widowControl/>
        <w:adjustRightInd w:val="0"/>
        <w:snapToGrid w:val="0"/>
        <w:spacing w:after="120" w:line="360" w:lineRule="auto"/>
        <w:rPr>
          <w:del w:id="265" w:author="jessie luo" w:date="2016-01-31T14:16:00Z"/>
          <w:rFonts w:ascii="宋体" w:hAnsi="宋体" w:cs="宋体"/>
          <w:bCs/>
          <w:kern w:val="0"/>
          <w:sz w:val="24"/>
        </w:rPr>
      </w:pPr>
      <w:del w:id="266" w:author="jessie luo" w:date="2016-01-31T14:16:00Z">
        <m:oMathPara>
          <m:oMath>
            <m:r>
              <m:rPr>
                <m:sty m:val="p"/>
              </m:rPr>
              <w:rPr>
                <w:rFonts w:ascii="Cambria Math" w:hAnsi="Cambria Math" w:cs="宋体"/>
                <w:kern w:val="0"/>
                <w:sz w:val="24"/>
              </w:rPr>
              <m:t>CS</m:t>
            </m:r>
            <m:d>
              <m:dPr>
                <m:ctrlPr>
                  <w:rPr>
                    <w:rFonts w:ascii="Cambria Math" w:hAnsi="Cambria Math" w:cs="宋体"/>
                    <w:bCs/>
                    <w:kern w:val="0"/>
                    <w:sz w:val="24"/>
                  </w:rPr>
                </m:ctrlPr>
              </m:dPr>
              <m:e>
                <m:r>
                  <m:rPr>
                    <m:sty m:val="p"/>
                  </m:rPr>
                  <w:rPr>
                    <w:rFonts w:ascii="Cambria Math" w:hAnsi="Cambria Math" w:cs="宋体"/>
                    <w:kern w:val="0"/>
                    <w:sz w:val="24"/>
                  </w:rPr>
                  <m:t>u,v</m:t>
                </m:r>
              </m:e>
            </m:d>
            <m:r>
              <m:rPr>
                <m:sty m:val="p"/>
              </m:rPr>
              <w:rPr>
                <w:rFonts w:ascii="Cambria Math" w:hAnsi="Cambria Math" w:cs="宋体"/>
                <w:kern w:val="0"/>
                <w:sz w:val="24"/>
              </w:rPr>
              <m:t>=</m:t>
            </m:r>
            <m:f>
              <m:fPr>
                <m:ctrlPr>
                  <w:rPr>
                    <w:rFonts w:ascii="Cambria Math" w:hAnsi="Cambria Math" w:cs="宋体"/>
                    <w:bCs/>
                    <w:kern w:val="0"/>
                    <w:sz w:val="24"/>
                  </w:rPr>
                </m:ctrlPr>
              </m:fPr>
              <m:num>
                <m:r>
                  <w:rPr>
                    <w:rFonts w:ascii="Cambria Math" w:hAnsi="Cambria Math" w:cs="宋体"/>
                    <w:kern w:val="0"/>
                    <w:sz w:val="24"/>
                  </w:rPr>
                  <m:t>P(</m:t>
                </m:r>
                <m:sSub>
                  <m:sSubPr>
                    <m:ctrlPr>
                      <w:rPr>
                        <w:rFonts w:ascii="Cambria Math" w:hAnsi="Cambria Math" w:cs="宋体"/>
                        <w:bCs/>
                        <w:i/>
                        <w:kern w:val="0"/>
                        <w:sz w:val="24"/>
                      </w:rPr>
                    </m:ctrlPr>
                  </m:sSubPr>
                  <m:e>
                    <m:r>
                      <w:rPr>
                        <w:rFonts w:ascii="Cambria Math" w:hAnsi="Cambria Math" w:cs="宋体"/>
                        <w:kern w:val="0"/>
                        <w:sz w:val="24"/>
                      </w:rPr>
                      <m:t>u</m:t>
                    </m:r>
                  </m:e>
                  <m:sub>
                    <m:r>
                      <w:rPr>
                        <w:rFonts w:ascii="Cambria Math" w:hAnsi="Cambria Math" w:cs="宋体"/>
                        <w:kern w:val="0"/>
                        <w:sz w:val="24"/>
                      </w:rPr>
                      <m:t>c</m:t>
                    </m:r>
                  </m:sub>
                </m:sSub>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v</m:t>
                    </m:r>
                  </m:e>
                  <m:sub>
                    <m:r>
                      <w:rPr>
                        <w:rFonts w:ascii="Cambria Math" w:hAnsi="Cambria Math" w:cs="宋体"/>
                        <w:kern w:val="0"/>
                        <w:sz w:val="24"/>
                      </w:rPr>
                      <m:t>e</m:t>
                    </m:r>
                  </m:sub>
                </m:sSub>
                <m:r>
                  <w:rPr>
                    <w:rFonts w:ascii="Cambria Math" w:hAnsi="Cambria Math" w:cs="宋体"/>
                    <w:kern w:val="0"/>
                    <w:sz w:val="24"/>
                  </w:rPr>
                  <m:t>)P(</m:t>
                </m:r>
                <m:sSub>
                  <m:sSubPr>
                    <m:ctrlPr>
                      <w:rPr>
                        <w:rFonts w:ascii="Cambria Math" w:hAnsi="Cambria Math" w:cs="宋体"/>
                        <w:bCs/>
                        <w:i/>
                        <w:kern w:val="0"/>
                        <w:sz w:val="24"/>
                      </w:rPr>
                    </m:ctrlPr>
                  </m:sSubPr>
                  <m:e>
                    <m:r>
                      <w:rPr>
                        <w:rFonts w:ascii="Cambria Math" w:hAnsi="Cambria Math" w:cs="宋体"/>
                        <w:kern w:val="0"/>
                        <w:sz w:val="24"/>
                      </w:rPr>
                      <m:t>v</m:t>
                    </m:r>
                  </m:e>
                  <m:sub>
                    <m:r>
                      <w:rPr>
                        <w:rFonts w:ascii="Cambria Math" w:hAnsi="Cambria Math" w:cs="宋体"/>
                        <w:kern w:val="0"/>
                        <w:sz w:val="24"/>
                      </w:rPr>
                      <m:t>e</m:t>
                    </m:r>
                  </m:sub>
                </m:sSub>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u</m:t>
                    </m:r>
                  </m:e>
                  <m:sub>
                    <m:r>
                      <w:rPr>
                        <w:rFonts w:ascii="Cambria Math" w:hAnsi="Cambria Math" w:cs="宋体"/>
                        <w:kern w:val="0"/>
                        <w:sz w:val="24"/>
                      </w:rPr>
                      <m:t>c</m:t>
                    </m:r>
                  </m:sub>
                </m:sSub>
                <m:r>
                  <w:rPr>
                    <w:rFonts w:ascii="Cambria Math" w:hAnsi="Cambria Math" w:cs="宋体"/>
                    <w:kern w:val="0"/>
                    <w:sz w:val="24"/>
                  </w:rPr>
                  <m:t>)</m:t>
                </m:r>
              </m:num>
              <m:den>
                <m:sSup>
                  <m:sSupPr>
                    <m:ctrlPr>
                      <w:rPr>
                        <w:rFonts w:ascii="Cambria Math" w:hAnsi="Cambria Math" w:cs="宋体"/>
                        <w:bCs/>
                        <w:i/>
                        <w:kern w:val="0"/>
                        <w:sz w:val="24"/>
                      </w:rPr>
                    </m:ctrlPr>
                  </m:sSupPr>
                  <m:e>
                    <m:r>
                      <w:rPr>
                        <w:rFonts w:ascii="Cambria Math" w:hAnsi="Cambria Math" w:cs="宋体"/>
                        <w:kern w:val="0"/>
                        <w:sz w:val="24"/>
                      </w:rPr>
                      <m:t>P</m:t>
                    </m:r>
                    <m:d>
                      <m:dPr>
                        <m:ctrlPr>
                          <w:rPr>
                            <w:rFonts w:ascii="Cambria Math" w:hAnsi="Cambria Math" w:cs="宋体"/>
                            <w:bCs/>
                            <w:i/>
                            <w:kern w:val="0"/>
                            <w:sz w:val="24"/>
                          </w:rPr>
                        </m:ctrlPr>
                      </m:dPr>
                      <m:e>
                        <m:sSub>
                          <m:sSubPr>
                            <m:ctrlPr>
                              <w:rPr>
                                <w:rFonts w:ascii="Cambria Math" w:hAnsi="Cambria Math" w:cs="宋体"/>
                                <w:bCs/>
                                <w:i/>
                                <w:kern w:val="0"/>
                                <w:sz w:val="24"/>
                              </w:rPr>
                            </m:ctrlPr>
                          </m:sSubPr>
                          <m:e>
                            <m:r>
                              <w:rPr>
                                <w:rFonts w:ascii="Cambria Math" w:hAnsi="Cambria Math" w:cs="宋体"/>
                                <w:kern w:val="0"/>
                                <w:sz w:val="24"/>
                              </w:rPr>
                              <m:t>u</m:t>
                            </m:r>
                          </m:e>
                          <m:sub>
                            <m:r>
                              <w:rPr>
                                <w:rFonts w:ascii="Cambria Math" w:hAnsi="Cambria Math" w:cs="宋体"/>
                                <w:kern w:val="0"/>
                                <w:sz w:val="24"/>
                              </w:rPr>
                              <m:t>c</m:t>
                            </m:r>
                          </m:sub>
                        </m:sSub>
                      </m:e>
                    </m:d>
                  </m:e>
                  <m:sup>
                    <m:r>
                      <w:rPr>
                        <w:rFonts w:ascii="Cambria Math" w:hAnsi="Cambria Math" w:cs="宋体"/>
                        <w:kern w:val="0"/>
                        <w:sz w:val="24"/>
                      </w:rPr>
                      <m:t>α</m:t>
                    </m:r>
                  </m:sup>
                </m:sSup>
                <m:sSup>
                  <m:sSupPr>
                    <m:ctrlPr>
                      <w:rPr>
                        <w:rFonts w:ascii="Cambria Math" w:hAnsi="Cambria Math" w:cs="宋体"/>
                        <w:bCs/>
                        <w:i/>
                        <w:kern w:val="0"/>
                        <w:sz w:val="24"/>
                      </w:rPr>
                    </m:ctrlPr>
                  </m:sSupPr>
                  <m:e>
                    <m:r>
                      <w:rPr>
                        <w:rFonts w:ascii="Cambria Math" w:hAnsi="Cambria Math" w:cs="宋体"/>
                        <w:kern w:val="0"/>
                        <w:sz w:val="24"/>
                      </w:rPr>
                      <m:t>P</m:t>
                    </m:r>
                    <m:d>
                      <m:dPr>
                        <m:ctrlPr>
                          <w:rPr>
                            <w:rFonts w:ascii="Cambria Math" w:hAnsi="Cambria Math" w:cs="宋体"/>
                            <w:bCs/>
                            <w:i/>
                            <w:kern w:val="0"/>
                            <w:sz w:val="24"/>
                          </w:rPr>
                        </m:ctrlPr>
                      </m:dPr>
                      <m:e>
                        <m:sSub>
                          <m:sSubPr>
                            <m:ctrlPr>
                              <w:rPr>
                                <w:rFonts w:ascii="Cambria Math" w:hAnsi="Cambria Math" w:cs="宋体"/>
                                <w:bCs/>
                                <w:i/>
                                <w:kern w:val="0"/>
                                <w:sz w:val="24"/>
                              </w:rPr>
                            </m:ctrlPr>
                          </m:sSubPr>
                          <m:e>
                            <m:r>
                              <w:rPr>
                                <w:rFonts w:ascii="Cambria Math" w:hAnsi="Cambria Math" w:cs="宋体"/>
                                <w:kern w:val="0"/>
                                <w:sz w:val="24"/>
                              </w:rPr>
                              <m:t>v</m:t>
                            </m:r>
                          </m:e>
                          <m:sub>
                            <m:r>
                              <w:rPr>
                                <w:rFonts w:ascii="Cambria Math" w:hAnsi="Cambria Math" w:cs="宋体"/>
                                <w:kern w:val="0"/>
                                <w:sz w:val="24"/>
                              </w:rPr>
                              <m:t>e</m:t>
                            </m:r>
                          </m:sub>
                        </m:sSub>
                      </m:e>
                    </m:d>
                  </m:e>
                  <m:sup>
                    <m:r>
                      <w:rPr>
                        <w:rFonts w:ascii="Cambria Math" w:hAnsi="Cambria Math" w:cs="宋体"/>
                        <w:kern w:val="0"/>
                        <w:sz w:val="24"/>
                      </w:rPr>
                      <m:t>β</m:t>
                    </m:r>
                  </m:sup>
                </m:sSup>
              </m:den>
            </m:f>
            <m:r>
              <w:rPr>
                <w:rFonts w:ascii="Cambria Math" w:hAnsi="Cambria Math" w:cs="宋体"/>
                <w:kern w:val="0"/>
                <w:sz w:val="24"/>
              </w:rPr>
              <m:t xml:space="preserve">         (4)</m:t>
            </m:r>
          </m:oMath>
        </m:oMathPara>
      </w:del>
    </w:p>
    <w:p w14:paraId="7DE4751A" w14:textId="27741038" w:rsidR="00040A13" w:rsidDel="00A35F75" w:rsidRDefault="00040A13" w:rsidP="00C22997">
      <w:pPr>
        <w:widowControl/>
        <w:adjustRightInd w:val="0"/>
        <w:snapToGrid w:val="0"/>
        <w:spacing w:after="120" w:line="360" w:lineRule="auto"/>
        <w:rPr>
          <w:del w:id="267" w:author="jessie luo" w:date="2016-01-31T14:16:00Z"/>
          <w:rFonts w:ascii="宋体" w:hAnsi="宋体" w:cs="宋体"/>
          <w:bCs/>
          <w:kern w:val="0"/>
          <w:sz w:val="24"/>
        </w:rPr>
      </w:pPr>
      <w:del w:id="268" w:author="jessie luo" w:date="2016-01-31T14:16:00Z">
        <w:r w:rsidDel="00A35F75">
          <w:rPr>
            <w:rFonts w:ascii="宋体" w:hAnsi="宋体" w:cs="宋体" w:hint="eastAsia"/>
            <w:bCs/>
            <w:kern w:val="0"/>
            <w:sz w:val="24"/>
          </w:rPr>
          <w:delText>其中</w:delText>
        </w:r>
        <w:r w:rsidDel="00A35F75">
          <w:rPr>
            <w:rFonts w:ascii="宋体" w:hAnsi="宋体" w:cs="宋体"/>
            <w:bCs/>
            <w:kern w:val="0"/>
            <w:sz w:val="24"/>
          </w:rPr>
          <w:delText>，</w:delText>
        </w:r>
      </w:del>
    </w:p>
    <w:p w14:paraId="7C3CA798" w14:textId="6567E316" w:rsidR="00040A13" w:rsidRPr="00040A13" w:rsidDel="00A35F75" w:rsidRDefault="00040A13" w:rsidP="00C22997">
      <w:pPr>
        <w:widowControl/>
        <w:adjustRightInd w:val="0"/>
        <w:snapToGrid w:val="0"/>
        <w:spacing w:after="120" w:line="360" w:lineRule="auto"/>
        <w:rPr>
          <w:del w:id="269" w:author="jessie luo" w:date="2016-01-31T14:16:00Z"/>
          <w:rFonts w:ascii="宋体" w:hAnsi="宋体" w:cs="宋体"/>
          <w:bCs/>
          <w:kern w:val="0"/>
          <w:sz w:val="24"/>
        </w:rPr>
      </w:pPr>
      <w:del w:id="270" w:author="jessie luo" w:date="2016-01-31T14:16:00Z">
        <m:oMathPara>
          <m:oMath>
            <m:r>
              <m:rPr>
                <m:sty m:val="p"/>
              </m:rPr>
              <w:rPr>
                <w:rFonts w:ascii="Cambria Math" w:hAnsi="Cambria Math" w:cs="宋体"/>
                <w:kern w:val="0"/>
                <w:sz w:val="24"/>
              </w:rPr>
              <m:t>P</m:t>
            </m:r>
            <m:d>
              <m:dPr>
                <m:ctrlPr>
                  <w:rPr>
                    <w:rFonts w:ascii="Cambria Math" w:hAnsi="Cambria Math" w:cs="宋体"/>
                    <w:bCs/>
                    <w:kern w:val="0"/>
                    <w:sz w:val="24"/>
                  </w:rPr>
                </m:ctrlPr>
              </m:dPr>
              <m:e>
                <m:sSub>
                  <m:sSubPr>
                    <m:ctrlPr>
                      <w:rPr>
                        <w:rFonts w:ascii="Cambria Math" w:hAnsi="Cambria Math" w:cs="宋体"/>
                        <w:bCs/>
                        <w:kern w:val="0"/>
                        <w:sz w:val="24"/>
                      </w:rPr>
                    </m:ctrlPr>
                  </m:sSubPr>
                  <m:e>
                    <m:r>
                      <w:rPr>
                        <w:rFonts w:ascii="Cambria Math" w:hAnsi="Cambria Math" w:cs="宋体"/>
                        <w:kern w:val="0"/>
                        <w:sz w:val="24"/>
                      </w:rPr>
                      <m:t>u</m:t>
                    </m:r>
                  </m:e>
                  <m:sub>
                    <m:r>
                      <w:rPr>
                        <w:rFonts w:ascii="Cambria Math" w:hAnsi="Cambria Math" w:cs="宋体"/>
                        <w:kern w:val="0"/>
                        <w:sz w:val="24"/>
                      </w:rPr>
                      <m:t>c</m:t>
                    </m:r>
                  </m:sub>
                </m:sSub>
              </m:e>
              <m:e>
                <m:sSub>
                  <m:sSubPr>
                    <m:ctrlPr>
                      <w:rPr>
                        <w:rFonts w:ascii="Cambria Math" w:hAnsi="Cambria Math" w:cs="宋体"/>
                        <w:bCs/>
                        <w:kern w:val="0"/>
                        <w:sz w:val="24"/>
                      </w:rPr>
                    </m:ctrlPr>
                  </m:sSubPr>
                  <m:e>
                    <m:r>
                      <w:rPr>
                        <w:rFonts w:ascii="Cambria Math" w:hAnsi="Cambria Math" w:cs="宋体"/>
                        <w:kern w:val="0"/>
                        <w:sz w:val="24"/>
                      </w:rPr>
                      <m:t>v</m:t>
                    </m:r>
                  </m:e>
                  <m:sub>
                    <m:r>
                      <w:rPr>
                        <w:rFonts w:ascii="Cambria Math" w:hAnsi="Cambria Math" w:cs="宋体"/>
                        <w:kern w:val="0"/>
                        <w:sz w:val="24"/>
                      </w:rPr>
                      <m:t>e</m:t>
                    </m:r>
                  </m:sub>
                </m:sSub>
              </m:e>
            </m:d>
            <m:r>
              <m:rPr>
                <m:sty m:val="p"/>
              </m:rPr>
              <w:rPr>
                <w:rFonts w:ascii="Cambria Math" w:hAnsi="Cambria Math" w:cs="宋体"/>
                <w:kern w:val="0"/>
                <w:sz w:val="24"/>
              </w:rPr>
              <m:t>=</m:t>
            </m:r>
            <m:f>
              <m:fPr>
                <m:ctrlPr>
                  <w:rPr>
                    <w:rFonts w:ascii="Cambria Math" w:hAnsi="Cambria Math" w:cs="宋体"/>
                    <w:bCs/>
                    <w:kern w:val="0"/>
                    <w:sz w:val="24"/>
                  </w:rPr>
                </m:ctrlPr>
              </m:fPr>
              <m:num>
                <m:r>
                  <w:rPr>
                    <w:rFonts w:ascii="Cambria Math" w:hAnsi="Cambria Math" w:cs="宋体"/>
                    <w:kern w:val="0"/>
                    <w:sz w:val="24"/>
                  </w:rPr>
                  <m:t>f(u→v)</m:t>
                </m:r>
              </m:num>
              <m:den>
                <m:nary>
                  <m:naryPr>
                    <m:chr m:val="∑"/>
                    <m:limLoc m:val="subSup"/>
                    <m:supHide m:val="1"/>
                    <m:ctrlPr>
                      <w:rPr>
                        <w:rFonts w:ascii="Cambria Math" w:hAnsi="Cambria Math" w:cs="宋体"/>
                        <w:bCs/>
                        <w:i/>
                        <w:kern w:val="0"/>
                        <w:sz w:val="24"/>
                      </w:rPr>
                    </m:ctrlPr>
                  </m:naryPr>
                  <m:sub>
                    <m:r>
                      <w:rPr>
                        <w:rFonts w:ascii="Cambria Math" w:hAnsi="Cambria Math" w:cs="宋体"/>
                        <w:kern w:val="0"/>
                        <w:sz w:val="24"/>
                      </w:rPr>
                      <m:t>w∈W</m:t>
                    </m:r>
                  </m:sub>
                  <m:sup/>
                  <m:e>
                    <m:r>
                      <w:rPr>
                        <w:rFonts w:ascii="Cambria Math" w:hAnsi="Cambria Math" w:cs="宋体"/>
                        <w:kern w:val="0"/>
                        <w:sz w:val="24"/>
                      </w:rPr>
                      <m:t>f(w→v)</m:t>
                    </m:r>
                  </m:e>
                </m:nary>
              </m:den>
            </m:f>
          </m:oMath>
        </m:oMathPara>
      </w:del>
    </w:p>
    <w:p w14:paraId="23B630D3" w14:textId="79B60FB2" w:rsidR="00274458" w:rsidDel="00A35F75" w:rsidRDefault="00040A13" w:rsidP="00C22997">
      <w:pPr>
        <w:widowControl/>
        <w:adjustRightInd w:val="0"/>
        <w:snapToGrid w:val="0"/>
        <w:spacing w:after="120" w:line="360" w:lineRule="auto"/>
        <w:rPr>
          <w:del w:id="271" w:author="jessie luo" w:date="2016-01-31T14:16:00Z"/>
          <w:rFonts w:ascii="宋体" w:hAnsi="宋体" w:cs="宋体"/>
          <w:bCs/>
          <w:kern w:val="0"/>
          <w:sz w:val="24"/>
        </w:rPr>
      </w:pPr>
      <w:del w:id="272" w:author="jessie luo" w:date="2016-01-31T14:16:00Z">
        <m:oMathPara>
          <m:oMath>
            <m:r>
              <m:rPr>
                <m:sty m:val="p"/>
              </m:rPr>
              <w:rPr>
                <w:rFonts w:ascii="Cambria Math" w:hAnsi="Cambria Math" w:cs="宋体"/>
                <w:kern w:val="0"/>
                <w:sz w:val="24"/>
              </w:rPr>
              <m:t>P</m:t>
            </m:r>
            <m:d>
              <m:dPr>
                <m:ctrlPr>
                  <w:rPr>
                    <w:rFonts w:ascii="Cambria Math" w:hAnsi="Cambria Math" w:cs="宋体"/>
                    <w:bCs/>
                    <w:kern w:val="0"/>
                    <w:sz w:val="24"/>
                  </w:rPr>
                </m:ctrlPr>
              </m:dPr>
              <m:e>
                <m:sSub>
                  <m:sSubPr>
                    <m:ctrlPr>
                      <w:rPr>
                        <w:rFonts w:ascii="Cambria Math" w:hAnsi="Cambria Math" w:cs="宋体"/>
                        <w:bCs/>
                        <w:kern w:val="0"/>
                        <w:sz w:val="24"/>
                      </w:rPr>
                    </m:ctrlPr>
                  </m:sSubPr>
                  <m:e>
                    <m:r>
                      <w:rPr>
                        <w:rFonts w:ascii="Cambria Math" w:hAnsi="Cambria Math" w:cs="宋体"/>
                        <w:kern w:val="0"/>
                        <w:sz w:val="24"/>
                      </w:rPr>
                      <m:t>v</m:t>
                    </m:r>
                  </m:e>
                  <m:sub>
                    <m:r>
                      <w:rPr>
                        <w:rFonts w:ascii="Cambria Math" w:hAnsi="Cambria Math" w:cs="宋体"/>
                        <w:kern w:val="0"/>
                        <w:sz w:val="24"/>
                      </w:rPr>
                      <m:t>e</m:t>
                    </m:r>
                  </m:sub>
                </m:sSub>
              </m:e>
              <m:e>
                <m:sSub>
                  <m:sSubPr>
                    <m:ctrlPr>
                      <w:rPr>
                        <w:rFonts w:ascii="Cambria Math" w:hAnsi="Cambria Math" w:cs="宋体"/>
                        <w:bCs/>
                        <w:kern w:val="0"/>
                        <w:sz w:val="24"/>
                      </w:rPr>
                    </m:ctrlPr>
                  </m:sSubPr>
                  <m:e>
                    <m:r>
                      <w:rPr>
                        <w:rFonts w:ascii="Cambria Math" w:hAnsi="Cambria Math" w:cs="宋体"/>
                        <w:kern w:val="0"/>
                        <w:sz w:val="24"/>
                      </w:rPr>
                      <m:t>u</m:t>
                    </m:r>
                  </m:e>
                  <m:sub>
                    <m:r>
                      <w:rPr>
                        <w:rFonts w:ascii="Cambria Math" w:hAnsi="Cambria Math" w:cs="宋体"/>
                        <w:kern w:val="0"/>
                        <w:sz w:val="24"/>
                      </w:rPr>
                      <m:t>c</m:t>
                    </m:r>
                  </m:sub>
                </m:sSub>
              </m:e>
            </m:d>
            <m:r>
              <m:rPr>
                <m:sty m:val="p"/>
              </m:rPr>
              <w:rPr>
                <w:rFonts w:ascii="Cambria Math" w:hAnsi="Cambria Math" w:cs="宋体"/>
                <w:kern w:val="0"/>
                <w:sz w:val="24"/>
              </w:rPr>
              <m:t>=</m:t>
            </m:r>
            <m:f>
              <m:fPr>
                <m:ctrlPr>
                  <w:rPr>
                    <w:rFonts w:ascii="Cambria Math" w:hAnsi="Cambria Math" w:cs="宋体"/>
                    <w:bCs/>
                    <w:kern w:val="0"/>
                    <w:sz w:val="24"/>
                  </w:rPr>
                </m:ctrlPr>
              </m:fPr>
              <m:num>
                <m:r>
                  <w:rPr>
                    <w:rFonts w:ascii="Cambria Math" w:hAnsi="Cambria Math" w:cs="宋体"/>
                    <w:kern w:val="0"/>
                    <w:sz w:val="24"/>
                  </w:rPr>
                  <m:t>f(u→v)</m:t>
                </m:r>
              </m:num>
              <m:den>
                <m:nary>
                  <m:naryPr>
                    <m:chr m:val="∑"/>
                    <m:limLoc m:val="subSup"/>
                    <m:supHide m:val="1"/>
                    <m:ctrlPr>
                      <w:rPr>
                        <w:rFonts w:ascii="Cambria Math" w:hAnsi="Cambria Math" w:cs="宋体"/>
                        <w:bCs/>
                        <w:i/>
                        <w:kern w:val="0"/>
                        <w:sz w:val="24"/>
                      </w:rPr>
                    </m:ctrlPr>
                  </m:naryPr>
                  <m:sub>
                    <m:r>
                      <w:rPr>
                        <w:rFonts w:ascii="Cambria Math" w:hAnsi="Cambria Math" w:cs="宋体"/>
                        <w:kern w:val="0"/>
                        <w:sz w:val="24"/>
                      </w:rPr>
                      <m:t>w∈W</m:t>
                    </m:r>
                  </m:sub>
                  <m:sup/>
                  <m:e>
                    <w:bookmarkStart w:id="273" w:name="_GoBack"/>
                    <w:bookmarkEnd w:id="273"/>
                    <m:r>
                      <w:rPr>
                        <w:rFonts w:ascii="Cambria Math" w:hAnsi="Cambria Math" w:cs="宋体"/>
                        <w:kern w:val="0"/>
                        <w:sz w:val="24"/>
                      </w:rPr>
                      <m:t>f(u→w)</m:t>
                    </m:r>
                  </m:e>
                </m:nary>
              </m:den>
            </m:f>
          </m:oMath>
        </m:oMathPara>
      </w:del>
    </w:p>
    <w:p w14:paraId="0275E956" w14:textId="0AB2ABE9" w:rsidR="002856FD" w:rsidRDefault="00486937" w:rsidP="00C2299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通过设计上述因果关系度量方法，我们可以度量化得到的因果关系知识，形成带权因果关系网络CausalNet。</w:t>
      </w:r>
    </w:p>
    <w:p w14:paraId="38A9C5F2" w14:textId="77777777" w:rsidR="00142D6B" w:rsidRDefault="00142D6B" w:rsidP="00C22997">
      <w:pPr>
        <w:widowControl/>
        <w:adjustRightInd w:val="0"/>
        <w:snapToGrid w:val="0"/>
        <w:spacing w:after="120" w:line="360" w:lineRule="auto"/>
        <w:rPr>
          <w:rFonts w:ascii="宋体" w:hAnsi="宋体" w:cs="宋体"/>
          <w:b/>
          <w:bCs/>
          <w:kern w:val="0"/>
          <w:sz w:val="24"/>
        </w:rPr>
      </w:pPr>
    </w:p>
    <w:p w14:paraId="02B8E632" w14:textId="5B7ABE3A" w:rsidR="00C22997" w:rsidRPr="009E23A9" w:rsidRDefault="00C22997" w:rsidP="00C22997">
      <w:pPr>
        <w:widowControl/>
        <w:adjustRightInd w:val="0"/>
        <w:snapToGrid w:val="0"/>
        <w:spacing w:after="120" w:line="360" w:lineRule="auto"/>
        <w:rPr>
          <w:rFonts w:ascii="宋体" w:hAnsi="宋体" w:cs="宋体"/>
          <w:b/>
          <w:bCs/>
          <w:kern w:val="0"/>
          <w:sz w:val="24"/>
        </w:rPr>
      </w:pPr>
      <w:r>
        <w:rPr>
          <w:rFonts w:ascii="宋体" w:hAnsi="宋体" w:cs="宋体" w:hint="eastAsia"/>
          <w:b/>
          <w:bCs/>
          <w:kern w:val="0"/>
          <w:sz w:val="24"/>
        </w:rPr>
        <w:t>3.2.4</w:t>
      </w:r>
      <w:r w:rsidRPr="005B0F51">
        <w:rPr>
          <w:rFonts w:ascii="宋体" w:hAnsi="宋体" w:cs="宋体" w:hint="eastAsia"/>
          <w:b/>
          <w:bCs/>
          <w:kern w:val="0"/>
          <w:sz w:val="24"/>
        </w:rPr>
        <w:t xml:space="preserve"> </w:t>
      </w:r>
      <w:r w:rsidR="006E20A8">
        <w:rPr>
          <w:rFonts w:ascii="宋体" w:hAnsi="宋体" w:cs="宋体" w:hint="eastAsia"/>
          <w:b/>
          <w:bCs/>
          <w:kern w:val="0"/>
          <w:sz w:val="24"/>
        </w:rPr>
        <w:t>常识性因果推理算法设计</w:t>
      </w:r>
    </w:p>
    <w:p w14:paraId="08F179B8" w14:textId="021FD00A" w:rsidR="003519AF" w:rsidRDefault="00F3038E" w:rsidP="00100BDD">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这部分是</w:t>
      </w:r>
      <w:r w:rsidR="00B14204">
        <w:rPr>
          <w:rFonts w:ascii="宋体" w:hAnsi="宋体" w:cs="宋体" w:hint="eastAsia"/>
          <w:bCs/>
          <w:kern w:val="0"/>
          <w:sz w:val="24"/>
        </w:rPr>
        <w:t>我们</w:t>
      </w:r>
      <w:r w:rsidR="008D4EBB">
        <w:rPr>
          <w:rFonts w:ascii="宋体" w:hAnsi="宋体" w:cs="宋体" w:hint="eastAsia"/>
          <w:bCs/>
          <w:kern w:val="0"/>
          <w:sz w:val="24"/>
        </w:rPr>
        <w:t>利用</w:t>
      </w:r>
      <w:r w:rsidR="00B14204">
        <w:rPr>
          <w:rFonts w:ascii="宋体" w:hAnsi="宋体" w:cs="宋体" w:hint="eastAsia"/>
          <w:bCs/>
          <w:kern w:val="0"/>
          <w:sz w:val="24"/>
        </w:rPr>
        <w:t>CausalNet</w:t>
      </w:r>
      <w:r w:rsidR="00142D6B">
        <w:rPr>
          <w:rFonts w:ascii="宋体" w:hAnsi="宋体" w:cs="宋体" w:hint="eastAsia"/>
          <w:bCs/>
          <w:kern w:val="0"/>
          <w:sz w:val="24"/>
        </w:rPr>
        <w:t>进行常识</w:t>
      </w:r>
      <w:r>
        <w:rPr>
          <w:rFonts w:ascii="宋体" w:hAnsi="宋体" w:cs="宋体" w:hint="eastAsia"/>
          <w:bCs/>
          <w:kern w:val="0"/>
          <w:sz w:val="24"/>
        </w:rPr>
        <w:t>性因果推断任务</w:t>
      </w:r>
      <w:r w:rsidR="008D4EBB">
        <w:rPr>
          <w:rFonts w:ascii="宋体" w:hAnsi="宋体" w:cs="宋体" w:hint="eastAsia"/>
          <w:bCs/>
          <w:kern w:val="0"/>
          <w:sz w:val="24"/>
        </w:rPr>
        <w:t>的关键</w:t>
      </w:r>
      <w:r>
        <w:rPr>
          <w:rFonts w:ascii="宋体" w:hAnsi="宋体" w:cs="宋体" w:hint="eastAsia"/>
          <w:bCs/>
          <w:kern w:val="0"/>
          <w:sz w:val="24"/>
        </w:rPr>
        <w:t>。</w:t>
      </w:r>
      <w:r w:rsidR="007455FC">
        <w:rPr>
          <w:rFonts w:ascii="宋体" w:hAnsi="宋体" w:cs="宋体" w:hint="eastAsia"/>
          <w:bCs/>
          <w:kern w:val="0"/>
          <w:sz w:val="24"/>
        </w:rPr>
        <w:t>通过因果PMI的设计，我们很容易得到词项</w:t>
      </w:r>
      <w:r w:rsidR="009E3AC4">
        <w:rPr>
          <w:rFonts w:ascii="宋体" w:hAnsi="宋体" w:cs="宋体" w:hint="eastAsia"/>
          <w:bCs/>
          <w:kern w:val="0"/>
          <w:sz w:val="24"/>
        </w:rPr>
        <w:t>/事件</w:t>
      </w:r>
      <w:r w:rsidR="007455FC">
        <w:rPr>
          <w:rFonts w:ascii="宋体" w:hAnsi="宋体" w:cs="宋体" w:hint="eastAsia"/>
          <w:bCs/>
          <w:kern w:val="0"/>
          <w:sz w:val="24"/>
        </w:rPr>
        <w:t>之间的因果性强弱</w:t>
      </w:r>
      <w:r w:rsidR="004E77F7">
        <w:rPr>
          <w:rFonts w:ascii="宋体" w:hAnsi="宋体" w:cs="宋体" w:hint="eastAsia"/>
          <w:bCs/>
          <w:kern w:val="0"/>
          <w:sz w:val="24"/>
        </w:rPr>
        <w:t>分数</w:t>
      </w:r>
      <w:r w:rsidR="00100BDD">
        <w:rPr>
          <w:rFonts w:ascii="宋体" w:hAnsi="宋体" w:cs="宋体" w:hint="eastAsia"/>
          <w:bCs/>
          <w:kern w:val="0"/>
          <w:sz w:val="24"/>
        </w:rPr>
        <w:t>，</w:t>
      </w:r>
      <w:r w:rsidR="009E3AC4">
        <w:rPr>
          <w:rFonts w:ascii="宋体" w:hAnsi="宋体" w:cs="宋体" w:hint="eastAsia"/>
          <w:bCs/>
          <w:kern w:val="0"/>
          <w:sz w:val="24"/>
        </w:rPr>
        <w:t>我们提出几种利用词项</w:t>
      </w:r>
      <w:r w:rsidR="00892AC6">
        <w:rPr>
          <w:rFonts w:ascii="宋体" w:hAnsi="宋体" w:cs="宋体" w:hint="eastAsia"/>
          <w:bCs/>
          <w:kern w:val="0"/>
          <w:sz w:val="24"/>
        </w:rPr>
        <w:t>/事件</w:t>
      </w:r>
      <w:r w:rsidR="009E3AC4">
        <w:rPr>
          <w:rFonts w:ascii="宋体" w:hAnsi="宋体" w:cs="宋体" w:hint="eastAsia"/>
          <w:bCs/>
          <w:kern w:val="0"/>
          <w:sz w:val="24"/>
        </w:rPr>
        <w:t>之间的因果性计算任意</w:t>
      </w:r>
      <w:r w:rsidR="00922E5F">
        <w:rPr>
          <w:rFonts w:ascii="宋体" w:hAnsi="宋体" w:cs="宋体" w:hint="eastAsia"/>
          <w:bCs/>
          <w:kern w:val="0"/>
          <w:sz w:val="24"/>
        </w:rPr>
        <w:t>两个</w:t>
      </w:r>
      <w:r w:rsidR="009E3AC4">
        <w:rPr>
          <w:rFonts w:ascii="宋体" w:hAnsi="宋体" w:cs="宋体" w:hint="eastAsia"/>
          <w:bCs/>
          <w:kern w:val="0"/>
          <w:sz w:val="24"/>
        </w:rPr>
        <w:t>文本片段</w:t>
      </w:r>
      <w:r w:rsidR="006B0670">
        <w:rPr>
          <w:rFonts w:ascii="宋体" w:hAnsi="宋体" w:cs="宋体" w:hint="eastAsia"/>
          <w:bCs/>
          <w:kern w:val="0"/>
          <w:sz w:val="24"/>
        </w:rPr>
        <w:t>A</w:t>
      </w:r>
      <w:r w:rsidR="008754B4">
        <w:rPr>
          <w:rFonts w:ascii="宋体" w:hAnsi="宋体" w:cs="宋体" w:hint="eastAsia"/>
          <w:bCs/>
          <w:kern w:val="0"/>
          <w:sz w:val="24"/>
        </w:rPr>
        <w:t>(原因)</w:t>
      </w:r>
      <w:r w:rsidR="006B0670">
        <w:rPr>
          <w:rFonts w:ascii="宋体" w:hAnsi="宋体" w:cs="宋体" w:hint="eastAsia"/>
          <w:bCs/>
          <w:kern w:val="0"/>
          <w:sz w:val="24"/>
        </w:rPr>
        <w:t>，B</w:t>
      </w:r>
      <w:r w:rsidR="008754B4">
        <w:rPr>
          <w:rFonts w:ascii="宋体" w:hAnsi="宋体" w:cs="宋体" w:hint="eastAsia"/>
          <w:bCs/>
          <w:kern w:val="0"/>
          <w:sz w:val="24"/>
        </w:rPr>
        <w:t>(结果)</w:t>
      </w:r>
      <w:r w:rsidR="009E3AC4">
        <w:rPr>
          <w:rFonts w:ascii="宋体" w:hAnsi="宋体" w:cs="宋体" w:hint="eastAsia"/>
          <w:bCs/>
          <w:kern w:val="0"/>
          <w:sz w:val="24"/>
        </w:rPr>
        <w:t>之间因果性的算法</w:t>
      </w:r>
      <w:r w:rsidR="007455FC">
        <w:rPr>
          <w:rFonts w:ascii="宋体" w:hAnsi="宋体" w:cs="宋体" w:hint="eastAsia"/>
          <w:bCs/>
          <w:kern w:val="0"/>
          <w:sz w:val="24"/>
        </w:rPr>
        <w:t>。</w:t>
      </w:r>
      <w:r w:rsidR="00EE01F4">
        <w:rPr>
          <w:rFonts w:ascii="宋体" w:hAnsi="宋体" w:cs="宋体" w:hint="eastAsia"/>
          <w:bCs/>
          <w:kern w:val="0"/>
          <w:sz w:val="24"/>
        </w:rPr>
        <w:t>同时，我们还可以利用词项在WordNet中</w:t>
      </w:r>
      <w:r w:rsidR="00FF742E">
        <w:rPr>
          <w:rFonts w:ascii="宋体" w:hAnsi="宋体" w:cs="宋体" w:hint="eastAsia"/>
          <w:bCs/>
          <w:kern w:val="0"/>
          <w:sz w:val="24"/>
        </w:rPr>
        <w:t>所属同义词集数目的多少等信息，来削减</w:t>
      </w:r>
      <w:r w:rsidR="00EE01F4">
        <w:rPr>
          <w:rFonts w:ascii="宋体" w:hAnsi="宋体" w:cs="宋体" w:hint="eastAsia"/>
          <w:bCs/>
          <w:kern w:val="0"/>
          <w:sz w:val="24"/>
        </w:rPr>
        <w:t>歧义词的过高因果性分数。</w:t>
      </w:r>
    </w:p>
    <w:p w14:paraId="6DC8589B" w14:textId="7C12BFC8" w:rsidR="004F71AB" w:rsidRPr="00025F14" w:rsidRDefault="00791FCF" w:rsidP="00DF43E5">
      <w:pPr>
        <w:pStyle w:val="a3"/>
        <w:widowControl/>
        <w:numPr>
          <w:ilvl w:val="0"/>
          <w:numId w:val="7"/>
        </w:numPr>
        <w:adjustRightInd w:val="0"/>
        <w:snapToGrid w:val="0"/>
        <w:spacing w:after="120" w:line="360" w:lineRule="auto"/>
        <w:ind w:firstLineChars="0"/>
        <w:rPr>
          <w:rFonts w:ascii="宋体" w:hAnsi="宋体" w:cs="宋体"/>
          <w:b/>
          <w:bCs/>
          <w:kern w:val="0"/>
          <w:sz w:val="24"/>
        </w:rPr>
      </w:pPr>
      <w:r w:rsidRPr="00025F14">
        <w:rPr>
          <w:rFonts w:ascii="宋体" w:hAnsi="宋体" w:cs="宋体" w:hint="eastAsia"/>
          <w:b/>
          <w:bCs/>
          <w:kern w:val="0"/>
          <w:sz w:val="24"/>
        </w:rPr>
        <w:t>全匹配</w:t>
      </w:r>
      <w:r w:rsidR="001E2778" w:rsidRPr="00025F14">
        <w:rPr>
          <w:rFonts w:ascii="宋体" w:hAnsi="宋体" w:cs="宋体" w:hint="eastAsia"/>
          <w:b/>
          <w:bCs/>
          <w:kern w:val="0"/>
          <w:sz w:val="24"/>
        </w:rPr>
        <w:t>(all pairs)</w:t>
      </w:r>
      <w:r w:rsidR="004F71AB" w:rsidRPr="00025F14">
        <w:rPr>
          <w:rFonts w:ascii="宋体" w:hAnsi="宋体" w:cs="宋体" w:hint="eastAsia"/>
          <w:b/>
          <w:bCs/>
          <w:kern w:val="0"/>
          <w:sz w:val="24"/>
        </w:rPr>
        <w:t>算法</w:t>
      </w:r>
    </w:p>
    <w:p w14:paraId="0EE2ABF4" w14:textId="2E098415" w:rsidR="00791FCF" w:rsidRDefault="00DA08CC" w:rsidP="00DA08CC">
      <w:pPr>
        <w:widowControl/>
        <w:adjustRightInd w:val="0"/>
        <w:snapToGrid w:val="0"/>
        <w:spacing w:after="120" w:line="360" w:lineRule="auto"/>
        <w:ind w:left="360"/>
        <w:rPr>
          <w:rFonts w:ascii="宋体" w:hAnsi="宋体" w:cs="宋体"/>
          <w:bCs/>
          <w:kern w:val="0"/>
          <w:sz w:val="24"/>
        </w:rPr>
      </w:pPr>
      <w:r>
        <w:rPr>
          <w:rFonts w:ascii="宋体" w:hAnsi="宋体" w:cs="宋体" w:hint="eastAsia"/>
          <w:bCs/>
          <w:kern w:val="0"/>
          <w:sz w:val="24"/>
        </w:rPr>
        <w:t>将词项及事件</w:t>
      </w:r>
      <w:r w:rsidR="00C16EFE">
        <w:rPr>
          <w:rFonts w:ascii="宋体" w:hAnsi="宋体" w:cs="宋体" w:hint="eastAsia"/>
          <w:bCs/>
          <w:kern w:val="0"/>
          <w:sz w:val="24"/>
        </w:rPr>
        <w:t>作为文本片段基本单元，</w:t>
      </w:r>
      <w:r w:rsidR="002B675D">
        <w:rPr>
          <w:rFonts w:ascii="宋体" w:hAnsi="宋体" w:cs="宋体" w:hint="eastAsia"/>
          <w:bCs/>
          <w:kern w:val="0"/>
          <w:sz w:val="24"/>
        </w:rPr>
        <w:t>将A中所有单元与B中所有单元两两匹配利用CausalNet得到其因果性，并求和作为A、B之间的因果性</w:t>
      </w:r>
      <w:r w:rsidR="00860B75">
        <w:rPr>
          <w:rFonts w:ascii="宋体" w:hAnsi="宋体" w:cs="宋体" w:hint="eastAsia"/>
          <w:bCs/>
          <w:kern w:val="0"/>
          <w:sz w:val="24"/>
        </w:rPr>
        <w:t>强弱的</w:t>
      </w:r>
      <w:r w:rsidR="00815A61">
        <w:rPr>
          <w:rFonts w:ascii="宋体" w:hAnsi="宋体" w:cs="宋体" w:hint="eastAsia"/>
          <w:bCs/>
          <w:kern w:val="0"/>
          <w:sz w:val="24"/>
        </w:rPr>
        <w:t>分数</w:t>
      </w:r>
      <w:r w:rsidR="00D75FBC">
        <w:rPr>
          <w:rFonts w:ascii="宋体" w:hAnsi="宋体" w:cs="宋体" w:hint="eastAsia"/>
          <w:bCs/>
          <w:kern w:val="0"/>
          <w:sz w:val="24"/>
        </w:rPr>
        <w:t>，如式5：</w:t>
      </w:r>
    </w:p>
    <w:p w14:paraId="3DAA5FF6" w14:textId="38B21171" w:rsidR="00085874" w:rsidRPr="00085874" w:rsidRDefault="00A35F75" w:rsidP="00DA08CC">
      <w:pPr>
        <w:widowControl/>
        <w:adjustRightInd w:val="0"/>
        <w:snapToGrid w:val="0"/>
        <w:spacing w:after="120" w:line="360" w:lineRule="auto"/>
        <w:ind w:left="360"/>
        <w:rPr>
          <w:rFonts w:ascii="宋体" w:hAnsi="宋体" w:cs="宋体"/>
          <w:bCs/>
          <w:kern w:val="0"/>
          <w:sz w:val="24"/>
        </w:rPr>
      </w:pPr>
      <m:oMathPara>
        <m:oMath>
          <m:sSub>
            <m:sSubPr>
              <m:ctrlPr>
                <w:rPr>
                  <w:rFonts w:ascii="Cambria Math" w:hAnsi="Cambria Math" w:cs="宋体"/>
                  <w:bCs/>
                  <w:kern w:val="0"/>
                  <w:sz w:val="24"/>
                </w:rPr>
              </m:ctrlPr>
            </m:sSubPr>
            <m:e>
              <m:r>
                <w:rPr>
                  <w:rFonts w:ascii="Cambria Math" w:hAnsi="Cambria Math" w:cs="宋体"/>
                  <w:kern w:val="0"/>
                  <w:sz w:val="24"/>
                </w:rPr>
                <m:t>CS</m:t>
              </m:r>
            </m:e>
            <m:sub>
              <m:r>
                <w:rPr>
                  <w:rFonts w:ascii="Cambria Math" w:hAnsi="Cambria Math" w:cs="宋体"/>
                  <w:kern w:val="0"/>
                  <w:sz w:val="24"/>
                </w:rPr>
                <m:t>T</m:t>
              </m:r>
            </m:sub>
          </m:sSub>
          <m:d>
            <m:dPr>
              <m:ctrlPr>
                <w:rPr>
                  <w:rFonts w:ascii="Cambria Math" w:hAnsi="Cambria Math" w:cs="宋体"/>
                  <w:bCs/>
                  <w:kern w:val="0"/>
                  <w:sz w:val="24"/>
                </w:rPr>
              </m:ctrlPr>
            </m:dPr>
            <m:e>
              <m:sSub>
                <m:sSubPr>
                  <m:ctrlPr>
                    <w:rPr>
                      <w:rFonts w:ascii="Cambria Math" w:hAnsi="Cambria Math" w:cs="宋体"/>
                      <w:bCs/>
                      <w:kern w:val="0"/>
                      <w:sz w:val="24"/>
                    </w:rPr>
                  </m:ctrlPr>
                </m:sSubPr>
                <m:e>
                  <m:r>
                    <w:rPr>
                      <w:rFonts w:ascii="Cambria Math" w:hAnsi="Cambria Math" w:cs="宋体"/>
                      <w:kern w:val="0"/>
                      <w:sz w:val="24"/>
                    </w:rPr>
                    <m:t>T</m:t>
                  </m:r>
                </m:e>
                <m:sub>
                  <m:r>
                    <w:rPr>
                      <w:rFonts w:ascii="Cambria Math" w:hAnsi="Cambria Math" w:cs="宋体"/>
                      <w:kern w:val="0"/>
                      <w:sz w:val="24"/>
                    </w:rPr>
                    <m:t>1</m:t>
                  </m:r>
                </m:sub>
              </m:sSub>
              <m:r>
                <m:rPr>
                  <m:sty m:val="p"/>
                </m:rPr>
                <w:rPr>
                  <w:rFonts w:ascii="Cambria Math" w:hAnsi="Cambria Math" w:cs="宋体"/>
                  <w:kern w:val="0"/>
                  <w:sz w:val="24"/>
                </w:rPr>
                <m:t>,</m:t>
              </m:r>
              <m:sSub>
                <m:sSubPr>
                  <m:ctrlPr>
                    <w:rPr>
                      <w:rFonts w:ascii="Cambria Math" w:hAnsi="Cambria Math" w:cs="宋体"/>
                      <w:bCs/>
                      <w:kern w:val="0"/>
                      <w:sz w:val="24"/>
                    </w:rPr>
                  </m:ctrlPr>
                </m:sSubPr>
                <m:e>
                  <m:r>
                    <w:rPr>
                      <w:rFonts w:ascii="Cambria Math" w:hAnsi="Cambria Math" w:cs="宋体"/>
                      <w:kern w:val="0"/>
                      <w:sz w:val="24"/>
                    </w:rPr>
                    <m:t>T</m:t>
                  </m:r>
                </m:e>
                <m:sub>
                  <m:r>
                    <w:rPr>
                      <w:rFonts w:ascii="Cambria Math" w:hAnsi="Cambria Math" w:cs="宋体"/>
                      <w:kern w:val="0"/>
                      <w:sz w:val="24"/>
                    </w:rPr>
                    <m:t>2</m:t>
                  </m:r>
                </m:sub>
              </m:sSub>
            </m:e>
          </m:d>
          <m:r>
            <m:rPr>
              <m:sty m:val="p"/>
            </m:rPr>
            <w:rPr>
              <w:rFonts w:ascii="Cambria Math" w:hAnsi="Cambria Math" w:cs="宋体"/>
              <w:kern w:val="0"/>
              <w:sz w:val="24"/>
            </w:rPr>
            <m:t>=</m:t>
          </m:r>
          <m:f>
            <m:fPr>
              <m:ctrlPr>
                <w:rPr>
                  <w:rFonts w:ascii="Cambria Math" w:hAnsi="Cambria Math" w:cs="宋体"/>
                  <w:bCs/>
                  <w:kern w:val="0"/>
                  <w:sz w:val="24"/>
                </w:rPr>
              </m:ctrlPr>
            </m:fPr>
            <m:num>
              <m:r>
                <w:rPr>
                  <w:rFonts w:ascii="Cambria Math" w:hAnsi="Cambria Math" w:cs="宋体"/>
                  <w:kern w:val="0"/>
                  <w:sz w:val="24"/>
                </w:rPr>
                <m:t>1</m:t>
              </m:r>
            </m:num>
            <m:den>
              <m:d>
                <m:dPr>
                  <m:begChr m:val="|"/>
                  <m:endChr m:val="|"/>
                  <m:ctrlPr>
                    <w:rPr>
                      <w:rFonts w:ascii="Cambria Math" w:hAnsi="Cambria Math" w:cs="宋体"/>
                      <w:bCs/>
                      <w:i/>
                      <w:kern w:val="0"/>
                      <w:sz w:val="24"/>
                    </w:rPr>
                  </m:ctrlPr>
                </m:dPr>
                <m:e>
                  <m:sSub>
                    <m:sSubPr>
                      <m:ctrlPr>
                        <w:rPr>
                          <w:rFonts w:ascii="Cambria Math" w:hAnsi="Cambria Math" w:cs="宋体"/>
                          <w:bCs/>
                          <w:i/>
                          <w:kern w:val="0"/>
                          <w:sz w:val="24"/>
                        </w:rPr>
                      </m:ctrlPr>
                    </m:sSubPr>
                    <m:e>
                      <m:r>
                        <w:rPr>
                          <w:rFonts w:ascii="Cambria Math" w:hAnsi="Cambria Math" w:cs="宋体"/>
                          <w:kern w:val="0"/>
                          <w:sz w:val="24"/>
                        </w:rPr>
                        <m:t>T</m:t>
                      </m:r>
                    </m:e>
                    <m:sub>
                      <m:r>
                        <w:rPr>
                          <w:rFonts w:ascii="Cambria Math" w:hAnsi="Cambria Math" w:cs="宋体"/>
                          <w:kern w:val="0"/>
                          <w:sz w:val="24"/>
                        </w:rPr>
                        <m:t>1</m:t>
                      </m:r>
                    </m:sub>
                  </m:sSub>
                </m:e>
              </m:d>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T</m:t>
                  </m:r>
                </m:e>
                <m:sub>
                  <m:r>
                    <w:rPr>
                      <w:rFonts w:ascii="Cambria Math" w:hAnsi="Cambria Math" w:cs="宋体"/>
                      <w:kern w:val="0"/>
                      <w:sz w:val="24"/>
                    </w:rPr>
                    <m:t>2</m:t>
                  </m:r>
                </m:sub>
              </m:sSub>
              <m:r>
                <w:rPr>
                  <w:rFonts w:ascii="Cambria Math" w:hAnsi="Cambria Math" w:cs="宋体"/>
                  <w:kern w:val="0"/>
                  <w:sz w:val="24"/>
                </w:rPr>
                <m:t>|</m:t>
              </m:r>
            </m:den>
          </m:f>
          <m:nary>
            <m:naryPr>
              <m:chr m:val="∑"/>
              <m:limLoc m:val="undOvr"/>
              <m:supHide m:val="1"/>
              <m:ctrlPr>
                <w:rPr>
                  <w:rFonts w:ascii="Cambria Math" w:hAnsi="Cambria Math" w:cs="宋体"/>
                  <w:bCs/>
                  <w:i/>
                  <w:kern w:val="0"/>
                  <w:sz w:val="24"/>
                </w:rPr>
              </m:ctrlPr>
            </m:naryPr>
            <m:sub>
              <m:r>
                <w:rPr>
                  <w:rFonts w:ascii="Cambria Math" w:hAnsi="Cambria Math" w:cs="宋体"/>
                  <w:kern w:val="0"/>
                  <w:sz w:val="24"/>
                </w:rPr>
                <m:t>u∈</m:t>
              </m:r>
              <m:sSub>
                <m:sSubPr>
                  <m:ctrlPr>
                    <w:rPr>
                      <w:rFonts w:ascii="Cambria Math" w:hAnsi="Cambria Math" w:cs="宋体"/>
                      <w:bCs/>
                      <w:i/>
                      <w:kern w:val="0"/>
                      <w:sz w:val="24"/>
                    </w:rPr>
                  </m:ctrlPr>
                </m:sSubPr>
                <m:e>
                  <m:r>
                    <w:rPr>
                      <w:rFonts w:ascii="Cambria Math" w:hAnsi="Cambria Math" w:cs="宋体"/>
                      <w:kern w:val="0"/>
                      <w:sz w:val="24"/>
                    </w:rPr>
                    <m:t>T</m:t>
                  </m:r>
                </m:e>
                <m:sub>
                  <m:r>
                    <w:rPr>
                      <w:rFonts w:ascii="Cambria Math" w:hAnsi="Cambria Math" w:cs="宋体"/>
                      <w:kern w:val="0"/>
                      <w:sz w:val="24"/>
                    </w:rPr>
                    <m:t>1</m:t>
                  </m:r>
                </m:sub>
              </m:sSub>
            </m:sub>
            <m:sup/>
            <m:e>
              <m:nary>
                <m:naryPr>
                  <m:chr m:val="∑"/>
                  <m:limLoc m:val="undOvr"/>
                  <m:supHide m:val="1"/>
                  <m:ctrlPr>
                    <w:rPr>
                      <w:rFonts w:ascii="Cambria Math" w:hAnsi="Cambria Math" w:cs="宋体"/>
                      <w:bCs/>
                      <w:i/>
                      <w:kern w:val="0"/>
                      <w:sz w:val="24"/>
                    </w:rPr>
                  </m:ctrlPr>
                </m:naryPr>
                <m:sub>
                  <m:r>
                    <w:rPr>
                      <w:rFonts w:ascii="Cambria Math" w:hAnsi="Cambria Math" w:cs="宋体"/>
                      <w:kern w:val="0"/>
                      <w:sz w:val="24"/>
                    </w:rPr>
                    <m:t>v∈</m:t>
                  </m:r>
                  <m:sSub>
                    <m:sSubPr>
                      <m:ctrlPr>
                        <w:rPr>
                          <w:rFonts w:ascii="Cambria Math" w:hAnsi="Cambria Math" w:cs="宋体"/>
                          <w:bCs/>
                          <w:i/>
                          <w:kern w:val="0"/>
                          <w:sz w:val="24"/>
                        </w:rPr>
                      </m:ctrlPr>
                    </m:sSubPr>
                    <m:e>
                      <m:r>
                        <w:rPr>
                          <w:rFonts w:ascii="Cambria Math" w:hAnsi="Cambria Math" w:cs="宋体"/>
                          <w:kern w:val="0"/>
                          <w:sz w:val="24"/>
                        </w:rPr>
                        <m:t>T</m:t>
                      </m:r>
                    </m:e>
                    <m:sub>
                      <m:r>
                        <w:rPr>
                          <w:rFonts w:ascii="Cambria Math" w:hAnsi="Cambria Math" w:cs="宋体"/>
                          <w:kern w:val="0"/>
                          <w:sz w:val="24"/>
                        </w:rPr>
                        <m:t>2</m:t>
                      </m:r>
                    </m:sub>
                  </m:sSub>
                </m:sub>
                <m:sup/>
                <m:e>
                  <m:r>
                    <w:rPr>
                      <w:rFonts w:ascii="Cambria Math" w:hAnsi="Cambria Math" w:cs="宋体"/>
                      <w:kern w:val="0"/>
                      <w:sz w:val="24"/>
                    </w:rPr>
                    <m:t>(1+w(u))(1+w(v))δ(u,v)CS(u,v)</m:t>
                  </m:r>
                </m:e>
              </m:nary>
            </m:e>
          </m:nary>
          <m:r>
            <w:rPr>
              <w:rFonts w:ascii="Cambria Math" w:hAnsi="Cambria Math" w:cs="宋体"/>
              <w:kern w:val="0"/>
              <w:sz w:val="24"/>
            </w:rPr>
            <m:t xml:space="preserve">       (5)</m:t>
          </m:r>
        </m:oMath>
      </m:oMathPara>
    </w:p>
    <w:p w14:paraId="3E1CF591" w14:textId="3C70A755" w:rsidR="00D75FBC" w:rsidRPr="00025F14" w:rsidRDefault="00085874" w:rsidP="00DB7592">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其中,</w:t>
      </w:r>
      <m:oMath>
        <m:r>
          <w:rPr>
            <w:rFonts w:ascii="Cambria Math" w:hAnsi="Cambria Math" w:cs="宋体"/>
            <w:kern w:val="0"/>
            <w:sz w:val="24"/>
          </w:rPr>
          <m:t>δ</m:t>
        </m:r>
        <m:d>
          <m:dPr>
            <m:ctrlPr>
              <w:rPr>
                <w:rFonts w:ascii="Cambria Math" w:hAnsi="Cambria Math" w:cs="宋体"/>
                <w:bCs/>
                <w:i/>
                <w:kern w:val="0"/>
                <w:sz w:val="24"/>
              </w:rPr>
            </m:ctrlPr>
          </m:dPr>
          <m:e>
            <m:r>
              <w:rPr>
                <w:rFonts w:ascii="Cambria Math" w:hAnsi="Cambria Math" w:cs="宋体"/>
                <w:kern w:val="0"/>
                <w:sz w:val="24"/>
              </w:rPr>
              <m:t>u,v</m:t>
            </m:r>
          </m:e>
        </m:d>
        <m:r>
          <w:rPr>
            <w:rFonts w:ascii="Cambria Math" w:hAnsi="Cambria Math" w:cs="宋体"/>
            <w:kern w:val="0"/>
            <w:sz w:val="24"/>
          </w:rPr>
          <m:t>=</m:t>
        </m:r>
        <m:f>
          <m:fPr>
            <m:ctrlPr>
              <w:rPr>
                <w:rFonts w:ascii="Cambria Math" w:hAnsi="Cambria Math" w:cs="宋体"/>
                <w:bCs/>
                <w:i/>
                <w:kern w:val="0"/>
                <w:sz w:val="24"/>
              </w:rPr>
            </m:ctrlPr>
          </m:fPr>
          <m:num>
            <m:r>
              <w:rPr>
                <w:rFonts w:ascii="Cambria Math" w:hAnsi="Cambria Math" w:cs="宋体"/>
                <w:kern w:val="0"/>
                <w:sz w:val="24"/>
              </w:rPr>
              <m:t>1</m:t>
            </m:r>
          </m:num>
          <m:den>
            <m:r>
              <w:rPr>
                <w:rFonts w:ascii="Cambria Math" w:hAnsi="Cambria Math" w:cs="宋体"/>
                <w:kern w:val="0"/>
                <w:sz w:val="24"/>
              </w:rPr>
              <m:t>#senses(u)+#senses(v)</m:t>
            </m:r>
          </m:den>
        </m:f>
      </m:oMath>
      <w:r>
        <w:rPr>
          <w:rFonts w:ascii="宋体" w:hAnsi="宋体" w:cs="宋体"/>
          <w:bCs/>
          <w:kern w:val="0"/>
          <w:sz w:val="24"/>
        </w:rPr>
        <w:t xml:space="preserve">, </w:t>
      </w:r>
      <m:oMath>
        <m:r>
          <w:rPr>
            <w:rFonts w:ascii="Cambria Math" w:hAnsi="Cambria Math" w:cs="宋体"/>
            <w:kern w:val="0"/>
            <w:sz w:val="24"/>
          </w:rPr>
          <m:t>#senses(u)</m:t>
        </m:r>
      </m:oMath>
      <w:r>
        <w:rPr>
          <w:rFonts w:ascii="宋体" w:hAnsi="宋体" w:cs="宋体" w:hint="eastAsia"/>
          <w:bCs/>
          <w:kern w:val="0"/>
          <w:sz w:val="24"/>
        </w:rPr>
        <w:t>表示在</w:t>
      </w:r>
      <w:r>
        <w:rPr>
          <w:rFonts w:ascii="宋体" w:hAnsi="宋体" w:cs="宋体"/>
          <w:bCs/>
          <w:kern w:val="0"/>
          <w:sz w:val="24"/>
        </w:rPr>
        <w:t>WordNet中</w:t>
      </w:r>
      <w:r>
        <w:rPr>
          <w:rFonts w:ascii="宋体" w:hAnsi="宋体" w:cs="宋体" w:hint="eastAsia"/>
          <w:bCs/>
          <w:kern w:val="0"/>
          <w:sz w:val="24"/>
        </w:rPr>
        <w:t>u</w:t>
      </w:r>
      <w:r>
        <w:rPr>
          <w:rFonts w:ascii="宋体" w:hAnsi="宋体" w:cs="宋体"/>
          <w:bCs/>
          <w:kern w:val="0"/>
          <w:sz w:val="24"/>
        </w:rPr>
        <w:t>所在的同义词集数。</w:t>
      </w:r>
    </w:p>
    <w:p w14:paraId="1F89AAC5" w14:textId="10685CD7" w:rsidR="004F71AB" w:rsidRDefault="001E2778" w:rsidP="00DF43E5">
      <w:pPr>
        <w:pStyle w:val="a3"/>
        <w:widowControl/>
        <w:numPr>
          <w:ilvl w:val="0"/>
          <w:numId w:val="7"/>
        </w:numPr>
        <w:adjustRightInd w:val="0"/>
        <w:snapToGrid w:val="0"/>
        <w:spacing w:after="120" w:line="360" w:lineRule="auto"/>
        <w:ind w:firstLineChars="0"/>
        <w:rPr>
          <w:rFonts w:ascii="宋体" w:hAnsi="宋体" w:cs="宋体"/>
          <w:b/>
          <w:bCs/>
          <w:kern w:val="0"/>
          <w:sz w:val="24"/>
        </w:rPr>
      </w:pPr>
      <w:r>
        <w:rPr>
          <w:rFonts w:ascii="宋体" w:hAnsi="宋体" w:cs="宋体" w:hint="eastAsia"/>
          <w:b/>
          <w:bCs/>
          <w:kern w:val="0"/>
          <w:sz w:val="24"/>
        </w:rPr>
        <w:t>最大化(max)</w:t>
      </w:r>
      <w:r w:rsidR="004F71AB" w:rsidRPr="001E2778">
        <w:rPr>
          <w:rFonts w:ascii="宋体" w:hAnsi="宋体" w:cs="宋体" w:hint="eastAsia"/>
          <w:b/>
          <w:bCs/>
          <w:kern w:val="0"/>
          <w:sz w:val="24"/>
        </w:rPr>
        <w:t>算法</w:t>
      </w:r>
    </w:p>
    <w:p w14:paraId="7E16003D" w14:textId="53466FA1" w:rsidR="00E83D33" w:rsidRDefault="008754B4" w:rsidP="00E83D33">
      <w:pPr>
        <w:widowControl/>
        <w:adjustRightInd w:val="0"/>
        <w:snapToGrid w:val="0"/>
        <w:spacing w:after="120" w:line="360" w:lineRule="auto"/>
        <w:ind w:left="360"/>
        <w:rPr>
          <w:rFonts w:ascii="宋体" w:hAnsi="宋体" w:cs="宋体"/>
          <w:bCs/>
          <w:kern w:val="0"/>
          <w:sz w:val="24"/>
        </w:rPr>
      </w:pPr>
      <w:r w:rsidRPr="007B69C7">
        <w:rPr>
          <w:rFonts w:ascii="宋体" w:hAnsi="宋体" w:cs="宋体" w:hint="eastAsia"/>
          <w:bCs/>
          <w:kern w:val="0"/>
          <w:sz w:val="24"/>
        </w:rPr>
        <w:lastRenderedPageBreak/>
        <w:t>将</w:t>
      </w:r>
      <w:r w:rsidR="00E83D33" w:rsidRPr="007B69C7">
        <w:rPr>
          <w:rFonts w:ascii="宋体" w:hAnsi="宋体" w:cs="宋体" w:hint="eastAsia"/>
          <w:bCs/>
          <w:kern w:val="0"/>
          <w:sz w:val="24"/>
        </w:rPr>
        <w:t>A中的每个基本单元与B中所有单元比配留下因果分数最大的那个匹配对，将所有留下的匹配对的因果分数相加，</w:t>
      </w:r>
      <w:r w:rsidR="00E83D33">
        <w:rPr>
          <w:rFonts w:ascii="宋体" w:hAnsi="宋体" w:cs="宋体" w:hint="eastAsia"/>
          <w:bCs/>
          <w:kern w:val="0"/>
          <w:sz w:val="24"/>
        </w:rPr>
        <w:t>作为A、B之间的因果性强弱的分数，如式6：</w:t>
      </w:r>
    </w:p>
    <w:p w14:paraId="2E435C35" w14:textId="78B9529A" w:rsidR="00C02EE1" w:rsidRPr="00A564D3" w:rsidRDefault="00A35F75" w:rsidP="0014760E">
      <w:pPr>
        <w:widowControl/>
        <w:adjustRightInd w:val="0"/>
        <w:snapToGrid w:val="0"/>
        <w:spacing w:after="120" w:line="360" w:lineRule="auto"/>
        <w:ind w:left="360"/>
        <w:rPr>
          <w:rFonts w:ascii="宋体" w:hAnsi="宋体" w:cs="宋体"/>
          <w:bCs/>
          <w:kern w:val="0"/>
          <w:sz w:val="24"/>
        </w:rPr>
      </w:pPr>
      <m:oMathPara>
        <m:oMath>
          <m:sSub>
            <m:sSubPr>
              <m:ctrlPr>
                <w:rPr>
                  <w:rFonts w:ascii="Cambria Math" w:hAnsi="Cambria Math" w:cs="宋体"/>
                  <w:bCs/>
                  <w:kern w:val="0"/>
                  <w:sz w:val="24"/>
                </w:rPr>
              </m:ctrlPr>
            </m:sSubPr>
            <m:e>
              <m:r>
                <w:rPr>
                  <w:rFonts w:ascii="Cambria Math" w:hAnsi="Cambria Math" w:cs="宋体"/>
                  <w:kern w:val="0"/>
                  <w:sz w:val="24"/>
                </w:rPr>
                <m:t>CS</m:t>
              </m:r>
            </m:e>
            <m:sub>
              <m:r>
                <w:rPr>
                  <w:rFonts w:ascii="Cambria Math" w:hAnsi="Cambria Math" w:cs="宋体"/>
                  <w:kern w:val="0"/>
                  <w:sz w:val="24"/>
                </w:rPr>
                <m:t>T</m:t>
              </m:r>
            </m:sub>
          </m:sSub>
          <m:d>
            <m:dPr>
              <m:ctrlPr>
                <w:rPr>
                  <w:rFonts w:ascii="Cambria Math" w:hAnsi="Cambria Math" w:cs="宋体"/>
                  <w:bCs/>
                  <w:kern w:val="0"/>
                  <w:sz w:val="24"/>
                </w:rPr>
              </m:ctrlPr>
            </m:dPr>
            <m:e>
              <m:sSub>
                <m:sSubPr>
                  <m:ctrlPr>
                    <w:rPr>
                      <w:rFonts w:ascii="Cambria Math" w:hAnsi="Cambria Math" w:cs="宋体"/>
                      <w:bCs/>
                      <w:kern w:val="0"/>
                      <w:sz w:val="24"/>
                    </w:rPr>
                  </m:ctrlPr>
                </m:sSubPr>
                <m:e>
                  <m:r>
                    <w:rPr>
                      <w:rFonts w:ascii="Cambria Math" w:hAnsi="Cambria Math" w:cs="宋体"/>
                      <w:kern w:val="0"/>
                      <w:sz w:val="24"/>
                    </w:rPr>
                    <m:t>T</m:t>
                  </m:r>
                </m:e>
                <m:sub>
                  <m:r>
                    <w:rPr>
                      <w:rFonts w:ascii="Cambria Math" w:hAnsi="Cambria Math" w:cs="宋体"/>
                      <w:kern w:val="0"/>
                      <w:sz w:val="24"/>
                    </w:rPr>
                    <m:t>1</m:t>
                  </m:r>
                </m:sub>
              </m:sSub>
              <m:r>
                <m:rPr>
                  <m:sty m:val="p"/>
                </m:rPr>
                <w:rPr>
                  <w:rFonts w:ascii="Cambria Math" w:hAnsi="Cambria Math" w:cs="宋体"/>
                  <w:kern w:val="0"/>
                  <w:sz w:val="24"/>
                </w:rPr>
                <m:t>,</m:t>
              </m:r>
              <m:sSub>
                <m:sSubPr>
                  <m:ctrlPr>
                    <w:rPr>
                      <w:rFonts w:ascii="Cambria Math" w:hAnsi="Cambria Math" w:cs="宋体"/>
                      <w:bCs/>
                      <w:kern w:val="0"/>
                      <w:sz w:val="24"/>
                    </w:rPr>
                  </m:ctrlPr>
                </m:sSubPr>
                <m:e>
                  <m:r>
                    <w:rPr>
                      <w:rFonts w:ascii="Cambria Math" w:hAnsi="Cambria Math" w:cs="宋体"/>
                      <w:kern w:val="0"/>
                      <w:sz w:val="24"/>
                    </w:rPr>
                    <m:t>T</m:t>
                  </m:r>
                </m:e>
                <m:sub>
                  <m:r>
                    <w:rPr>
                      <w:rFonts w:ascii="Cambria Math" w:hAnsi="Cambria Math" w:cs="宋体"/>
                      <w:kern w:val="0"/>
                      <w:sz w:val="24"/>
                    </w:rPr>
                    <m:t>2</m:t>
                  </m:r>
                </m:sub>
              </m:sSub>
            </m:e>
          </m:d>
          <m:r>
            <m:rPr>
              <m:sty m:val="p"/>
            </m:rPr>
            <w:rPr>
              <w:rFonts w:ascii="Cambria Math" w:hAnsi="Cambria Math" w:cs="宋体"/>
              <w:kern w:val="0"/>
              <w:sz w:val="24"/>
            </w:rPr>
            <m:t>=</m:t>
          </m:r>
          <m:f>
            <m:fPr>
              <m:ctrlPr>
                <w:rPr>
                  <w:rFonts w:ascii="Cambria Math" w:hAnsi="Cambria Math" w:cs="宋体"/>
                  <w:bCs/>
                  <w:kern w:val="0"/>
                  <w:sz w:val="24"/>
                </w:rPr>
              </m:ctrlPr>
            </m:fPr>
            <m:num>
              <m:r>
                <w:rPr>
                  <w:rFonts w:ascii="Cambria Math" w:hAnsi="Cambria Math" w:cs="宋体"/>
                  <w:kern w:val="0"/>
                  <w:sz w:val="24"/>
                </w:rPr>
                <m:t>1</m:t>
              </m:r>
            </m:num>
            <m:den>
              <m:d>
                <m:dPr>
                  <m:begChr m:val="|"/>
                  <m:endChr m:val="|"/>
                  <m:ctrlPr>
                    <w:rPr>
                      <w:rFonts w:ascii="Cambria Math" w:hAnsi="Cambria Math" w:cs="宋体"/>
                      <w:bCs/>
                      <w:i/>
                      <w:kern w:val="0"/>
                      <w:sz w:val="24"/>
                    </w:rPr>
                  </m:ctrlPr>
                </m:dPr>
                <m:e>
                  <m:sSub>
                    <m:sSubPr>
                      <m:ctrlPr>
                        <w:rPr>
                          <w:rFonts w:ascii="Cambria Math" w:hAnsi="Cambria Math" w:cs="宋体"/>
                          <w:bCs/>
                          <w:i/>
                          <w:kern w:val="0"/>
                          <w:sz w:val="24"/>
                        </w:rPr>
                      </m:ctrlPr>
                    </m:sSubPr>
                    <m:e>
                      <m:r>
                        <w:rPr>
                          <w:rFonts w:ascii="Cambria Math" w:hAnsi="Cambria Math" w:cs="宋体"/>
                          <w:kern w:val="0"/>
                          <w:sz w:val="24"/>
                        </w:rPr>
                        <m:t>T</m:t>
                      </m:r>
                    </m:e>
                    <m:sub>
                      <m:r>
                        <w:rPr>
                          <w:rFonts w:ascii="Cambria Math" w:hAnsi="Cambria Math" w:cs="宋体"/>
                          <w:kern w:val="0"/>
                          <w:sz w:val="24"/>
                        </w:rPr>
                        <m:t>1</m:t>
                      </m:r>
                    </m:sub>
                  </m:sSub>
                </m:e>
              </m:d>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T</m:t>
                  </m:r>
                </m:e>
                <m:sub>
                  <m:r>
                    <w:rPr>
                      <w:rFonts w:ascii="Cambria Math" w:hAnsi="Cambria Math" w:cs="宋体"/>
                      <w:kern w:val="0"/>
                      <w:sz w:val="24"/>
                    </w:rPr>
                    <m:t>2</m:t>
                  </m:r>
                </m:sub>
              </m:sSub>
              <m:r>
                <w:rPr>
                  <w:rFonts w:ascii="Cambria Math" w:hAnsi="Cambria Math" w:cs="宋体"/>
                  <w:kern w:val="0"/>
                  <w:sz w:val="24"/>
                </w:rPr>
                <m:t>|</m:t>
              </m:r>
            </m:den>
          </m:f>
          <m:nary>
            <m:naryPr>
              <m:chr m:val="∑"/>
              <m:limLoc m:val="undOvr"/>
              <m:supHide m:val="1"/>
              <m:ctrlPr>
                <w:rPr>
                  <w:rFonts w:ascii="Cambria Math" w:hAnsi="Cambria Math" w:cs="宋体"/>
                  <w:bCs/>
                  <w:i/>
                  <w:kern w:val="0"/>
                  <w:sz w:val="24"/>
                </w:rPr>
              </m:ctrlPr>
            </m:naryPr>
            <m:sub>
              <m:r>
                <w:rPr>
                  <w:rFonts w:ascii="Cambria Math" w:hAnsi="Cambria Math" w:cs="宋体"/>
                  <w:kern w:val="0"/>
                  <w:sz w:val="24"/>
                </w:rPr>
                <m:t>u∈</m:t>
              </m:r>
              <m:sSub>
                <m:sSubPr>
                  <m:ctrlPr>
                    <w:rPr>
                      <w:rFonts w:ascii="Cambria Math" w:hAnsi="Cambria Math" w:cs="宋体"/>
                      <w:bCs/>
                      <w:i/>
                      <w:kern w:val="0"/>
                      <w:sz w:val="24"/>
                    </w:rPr>
                  </m:ctrlPr>
                </m:sSubPr>
                <m:e>
                  <m:r>
                    <w:rPr>
                      <w:rFonts w:ascii="Cambria Math" w:hAnsi="Cambria Math" w:cs="宋体"/>
                      <w:kern w:val="0"/>
                      <w:sz w:val="24"/>
                    </w:rPr>
                    <m:t>T</m:t>
                  </m:r>
                </m:e>
                <m:sub>
                  <m:r>
                    <w:rPr>
                      <w:rFonts w:ascii="Cambria Math" w:hAnsi="Cambria Math" w:cs="宋体"/>
                      <w:kern w:val="0"/>
                      <w:sz w:val="24"/>
                    </w:rPr>
                    <m:t>1</m:t>
                  </m:r>
                </m:sub>
              </m:sSub>
            </m:sub>
            <m:sup/>
            <m:e>
              <m:func>
                <m:funcPr>
                  <m:ctrlPr>
                    <w:rPr>
                      <w:rFonts w:ascii="Cambria Math" w:hAnsi="Cambria Math" w:cs="宋体"/>
                      <w:bCs/>
                      <w:i/>
                      <w:kern w:val="0"/>
                      <w:sz w:val="24"/>
                    </w:rPr>
                  </m:ctrlPr>
                </m:funcPr>
                <m:fName>
                  <m:limLow>
                    <m:limLowPr>
                      <m:ctrlPr>
                        <w:rPr>
                          <w:rFonts w:ascii="Cambria Math" w:hAnsi="Cambria Math" w:cs="宋体"/>
                          <w:bCs/>
                          <w:i/>
                          <w:kern w:val="0"/>
                          <w:sz w:val="24"/>
                        </w:rPr>
                      </m:ctrlPr>
                    </m:limLowPr>
                    <m:e>
                      <m:r>
                        <m:rPr>
                          <m:sty m:val="p"/>
                        </m:rPr>
                        <w:rPr>
                          <w:rFonts w:ascii="Cambria Math" w:hAnsi="Cambria Math" w:cs="宋体"/>
                          <w:kern w:val="0"/>
                          <w:sz w:val="24"/>
                        </w:rPr>
                        <m:t>max</m:t>
                      </m:r>
                    </m:e>
                    <m:lim>
                      <m:r>
                        <w:rPr>
                          <w:rFonts w:ascii="Cambria Math" w:hAnsi="Cambria Math" w:cs="宋体"/>
                          <w:kern w:val="0"/>
                          <w:sz w:val="24"/>
                        </w:rPr>
                        <m:t>v∈</m:t>
                      </m:r>
                      <m:sSub>
                        <m:sSubPr>
                          <m:ctrlPr>
                            <w:rPr>
                              <w:rFonts w:ascii="Cambria Math" w:hAnsi="Cambria Math" w:cs="宋体"/>
                              <w:bCs/>
                              <w:i/>
                              <w:kern w:val="0"/>
                              <w:sz w:val="24"/>
                            </w:rPr>
                          </m:ctrlPr>
                        </m:sSubPr>
                        <m:e>
                          <m:r>
                            <w:rPr>
                              <w:rFonts w:ascii="Cambria Math" w:hAnsi="Cambria Math" w:cs="宋体"/>
                              <w:kern w:val="0"/>
                              <w:sz w:val="24"/>
                            </w:rPr>
                            <m:t>T</m:t>
                          </m:r>
                        </m:e>
                        <m:sub>
                          <m:r>
                            <w:rPr>
                              <w:rFonts w:ascii="Cambria Math" w:hAnsi="Cambria Math" w:cs="宋体"/>
                              <w:kern w:val="0"/>
                              <w:sz w:val="24"/>
                            </w:rPr>
                            <m:t>2</m:t>
                          </m:r>
                        </m:sub>
                      </m:sSub>
                      <m:r>
                        <w:rPr>
                          <w:rFonts w:ascii="Cambria Math" w:hAnsi="Cambria Math" w:cs="宋体"/>
                          <w:kern w:val="0"/>
                          <w:sz w:val="24"/>
                        </w:rPr>
                        <m:t>,</m:t>
                      </m:r>
                    </m:lim>
                  </m:limLow>
                </m:fName>
                <m:e>
                  <m:r>
                    <w:rPr>
                      <w:rFonts w:ascii="Cambria Math" w:hAnsi="Cambria Math" w:cs="宋体"/>
                      <w:kern w:val="0"/>
                      <w:sz w:val="24"/>
                    </w:rPr>
                    <m:t>(1+w(u))(1+w(v))δ(u,v)CS(u,v)</m:t>
                  </m:r>
                </m:e>
              </m:func>
            </m:e>
          </m:nary>
          <m:r>
            <w:rPr>
              <w:rFonts w:ascii="Cambria Math" w:hAnsi="Cambria Math" w:cs="宋体"/>
              <w:kern w:val="0"/>
              <w:sz w:val="24"/>
            </w:rPr>
            <m:t xml:space="preserve">     </m:t>
          </m:r>
          <m:r>
            <m:rPr>
              <m:sty m:val="p"/>
            </m:rPr>
            <w:rPr>
              <w:rFonts w:ascii="Cambria Math" w:hAnsi="Cambria Math" w:cs="宋体" w:hint="eastAsia"/>
              <w:kern w:val="0"/>
              <w:sz w:val="24"/>
            </w:rPr>
            <m:t>(</m:t>
          </m:r>
          <m:r>
            <m:rPr>
              <m:sty m:val="p"/>
            </m:rPr>
            <w:rPr>
              <w:rFonts w:ascii="Cambria Math" w:hAnsi="Cambria Math" w:cs="宋体"/>
              <w:kern w:val="0"/>
              <w:sz w:val="24"/>
            </w:rPr>
            <m:t>6)</m:t>
          </m:r>
        </m:oMath>
      </m:oMathPara>
    </w:p>
    <w:p w14:paraId="159B52E5" w14:textId="350CD97F" w:rsidR="004F71AB" w:rsidRDefault="00737327" w:rsidP="00DF43E5">
      <w:pPr>
        <w:pStyle w:val="a3"/>
        <w:widowControl/>
        <w:numPr>
          <w:ilvl w:val="0"/>
          <w:numId w:val="7"/>
        </w:numPr>
        <w:adjustRightInd w:val="0"/>
        <w:snapToGrid w:val="0"/>
        <w:spacing w:after="120" w:line="360" w:lineRule="auto"/>
        <w:ind w:firstLineChars="0"/>
        <w:rPr>
          <w:rFonts w:ascii="宋体" w:hAnsi="宋体" w:cs="宋体"/>
          <w:b/>
          <w:bCs/>
          <w:kern w:val="0"/>
          <w:sz w:val="24"/>
        </w:rPr>
      </w:pPr>
      <w:r>
        <w:rPr>
          <w:rFonts w:ascii="宋体" w:hAnsi="宋体" w:cs="宋体" w:hint="eastAsia"/>
          <w:b/>
          <w:bCs/>
          <w:kern w:val="0"/>
          <w:sz w:val="24"/>
        </w:rPr>
        <w:t>阈值</w:t>
      </w:r>
      <w:r w:rsidR="004F71AB">
        <w:rPr>
          <w:rFonts w:ascii="宋体" w:hAnsi="宋体" w:cs="宋体" w:hint="eastAsia"/>
          <w:b/>
          <w:bCs/>
          <w:kern w:val="0"/>
          <w:sz w:val="24"/>
        </w:rPr>
        <w:t>(thresh</w:t>
      </w:r>
      <w:r w:rsidR="00197459">
        <w:rPr>
          <w:rFonts w:ascii="宋体" w:hAnsi="宋体" w:cs="宋体" w:hint="eastAsia"/>
          <w:b/>
          <w:bCs/>
          <w:kern w:val="0"/>
          <w:sz w:val="24"/>
        </w:rPr>
        <w:t>old</w:t>
      </w:r>
      <w:r w:rsidR="004F71AB">
        <w:rPr>
          <w:rFonts w:ascii="宋体" w:hAnsi="宋体" w:cs="宋体" w:hint="eastAsia"/>
          <w:b/>
          <w:bCs/>
          <w:kern w:val="0"/>
          <w:sz w:val="24"/>
        </w:rPr>
        <w:t>)</w:t>
      </w:r>
      <w:r>
        <w:rPr>
          <w:rFonts w:ascii="宋体" w:hAnsi="宋体" w:cs="宋体" w:hint="eastAsia"/>
          <w:b/>
          <w:bCs/>
          <w:kern w:val="0"/>
          <w:sz w:val="24"/>
        </w:rPr>
        <w:t>法</w:t>
      </w:r>
    </w:p>
    <w:p w14:paraId="1378F2D6" w14:textId="77777777" w:rsidR="00D945FC" w:rsidRDefault="00D945FC" w:rsidP="00D945FC">
      <w:pPr>
        <w:widowControl/>
        <w:adjustRightInd w:val="0"/>
        <w:snapToGrid w:val="0"/>
        <w:spacing w:after="120" w:line="360" w:lineRule="auto"/>
        <w:ind w:left="360"/>
        <w:rPr>
          <w:rFonts w:ascii="宋体" w:hAnsi="宋体" w:cs="宋体"/>
          <w:bCs/>
          <w:kern w:val="0"/>
          <w:sz w:val="24"/>
        </w:rPr>
      </w:pPr>
      <w:r w:rsidRPr="001F2BD4">
        <w:rPr>
          <w:rFonts w:ascii="宋体" w:hAnsi="宋体" w:cs="宋体" w:hint="eastAsia"/>
          <w:bCs/>
          <w:kern w:val="0"/>
          <w:sz w:val="24"/>
        </w:rPr>
        <w:t>设计因果分数阈值，留下大于阈值的匹配对，将其分数求和</w:t>
      </w:r>
      <w:r>
        <w:rPr>
          <w:rFonts w:ascii="宋体" w:hAnsi="宋体" w:cs="宋体" w:hint="eastAsia"/>
          <w:bCs/>
          <w:kern w:val="0"/>
          <w:sz w:val="24"/>
        </w:rPr>
        <w:t>作为A、B之间的因果性强弱的分数，如式7：</w:t>
      </w:r>
    </w:p>
    <w:p w14:paraId="2208C1A7" w14:textId="77777777" w:rsidR="00D945FC" w:rsidRDefault="00D945FC" w:rsidP="00D945FC">
      <w:pPr>
        <w:widowControl/>
        <w:adjustRightInd w:val="0"/>
        <w:snapToGrid w:val="0"/>
        <w:spacing w:after="120" w:line="360" w:lineRule="auto"/>
        <w:ind w:left="360"/>
        <w:rPr>
          <w:rFonts w:ascii="宋体" w:hAnsi="宋体" w:cs="宋体"/>
          <w:kern w:val="0"/>
          <w:sz w:val="24"/>
        </w:rPr>
      </w:pPr>
      <w:r>
        <w:rPr>
          <w:rFonts w:ascii="宋体" w:hAnsi="宋体" w:cs="宋体" w:hint="eastAsia"/>
          <w:bCs/>
          <w:kern w:val="0"/>
          <w:sz w:val="24"/>
        </w:rPr>
        <w:t>记</w:t>
      </w:r>
      <m:oMath>
        <m:r>
          <w:rPr>
            <w:rFonts w:ascii="Cambria Math" w:hAnsi="Cambria Math" w:cs="宋体"/>
            <w:kern w:val="0"/>
            <w:sz w:val="24"/>
          </w:rPr>
          <m:t>(1+w(u))(1+w(v))δ(u,v)CS(u,v)</m:t>
        </m:r>
      </m:oMath>
      <w:r>
        <w:rPr>
          <w:rFonts w:ascii="宋体" w:hAnsi="宋体" w:cs="宋体" w:hint="eastAsia"/>
          <w:kern w:val="0"/>
          <w:sz w:val="24"/>
        </w:rPr>
        <w:t>为</w:t>
      </w:r>
      <m:oMath>
        <m:sSub>
          <m:sSubPr>
            <m:ctrlPr>
              <w:rPr>
                <w:rFonts w:ascii="Cambria Math" w:hAnsi="Cambria Math" w:cs="宋体"/>
                <w:kern w:val="0"/>
                <w:sz w:val="24"/>
              </w:rPr>
            </m:ctrlPr>
          </m:sSubPr>
          <m:e>
            <m:r>
              <m:rPr>
                <m:scr m:val="script"/>
                <m:sty m:val="p"/>
              </m:rPr>
              <w:rPr>
                <w:rFonts w:ascii="Cambria Math" w:hAnsi="Cambria Math" w:cs="宋体"/>
                <w:kern w:val="0"/>
                <w:sz w:val="24"/>
              </w:rPr>
              <m:t>S</m:t>
            </m:r>
          </m:e>
          <m:sub>
            <m:r>
              <w:rPr>
                <w:rFonts w:ascii="Cambria Math" w:hAnsi="Cambria Math" w:cs="宋体"/>
                <w:kern w:val="0"/>
                <w:sz w:val="24"/>
              </w:rPr>
              <m:t>0</m:t>
            </m:r>
          </m:sub>
        </m:sSub>
        <m:r>
          <m:rPr>
            <m:sty m:val="p"/>
          </m:rPr>
          <w:rPr>
            <w:rFonts w:ascii="Cambria Math" w:hAnsi="Cambria Math" w:cs="宋体" w:hint="eastAsia"/>
            <w:kern w:val="0"/>
            <w:sz w:val="24"/>
          </w:rPr>
          <m:t>(</m:t>
        </m:r>
        <m:r>
          <m:rPr>
            <m:sty m:val="p"/>
          </m:rPr>
          <w:rPr>
            <w:rFonts w:ascii="Cambria Math" w:hAnsi="Cambria Math" w:cs="宋体"/>
            <w:kern w:val="0"/>
            <w:sz w:val="24"/>
          </w:rPr>
          <m:t>u,v)</m:t>
        </m:r>
      </m:oMath>
    </w:p>
    <w:p w14:paraId="44F9E934" w14:textId="1F8ABDE2" w:rsidR="00D945FC" w:rsidRDefault="00D945FC" w:rsidP="00D945FC">
      <w:pPr>
        <w:widowControl/>
        <w:adjustRightInd w:val="0"/>
        <w:snapToGrid w:val="0"/>
        <w:spacing w:after="120" w:line="360" w:lineRule="auto"/>
        <w:ind w:leftChars="200" w:left="420"/>
        <w:rPr>
          <w:rFonts w:ascii="宋体" w:hAnsi="宋体" w:cs="宋体"/>
          <w:kern w:val="0"/>
          <w:sz w:val="24"/>
        </w:rPr>
      </w:pPr>
      <w:r>
        <w:rPr>
          <w:rFonts w:ascii="宋体" w:hAnsi="宋体" w:cs="宋体" w:hint="eastAsia"/>
          <w:kern w:val="0"/>
          <w:sz w:val="24"/>
        </w:rPr>
        <w:t>令</w:t>
      </w:r>
      <m:oMath>
        <m:r>
          <m:rPr>
            <m:scr m:val="script"/>
            <m:sty m:val="p"/>
          </m:rPr>
          <w:rPr>
            <w:rFonts w:ascii="Cambria Math" w:hAnsi="Cambria Math" w:cs="宋体"/>
            <w:kern w:val="0"/>
            <w:sz w:val="24"/>
          </w:rPr>
          <m:t>S</m:t>
        </m:r>
        <m:d>
          <m:dPr>
            <m:ctrlPr>
              <w:rPr>
                <w:rFonts w:ascii="Cambria Math" w:hAnsi="Cambria Math" w:cs="宋体"/>
                <w:kern w:val="0"/>
                <w:sz w:val="24"/>
              </w:rPr>
            </m:ctrlPr>
          </m:dPr>
          <m:e>
            <m:r>
              <m:rPr>
                <m:sty m:val="p"/>
              </m:rPr>
              <w:rPr>
                <w:rFonts w:ascii="Cambria Math" w:hAnsi="Cambria Math" w:cs="宋体"/>
                <w:kern w:val="0"/>
                <w:sz w:val="24"/>
              </w:rPr>
              <m:t>u,v</m:t>
            </m:r>
          </m:e>
        </m:d>
        <m:r>
          <m:rPr>
            <m:sty m:val="p"/>
          </m:rPr>
          <w:rPr>
            <w:rFonts w:ascii="Cambria Math" w:hAnsi="Cambria Math" w:cs="宋体"/>
            <w:kern w:val="0"/>
            <w:sz w:val="24"/>
          </w:rPr>
          <m:t>=</m:t>
        </m:r>
        <m:d>
          <m:dPr>
            <m:begChr m:val="{"/>
            <m:endChr m:val=""/>
            <m:ctrlPr>
              <w:rPr>
                <w:rFonts w:ascii="Cambria Math" w:hAnsi="Cambria Math" w:cs="宋体"/>
                <w:kern w:val="0"/>
                <w:sz w:val="24"/>
              </w:rPr>
            </m:ctrlPr>
          </m:dPr>
          <m:e>
            <m:eqArr>
              <m:eqArrPr>
                <m:ctrlPr>
                  <w:rPr>
                    <w:rFonts w:ascii="Cambria Math" w:hAnsi="Cambria Math" w:cs="宋体"/>
                    <w:kern w:val="0"/>
                    <w:sz w:val="24"/>
                  </w:rPr>
                </m:ctrlPr>
              </m:eqArrPr>
              <m:e>
                <m:sSub>
                  <m:sSubPr>
                    <m:ctrlPr>
                      <w:rPr>
                        <w:rFonts w:ascii="Cambria Math" w:hAnsi="Cambria Math" w:cs="宋体"/>
                        <w:kern w:val="0"/>
                        <w:sz w:val="24"/>
                      </w:rPr>
                    </m:ctrlPr>
                  </m:sSubPr>
                  <m:e>
                    <m:r>
                      <m:rPr>
                        <m:scr m:val="script"/>
                        <m:sty m:val="p"/>
                      </m:rPr>
                      <w:rPr>
                        <w:rFonts w:ascii="Cambria Math" w:hAnsi="Cambria Math" w:cs="宋体"/>
                        <w:kern w:val="0"/>
                        <w:sz w:val="24"/>
                      </w:rPr>
                      <m:t>S</m:t>
                    </m:r>
                  </m:e>
                  <m:sub>
                    <m:r>
                      <w:rPr>
                        <w:rFonts w:ascii="Cambria Math" w:hAnsi="Cambria Math" w:cs="宋体"/>
                        <w:kern w:val="0"/>
                        <w:sz w:val="24"/>
                      </w:rPr>
                      <m:t>0</m:t>
                    </m:r>
                  </m:sub>
                </m:sSub>
                <m:d>
                  <m:dPr>
                    <m:ctrlPr>
                      <w:rPr>
                        <w:rFonts w:ascii="Cambria Math" w:hAnsi="Cambria Math" w:cs="宋体"/>
                        <w:kern w:val="0"/>
                        <w:sz w:val="24"/>
                      </w:rPr>
                    </m:ctrlPr>
                  </m:dPr>
                  <m:e>
                    <m:r>
                      <m:rPr>
                        <m:sty m:val="p"/>
                      </m:rPr>
                      <w:rPr>
                        <w:rFonts w:ascii="Cambria Math" w:hAnsi="Cambria Math" w:cs="宋体"/>
                        <w:kern w:val="0"/>
                        <w:sz w:val="24"/>
                      </w:rPr>
                      <m:t>u,v</m:t>
                    </m:r>
                  </m:e>
                </m:d>
                <m:r>
                  <m:rPr>
                    <m:sty m:val="p"/>
                  </m:rPr>
                  <w:rPr>
                    <w:rFonts w:ascii="Cambria Math" w:hAnsi="Cambria Math" w:cs="宋体"/>
                    <w:kern w:val="0"/>
                    <w:sz w:val="24"/>
                  </w:rPr>
                  <m:t xml:space="preserve">      </m:t>
                </m:r>
                <m:r>
                  <m:rPr>
                    <m:sty m:val="p"/>
                  </m:rPr>
                  <w:rPr>
                    <w:rFonts w:ascii="Cambria Math" w:hAnsi="Cambria Math" w:cs="宋体" w:hint="eastAsia"/>
                    <w:kern w:val="0"/>
                    <w:sz w:val="24"/>
                  </w:rPr>
                  <m:t>若</m:t>
                </m:r>
                <m:sSub>
                  <m:sSubPr>
                    <m:ctrlPr>
                      <w:rPr>
                        <w:rFonts w:ascii="Cambria Math" w:hAnsi="Cambria Math" w:cs="宋体"/>
                        <w:kern w:val="0"/>
                        <w:sz w:val="24"/>
                      </w:rPr>
                    </m:ctrlPr>
                  </m:sSubPr>
                  <m:e>
                    <m:r>
                      <m:rPr>
                        <m:scr m:val="script"/>
                        <m:sty m:val="p"/>
                      </m:rPr>
                      <w:rPr>
                        <w:rFonts w:ascii="Cambria Math" w:hAnsi="Cambria Math" w:cs="宋体"/>
                        <w:kern w:val="0"/>
                        <w:sz w:val="24"/>
                      </w:rPr>
                      <m:t>S</m:t>
                    </m:r>
                  </m:e>
                  <m:sub>
                    <m:r>
                      <w:rPr>
                        <w:rFonts w:ascii="Cambria Math" w:hAnsi="Cambria Math" w:cs="宋体"/>
                        <w:kern w:val="0"/>
                        <w:sz w:val="24"/>
                      </w:rPr>
                      <m:t>0</m:t>
                    </m:r>
                  </m:sub>
                </m:sSub>
                <m:d>
                  <m:dPr>
                    <m:ctrlPr>
                      <w:rPr>
                        <w:rFonts w:ascii="Cambria Math" w:hAnsi="Cambria Math" w:cs="宋体"/>
                        <w:kern w:val="0"/>
                        <w:sz w:val="24"/>
                      </w:rPr>
                    </m:ctrlPr>
                  </m:dPr>
                  <m:e>
                    <m:r>
                      <m:rPr>
                        <m:sty m:val="p"/>
                      </m:rPr>
                      <w:rPr>
                        <w:rFonts w:ascii="Cambria Math" w:hAnsi="Cambria Math" w:cs="宋体"/>
                        <w:kern w:val="0"/>
                        <w:sz w:val="24"/>
                      </w:rPr>
                      <m:t>u,v</m:t>
                    </m:r>
                  </m:e>
                </m:d>
                <m:r>
                  <m:rPr>
                    <m:sty m:val="p"/>
                  </m:rPr>
                  <w:rPr>
                    <w:rFonts w:ascii="Cambria Math" w:hAnsi="Cambria Math" w:cs="宋体"/>
                    <w:kern w:val="0"/>
                    <w:sz w:val="24"/>
                  </w:rPr>
                  <m:t>&gt;t</m:t>
                </m:r>
              </m:e>
              <m:e>
                <m:r>
                  <m:rPr>
                    <m:sty m:val="p"/>
                  </m:rPr>
                  <w:rPr>
                    <w:rFonts w:ascii="Cambria Math" w:hAnsi="Cambria Math" w:cs="宋体" w:hint="eastAsia"/>
                    <w:kern w:val="0"/>
                    <w:sz w:val="24"/>
                  </w:rPr>
                  <m:t>0</m:t>
                </m:r>
                <m:r>
                  <m:rPr>
                    <m:sty m:val="p"/>
                  </m:rPr>
                  <w:rPr>
                    <w:rFonts w:ascii="Cambria Math" w:hAnsi="Cambria Math" w:cs="宋体"/>
                    <w:kern w:val="0"/>
                    <w:sz w:val="24"/>
                  </w:rPr>
                  <m:t xml:space="preserve">                             </m:t>
                </m:r>
                <m:r>
                  <m:rPr>
                    <m:sty m:val="p"/>
                  </m:rPr>
                  <w:rPr>
                    <w:rFonts w:ascii="Cambria Math" w:hAnsi="Cambria Math" w:cs="宋体"/>
                    <w:kern w:val="0"/>
                    <w:sz w:val="24"/>
                  </w:rPr>
                  <m:t>否则</m:t>
                </m:r>
              </m:e>
            </m:eqArr>
          </m:e>
        </m:d>
      </m:oMath>
    </w:p>
    <w:p w14:paraId="427438F2" w14:textId="1BDDA1CB" w:rsidR="00D945FC" w:rsidRPr="0091427E" w:rsidRDefault="00A35F75" w:rsidP="00D945FC">
      <w:pPr>
        <w:widowControl/>
        <w:adjustRightInd w:val="0"/>
        <w:snapToGrid w:val="0"/>
        <w:spacing w:after="120" w:line="360" w:lineRule="auto"/>
        <w:ind w:left="360"/>
        <w:rPr>
          <w:rFonts w:ascii="宋体" w:hAnsi="宋体" w:cs="宋体"/>
          <w:kern w:val="0"/>
          <w:sz w:val="24"/>
        </w:rPr>
      </w:pPr>
      <m:oMathPara>
        <m:oMath>
          <m:sSub>
            <m:sSubPr>
              <m:ctrlPr>
                <w:rPr>
                  <w:rFonts w:ascii="Cambria Math" w:hAnsi="Cambria Math" w:cs="宋体"/>
                  <w:bCs/>
                  <w:kern w:val="0"/>
                  <w:sz w:val="24"/>
                </w:rPr>
              </m:ctrlPr>
            </m:sSubPr>
            <m:e>
              <m:r>
                <w:rPr>
                  <w:rFonts w:ascii="Cambria Math" w:hAnsi="Cambria Math" w:cs="宋体"/>
                  <w:kern w:val="0"/>
                  <w:sz w:val="24"/>
                </w:rPr>
                <m:t>CS</m:t>
              </m:r>
            </m:e>
            <m:sub>
              <m:r>
                <w:rPr>
                  <w:rFonts w:ascii="Cambria Math" w:hAnsi="Cambria Math" w:cs="宋体"/>
                  <w:kern w:val="0"/>
                  <w:sz w:val="24"/>
                </w:rPr>
                <m:t>T</m:t>
              </m:r>
            </m:sub>
          </m:sSub>
          <m:d>
            <m:dPr>
              <m:ctrlPr>
                <w:rPr>
                  <w:rFonts w:ascii="Cambria Math" w:hAnsi="Cambria Math" w:cs="宋体"/>
                  <w:bCs/>
                  <w:kern w:val="0"/>
                  <w:sz w:val="24"/>
                </w:rPr>
              </m:ctrlPr>
            </m:dPr>
            <m:e>
              <m:sSub>
                <m:sSubPr>
                  <m:ctrlPr>
                    <w:rPr>
                      <w:rFonts w:ascii="Cambria Math" w:hAnsi="Cambria Math" w:cs="宋体"/>
                      <w:bCs/>
                      <w:kern w:val="0"/>
                      <w:sz w:val="24"/>
                    </w:rPr>
                  </m:ctrlPr>
                </m:sSubPr>
                <m:e>
                  <m:r>
                    <w:rPr>
                      <w:rFonts w:ascii="Cambria Math" w:hAnsi="Cambria Math" w:cs="宋体"/>
                      <w:kern w:val="0"/>
                      <w:sz w:val="24"/>
                    </w:rPr>
                    <m:t>T</m:t>
                  </m:r>
                </m:e>
                <m:sub>
                  <m:r>
                    <w:rPr>
                      <w:rFonts w:ascii="Cambria Math" w:hAnsi="Cambria Math" w:cs="宋体"/>
                      <w:kern w:val="0"/>
                      <w:sz w:val="24"/>
                    </w:rPr>
                    <m:t>1</m:t>
                  </m:r>
                </m:sub>
              </m:sSub>
              <m:r>
                <m:rPr>
                  <m:sty m:val="p"/>
                </m:rPr>
                <w:rPr>
                  <w:rFonts w:ascii="Cambria Math" w:hAnsi="Cambria Math" w:cs="宋体"/>
                  <w:kern w:val="0"/>
                  <w:sz w:val="24"/>
                </w:rPr>
                <m:t>,</m:t>
              </m:r>
              <m:sSub>
                <m:sSubPr>
                  <m:ctrlPr>
                    <w:rPr>
                      <w:rFonts w:ascii="Cambria Math" w:hAnsi="Cambria Math" w:cs="宋体"/>
                      <w:bCs/>
                      <w:kern w:val="0"/>
                      <w:sz w:val="24"/>
                    </w:rPr>
                  </m:ctrlPr>
                </m:sSubPr>
                <m:e>
                  <m:r>
                    <w:rPr>
                      <w:rFonts w:ascii="Cambria Math" w:hAnsi="Cambria Math" w:cs="宋体"/>
                      <w:kern w:val="0"/>
                      <w:sz w:val="24"/>
                    </w:rPr>
                    <m:t>T</m:t>
                  </m:r>
                </m:e>
                <m:sub>
                  <m:r>
                    <w:rPr>
                      <w:rFonts w:ascii="Cambria Math" w:hAnsi="Cambria Math" w:cs="宋体"/>
                      <w:kern w:val="0"/>
                      <w:sz w:val="24"/>
                    </w:rPr>
                    <m:t>2</m:t>
                  </m:r>
                </m:sub>
              </m:sSub>
            </m:e>
          </m:d>
          <m:r>
            <m:rPr>
              <m:sty m:val="p"/>
            </m:rPr>
            <w:rPr>
              <w:rFonts w:ascii="Cambria Math" w:hAnsi="Cambria Math" w:cs="宋体"/>
              <w:kern w:val="0"/>
              <w:sz w:val="24"/>
            </w:rPr>
            <m:t>=</m:t>
          </m:r>
          <m:f>
            <m:fPr>
              <m:ctrlPr>
                <w:rPr>
                  <w:rFonts w:ascii="Cambria Math" w:hAnsi="Cambria Math" w:cs="宋体"/>
                  <w:bCs/>
                  <w:kern w:val="0"/>
                  <w:sz w:val="24"/>
                </w:rPr>
              </m:ctrlPr>
            </m:fPr>
            <m:num>
              <m:r>
                <w:rPr>
                  <w:rFonts w:ascii="Cambria Math" w:hAnsi="Cambria Math" w:cs="宋体"/>
                  <w:kern w:val="0"/>
                  <w:sz w:val="24"/>
                </w:rPr>
                <m:t>1</m:t>
              </m:r>
            </m:num>
            <m:den>
              <m:d>
                <m:dPr>
                  <m:begChr m:val="|"/>
                  <m:endChr m:val="|"/>
                  <m:ctrlPr>
                    <w:rPr>
                      <w:rFonts w:ascii="Cambria Math" w:hAnsi="Cambria Math" w:cs="宋体"/>
                      <w:bCs/>
                      <w:i/>
                      <w:kern w:val="0"/>
                      <w:sz w:val="24"/>
                    </w:rPr>
                  </m:ctrlPr>
                </m:dPr>
                <m:e>
                  <m:sSub>
                    <m:sSubPr>
                      <m:ctrlPr>
                        <w:rPr>
                          <w:rFonts w:ascii="Cambria Math" w:hAnsi="Cambria Math" w:cs="宋体"/>
                          <w:bCs/>
                          <w:i/>
                          <w:kern w:val="0"/>
                          <w:sz w:val="24"/>
                        </w:rPr>
                      </m:ctrlPr>
                    </m:sSubPr>
                    <m:e>
                      <m:r>
                        <w:rPr>
                          <w:rFonts w:ascii="Cambria Math" w:hAnsi="Cambria Math" w:cs="宋体"/>
                          <w:kern w:val="0"/>
                          <w:sz w:val="24"/>
                        </w:rPr>
                        <m:t>T</m:t>
                      </m:r>
                    </m:e>
                    <m:sub>
                      <m:r>
                        <w:rPr>
                          <w:rFonts w:ascii="Cambria Math" w:hAnsi="Cambria Math" w:cs="宋体"/>
                          <w:kern w:val="0"/>
                          <w:sz w:val="24"/>
                        </w:rPr>
                        <m:t>1</m:t>
                      </m:r>
                    </m:sub>
                  </m:sSub>
                </m:e>
              </m:d>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T</m:t>
                  </m:r>
                </m:e>
                <m:sub>
                  <m:r>
                    <w:rPr>
                      <w:rFonts w:ascii="Cambria Math" w:hAnsi="Cambria Math" w:cs="宋体"/>
                      <w:kern w:val="0"/>
                      <w:sz w:val="24"/>
                    </w:rPr>
                    <m:t>2</m:t>
                  </m:r>
                </m:sub>
              </m:sSub>
              <m:r>
                <w:rPr>
                  <w:rFonts w:ascii="Cambria Math" w:hAnsi="Cambria Math" w:cs="宋体"/>
                  <w:kern w:val="0"/>
                  <w:sz w:val="24"/>
                </w:rPr>
                <m:t>|</m:t>
              </m:r>
            </m:den>
          </m:f>
          <m:nary>
            <m:naryPr>
              <m:chr m:val="∑"/>
              <m:limLoc m:val="undOvr"/>
              <m:supHide m:val="1"/>
              <m:ctrlPr>
                <w:rPr>
                  <w:rFonts w:ascii="Cambria Math" w:hAnsi="Cambria Math" w:cs="宋体"/>
                  <w:bCs/>
                  <w:i/>
                  <w:kern w:val="0"/>
                  <w:sz w:val="24"/>
                </w:rPr>
              </m:ctrlPr>
            </m:naryPr>
            <m:sub>
              <m:r>
                <w:rPr>
                  <w:rFonts w:ascii="Cambria Math" w:hAnsi="Cambria Math" w:cs="宋体"/>
                  <w:kern w:val="0"/>
                  <w:sz w:val="24"/>
                </w:rPr>
                <m:t>u∈</m:t>
              </m:r>
              <m:sSub>
                <m:sSubPr>
                  <m:ctrlPr>
                    <w:rPr>
                      <w:rFonts w:ascii="Cambria Math" w:hAnsi="Cambria Math" w:cs="宋体"/>
                      <w:bCs/>
                      <w:i/>
                      <w:kern w:val="0"/>
                      <w:sz w:val="24"/>
                    </w:rPr>
                  </m:ctrlPr>
                </m:sSubPr>
                <m:e>
                  <m:r>
                    <w:rPr>
                      <w:rFonts w:ascii="Cambria Math" w:hAnsi="Cambria Math" w:cs="宋体"/>
                      <w:kern w:val="0"/>
                      <w:sz w:val="24"/>
                    </w:rPr>
                    <m:t>T</m:t>
                  </m:r>
                </m:e>
                <m:sub>
                  <m:r>
                    <w:rPr>
                      <w:rFonts w:ascii="Cambria Math" w:hAnsi="Cambria Math" w:cs="宋体"/>
                      <w:kern w:val="0"/>
                      <w:sz w:val="24"/>
                    </w:rPr>
                    <m:t>1</m:t>
                  </m:r>
                </m:sub>
              </m:sSub>
            </m:sub>
            <m:sup/>
            <m:e>
              <m:nary>
                <m:naryPr>
                  <m:chr m:val="∑"/>
                  <m:limLoc m:val="undOvr"/>
                  <m:supHide m:val="1"/>
                  <m:ctrlPr>
                    <w:rPr>
                      <w:rFonts w:ascii="Cambria Math" w:hAnsi="Cambria Math" w:cs="宋体"/>
                      <w:bCs/>
                      <w:i/>
                      <w:kern w:val="0"/>
                      <w:sz w:val="24"/>
                    </w:rPr>
                  </m:ctrlPr>
                </m:naryPr>
                <m:sub>
                  <m:r>
                    <w:rPr>
                      <w:rFonts w:ascii="Cambria Math" w:hAnsi="Cambria Math" w:cs="宋体"/>
                      <w:kern w:val="0"/>
                      <w:sz w:val="24"/>
                    </w:rPr>
                    <m:t>v∈</m:t>
                  </m:r>
                  <m:sSub>
                    <m:sSubPr>
                      <m:ctrlPr>
                        <w:rPr>
                          <w:rFonts w:ascii="Cambria Math" w:hAnsi="Cambria Math" w:cs="宋体"/>
                          <w:bCs/>
                          <w:i/>
                          <w:kern w:val="0"/>
                          <w:sz w:val="24"/>
                        </w:rPr>
                      </m:ctrlPr>
                    </m:sSubPr>
                    <m:e>
                      <m:r>
                        <w:rPr>
                          <w:rFonts w:ascii="Cambria Math" w:hAnsi="Cambria Math" w:cs="宋体"/>
                          <w:kern w:val="0"/>
                          <w:sz w:val="24"/>
                        </w:rPr>
                        <m:t>T</m:t>
                      </m:r>
                    </m:e>
                    <m:sub>
                      <m:r>
                        <w:rPr>
                          <w:rFonts w:ascii="Cambria Math" w:hAnsi="Cambria Math" w:cs="宋体"/>
                          <w:kern w:val="0"/>
                          <w:sz w:val="24"/>
                        </w:rPr>
                        <m:t>2</m:t>
                      </m:r>
                    </m:sub>
                  </m:sSub>
                </m:sub>
                <m:sup/>
                <m:e>
                  <m:r>
                    <m:rPr>
                      <m:scr m:val="script"/>
                      <m:sty m:val="p"/>
                    </m:rPr>
                    <w:rPr>
                      <w:rFonts w:ascii="Cambria Math" w:hAnsi="Cambria Math" w:cs="宋体"/>
                      <w:kern w:val="0"/>
                      <w:sz w:val="24"/>
                    </w:rPr>
                    <m:t>S</m:t>
                  </m:r>
                  <m:r>
                    <m:rPr>
                      <m:sty m:val="p"/>
                    </m:rPr>
                    <w:rPr>
                      <w:rFonts w:ascii="Cambria Math" w:hAnsi="Cambria Math" w:cs="宋体" w:hint="eastAsia"/>
                      <w:kern w:val="0"/>
                      <w:sz w:val="24"/>
                    </w:rPr>
                    <m:t>(</m:t>
                  </m:r>
                  <m:r>
                    <m:rPr>
                      <m:sty m:val="p"/>
                    </m:rPr>
                    <w:rPr>
                      <w:rFonts w:ascii="Cambria Math" w:hAnsi="Cambria Math" w:cs="宋体"/>
                      <w:kern w:val="0"/>
                      <w:sz w:val="24"/>
                    </w:rPr>
                    <m:t>u,v)</m:t>
                  </m:r>
                </m:e>
              </m:nary>
            </m:e>
          </m:nary>
          <m:r>
            <w:rPr>
              <w:rFonts w:ascii="Cambria Math" w:hAnsi="Cambria Math" w:cs="宋体"/>
              <w:kern w:val="0"/>
              <w:sz w:val="24"/>
            </w:rPr>
            <m:t xml:space="preserve">         (7)</m:t>
          </m:r>
        </m:oMath>
      </m:oMathPara>
    </w:p>
    <w:p w14:paraId="3221D6FC" w14:textId="692DBD75" w:rsidR="004F71AB" w:rsidRPr="007B05C5" w:rsidRDefault="00D945FC" w:rsidP="00A05F65">
      <w:pPr>
        <w:widowControl/>
        <w:adjustRightInd w:val="0"/>
        <w:snapToGrid w:val="0"/>
        <w:spacing w:after="120" w:line="360" w:lineRule="auto"/>
        <w:ind w:left="360"/>
        <w:rPr>
          <w:rFonts w:ascii="宋体" w:hAnsi="宋体" w:cs="宋体"/>
          <w:bCs/>
          <w:kern w:val="0"/>
          <w:sz w:val="24"/>
        </w:rPr>
      </w:pPr>
      <w:r>
        <w:rPr>
          <w:rFonts w:ascii="宋体" w:hAnsi="宋体" w:cs="宋体" w:hint="eastAsia"/>
          <w:bCs/>
          <w:kern w:val="0"/>
          <w:sz w:val="24"/>
        </w:rPr>
        <w:t>其中</w:t>
      </w:r>
      <w:r>
        <w:rPr>
          <w:rFonts w:ascii="宋体" w:hAnsi="宋体" w:cs="宋体"/>
          <w:bCs/>
          <w:kern w:val="0"/>
          <w:sz w:val="24"/>
        </w:rPr>
        <w:t>t为阈值。</w:t>
      </w:r>
    </w:p>
    <w:p w14:paraId="441C3386" w14:textId="31897AD5" w:rsidR="003519AF" w:rsidRPr="00CC590B" w:rsidRDefault="003519AF" w:rsidP="003519AF">
      <w:pPr>
        <w:widowControl/>
        <w:adjustRightInd w:val="0"/>
        <w:snapToGrid w:val="0"/>
        <w:spacing w:after="120" w:line="360" w:lineRule="auto"/>
        <w:rPr>
          <w:rFonts w:ascii="宋体" w:hAnsi="宋体" w:cs="宋体"/>
          <w:b/>
          <w:bCs/>
          <w:kern w:val="0"/>
          <w:sz w:val="24"/>
        </w:rPr>
      </w:pPr>
      <w:r>
        <w:rPr>
          <w:rFonts w:ascii="宋体" w:hAnsi="宋体" w:cs="宋体" w:hint="eastAsia"/>
          <w:b/>
          <w:bCs/>
          <w:kern w:val="0"/>
          <w:sz w:val="24"/>
        </w:rPr>
        <w:t>3.3</w:t>
      </w:r>
      <w:r w:rsidRPr="00CC590B">
        <w:rPr>
          <w:rFonts w:ascii="宋体" w:hAnsi="宋体" w:cs="宋体" w:hint="eastAsia"/>
          <w:b/>
          <w:bCs/>
          <w:kern w:val="0"/>
          <w:sz w:val="24"/>
        </w:rPr>
        <w:t xml:space="preserve"> </w:t>
      </w:r>
      <w:r>
        <w:rPr>
          <w:rFonts w:ascii="宋体" w:hAnsi="宋体" w:cs="宋体" w:hint="eastAsia"/>
          <w:b/>
          <w:bCs/>
          <w:kern w:val="0"/>
          <w:sz w:val="24"/>
        </w:rPr>
        <w:t>实验验证</w:t>
      </w:r>
    </w:p>
    <w:p w14:paraId="45F43182" w14:textId="6790F395" w:rsidR="003519AF" w:rsidRDefault="002F537B" w:rsidP="00C22997">
      <w:pPr>
        <w:widowControl/>
        <w:adjustRightInd w:val="0"/>
        <w:snapToGrid w:val="0"/>
        <w:spacing w:after="120" w:line="360" w:lineRule="auto"/>
        <w:rPr>
          <w:rFonts w:ascii="宋体" w:hAnsi="宋体" w:cs="宋体"/>
          <w:b/>
          <w:bCs/>
          <w:kern w:val="0"/>
          <w:sz w:val="24"/>
        </w:rPr>
      </w:pPr>
      <w:r>
        <w:rPr>
          <w:rFonts w:ascii="宋体" w:hAnsi="宋体" w:cs="宋体" w:hint="eastAsia"/>
          <w:b/>
          <w:bCs/>
          <w:kern w:val="0"/>
          <w:sz w:val="24"/>
        </w:rPr>
        <w:t xml:space="preserve">    </w:t>
      </w:r>
      <w:r w:rsidRPr="00655298">
        <w:rPr>
          <w:rFonts w:ascii="宋体" w:hAnsi="宋体" w:cs="宋体" w:hint="eastAsia"/>
          <w:bCs/>
          <w:kern w:val="0"/>
          <w:sz w:val="24"/>
        </w:rPr>
        <w:t>我们将严格遵守在3.1节中评估环节的步骤，</w:t>
      </w:r>
      <w:r>
        <w:rPr>
          <w:rFonts w:ascii="宋体" w:hAnsi="宋体" w:cs="宋体" w:hint="eastAsia"/>
          <w:bCs/>
          <w:kern w:val="0"/>
          <w:sz w:val="24"/>
        </w:rPr>
        <w:t>利用已有的公开、公认的常识性因果推理评估数据集</w:t>
      </w:r>
      <w:r w:rsidR="00653E8A">
        <w:rPr>
          <w:rFonts w:ascii="宋体" w:hAnsi="宋体" w:cs="宋体" w:hint="eastAsia"/>
          <w:bCs/>
          <w:kern w:val="0"/>
          <w:sz w:val="24"/>
        </w:rPr>
        <w:t>来评估我们的算法，并</w:t>
      </w:r>
      <w:r w:rsidR="007F5FE3">
        <w:rPr>
          <w:rFonts w:ascii="宋体" w:hAnsi="宋体" w:cs="宋体" w:hint="eastAsia"/>
          <w:bCs/>
          <w:kern w:val="0"/>
          <w:sz w:val="24"/>
        </w:rPr>
        <w:t>采用现成系统或实现一些对比算法进行</w:t>
      </w:r>
      <w:r>
        <w:rPr>
          <w:rFonts w:ascii="宋体" w:hAnsi="宋体" w:cs="宋体" w:hint="eastAsia"/>
          <w:bCs/>
          <w:kern w:val="0"/>
          <w:sz w:val="24"/>
        </w:rPr>
        <w:t>对比测试。</w:t>
      </w:r>
    </w:p>
    <w:p w14:paraId="27A428C2" w14:textId="77777777" w:rsidR="009B1856" w:rsidRDefault="008A79BF" w:rsidP="009B1856">
      <w:pPr>
        <w:widowControl/>
        <w:adjustRightInd w:val="0"/>
        <w:snapToGrid w:val="0"/>
        <w:spacing w:after="120" w:line="360" w:lineRule="auto"/>
        <w:rPr>
          <w:rFonts w:ascii="宋体" w:hAnsi="宋体" w:cs="宋体"/>
          <w:bCs/>
          <w:kern w:val="0"/>
          <w:sz w:val="24"/>
        </w:rPr>
      </w:pPr>
      <w:r>
        <w:rPr>
          <w:rFonts w:ascii="宋体" w:hAnsi="宋体" w:cs="宋体" w:hint="eastAsia"/>
          <w:b/>
          <w:bCs/>
          <w:kern w:val="0"/>
          <w:sz w:val="24"/>
        </w:rPr>
        <w:t>3.4</w:t>
      </w:r>
      <w:r w:rsidRPr="00CC590B">
        <w:rPr>
          <w:rFonts w:ascii="宋体" w:hAnsi="宋体" w:cs="宋体" w:hint="eastAsia"/>
          <w:b/>
          <w:bCs/>
          <w:kern w:val="0"/>
          <w:sz w:val="24"/>
        </w:rPr>
        <w:t xml:space="preserve"> </w:t>
      </w:r>
      <w:r>
        <w:rPr>
          <w:rFonts w:ascii="宋体" w:hAnsi="宋体" w:cs="宋体" w:hint="eastAsia"/>
          <w:b/>
          <w:bCs/>
          <w:kern w:val="0"/>
          <w:sz w:val="24"/>
        </w:rPr>
        <w:t>项目可行性分析</w:t>
      </w:r>
    </w:p>
    <w:p w14:paraId="732109F0" w14:textId="7F80EC38" w:rsidR="00BA695A" w:rsidRDefault="00BA695A" w:rsidP="00BA695A">
      <w:pPr>
        <w:widowControl/>
        <w:adjustRightInd w:val="0"/>
        <w:snapToGrid w:val="0"/>
        <w:spacing w:after="120" w:line="360" w:lineRule="auto"/>
        <w:ind w:firstLine="420"/>
        <w:rPr>
          <w:rFonts w:ascii="宋体" w:hAnsi="宋体" w:cs="宋体"/>
          <w:bCs/>
          <w:kern w:val="0"/>
          <w:sz w:val="24"/>
        </w:rPr>
      </w:pPr>
      <w:r>
        <w:rPr>
          <w:rFonts w:ascii="宋体" w:hAnsi="宋体" w:cs="宋体" w:hint="eastAsia"/>
          <w:bCs/>
          <w:kern w:val="0"/>
          <w:sz w:val="24"/>
        </w:rPr>
        <w:t>本项目的可行性由以下几个方面来保障：</w:t>
      </w:r>
    </w:p>
    <w:p w14:paraId="55873D37" w14:textId="2C95C9EE" w:rsidR="00BA695A" w:rsidRDefault="00BA695A" w:rsidP="00BA695A">
      <w:pPr>
        <w:widowControl/>
        <w:adjustRightInd w:val="0"/>
        <w:snapToGrid w:val="0"/>
        <w:spacing w:after="120" w:line="360" w:lineRule="auto"/>
        <w:ind w:firstLine="420"/>
        <w:rPr>
          <w:rFonts w:ascii="宋体" w:hAnsi="宋体" w:cs="宋体"/>
          <w:bCs/>
          <w:kern w:val="0"/>
          <w:sz w:val="24"/>
        </w:rPr>
      </w:pPr>
      <w:r>
        <w:rPr>
          <w:rFonts w:ascii="宋体" w:hAnsi="宋体" w:cs="宋体" w:hint="eastAsia"/>
          <w:bCs/>
          <w:kern w:val="0"/>
          <w:sz w:val="24"/>
        </w:rPr>
        <w:t>首先，</w:t>
      </w:r>
      <w:r w:rsidR="00587CFD">
        <w:rPr>
          <w:rFonts w:ascii="宋体" w:hAnsi="宋体" w:cs="宋体" w:hint="eastAsia"/>
          <w:bCs/>
          <w:kern w:val="0"/>
          <w:sz w:val="24"/>
        </w:rPr>
        <w:t>我们使用海量互联网文本数据作为基础语料，使得自动化构建大规模因果知识库称为可能。</w:t>
      </w:r>
    </w:p>
    <w:p w14:paraId="404438BA" w14:textId="096369AB" w:rsidR="00BA695A" w:rsidRDefault="00BA695A" w:rsidP="00BA695A">
      <w:pPr>
        <w:widowControl/>
        <w:adjustRightInd w:val="0"/>
        <w:snapToGrid w:val="0"/>
        <w:spacing w:after="120" w:line="360" w:lineRule="auto"/>
        <w:ind w:firstLine="420"/>
        <w:rPr>
          <w:rFonts w:ascii="宋体" w:hAnsi="宋体" w:cs="宋体"/>
          <w:bCs/>
          <w:kern w:val="0"/>
          <w:sz w:val="24"/>
        </w:rPr>
      </w:pPr>
      <w:r>
        <w:rPr>
          <w:rFonts w:ascii="宋体" w:hAnsi="宋体" w:cs="宋体" w:hint="eastAsia"/>
          <w:bCs/>
          <w:kern w:val="0"/>
          <w:sz w:val="24"/>
        </w:rPr>
        <w:t>其次，</w:t>
      </w:r>
      <w:r w:rsidR="001E2B65">
        <w:rPr>
          <w:rFonts w:ascii="宋体" w:hAnsi="宋体" w:cs="宋体" w:hint="eastAsia"/>
          <w:bCs/>
          <w:kern w:val="0"/>
          <w:sz w:val="24"/>
        </w:rPr>
        <w:t>常识性因果推理相关的公开数据集的提出</w:t>
      </w:r>
      <w:r w:rsidR="00962C63">
        <w:rPr>
          <w:rFonts w:ascii="宋体" w:hAnsi="宋体" w:cs="宋体" w:hint="eastAsia"/>
          <w:bCs/>
          <w:kern w:val="0"/>
          <w:sz w:val="24"/>
        </w:rPr>
        <w:t>，使得相关工作的评估更加容易，将会推动因果推理相关研究领域的发展。</w:t>
      </w:r>
    </w:p>
    <w:p w14:paraId="20BDB037" w14:textId="2D577F4A" w:rsidR="0050316A" w:rsidRDefault="00206C3F" w:rsidP="0050316A">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第三</w:t>
      </w:r>
      <w:r w:rsidR="00BA695A">
        <w:rPr>
          <w:rFonts w:ascii="宋体" w:hAnsi="宋体" w:cs="宋体" w:hint="eastAsia"/>
          <w:bCs/>
          <w:kern w:val="0"/>
          <w:sz w:val="24"/>
        </w:rPr>
        <w:t>，我们在前期研究中</w:t>
      </w:r>
      <w:r w:rsidR="0050316A">
        <w:rPr>
          <w:rFonts w:ascii="宋体" w:hAnsi="宋体" w:cs="宋体" w:hint="eastAsia"/>
          <w:bCs/>
          <w:kern w:val="0"/>
          <w:sz w:val="24"/>
        </w:rPr>
        <w:t>已经初步实现了词项对之间因果性度量的一些工作，在这里可以提供一些演示示例：</w:t>
      </w:r>
    </w:p>
    <w:p w14:paraId="281DF983" w14:textId="422E53E3" w:rsidR="0050316A" w:rsidRDefault="00384DF4" w:rsidP="0050316A">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lastRenderedPageBreak/>
        <w:t>示例1</w:t>
      </w:r>
      <w:r w:rsidR="0015167C">
        <w:rPr>
          <w:rFonts w:ascii="宋体" w:hAnsi="宋体" w:cs="宋体" w:hint="eastAsia"/>
          <w:bCs/>
          <w:kern w:val="0"/>
          <w:sz w:val="24"/>
        </w:rPr>
        <w:t>，</w:t>
      </w:r>
      <w:r w:rsidR="00E840F8">
        <w:rPr>
          <w:rFonts w:ascii="宋体" w:hAnsi="宋体" w:cs="宋体" w:hint="eastAsia"/>
          <w:bCs/>
          <w:kern w:val="0"/>
          <w:sz w:val="24"/>
        </w:rPr>
        <w:t>rain</w:t>
      </w:r>
      <w:r w:rsidR="0015167C">
        <w:rPr>
          <w:rFonts w:ascii="宋体" w:hAnsi="宋体" w:cs="宋体" w:hint="eastAsia"/>
          <w:bCs/>
          <w:kern w:val="0"/>
          <w:sz w:val="24"/>
        </w:rPr>
        <w:t xml:space="preserve"> 作为原因，排名在前五的结果及其因果性分数如下图所示：</w:t>
      </w:r>
    </w:p>
    <w:p w14:paraId="0A5C4A1B" w14:textId="2DFDD5E6" w:rsidR="00A77A92" w:rsidRDefault="001F4EF5" w:rsidP="00EE226F">
      <w:pPr>
        <w:widowControl/>
        <w:adjustRightInd w:val="0"/>
        <w:snapToGrid w:val="0"/>
        <w:spacing w:after="120" w:line="360" w:lineRule="auto"/>
        <w:jc w:val="center"/>
        <w:rPr>
          <w:rFonts w:ascii="宋体" w:hAnsi="宋体" w:cs="宋体"/>
          <w:bCs/>
          <w:kern w:val="0"/>
          <w:sz w:val="24"/>
        </w:rPr>
      </w:pPr>
      <w:r>
        <w:rPr>
          <w:rFonts w:ascii="宋体" w:hAnsi="宋体" w:cs="宋体"/>
          <w:bCs/>
          <w:noProof/>
          <w:kern w:val="0"/>
          <w:sz w:val="24"/>
        </w:rPr>
        <w:drawing>
          <wp:inline distT="0" distB="0" distL="0" distR="0" wp14:anchorId="0F3CF329" wp14:editId="7B595AD0">
            <wp:extent cx="3856290" cy="2035664"/>
            <wp:effectExtent l="0" t="0" r="508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6290" cy="2035664"/>
                    </a:xfrm>
                    <a:prstGeom prst="rect">
                      <a:avLst/>
                    </a:prstGeom>
                    <a:noFill/>
                    <a:ln>
                      <a:noFill/>
                    </a:ln>
                  </pic:spPr>
                </pic:pic>
              </a:graphicData>
            </a:graphic>
          </wp:inline>
        </w:drawing>
      </w:r>
    </w:p>
    <w:p w14:paraId="213AEDD8" w14:textId="45C9AE38" w:rsidR="00BC7D3F" w:rsidRDefault="00BC7D3F" w:rsidP="0050316A">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示例2，flood</w:t>
      </w:r>
      <w:r w:rsidR="00CD254A">
        <w:rPr>
          <w:rFonts w:ascii="宋体" w:hAnsi="宋体" w:cs="宋体" w:hint="eastAsia"/>
          <w:bCs/>
          <w:kern w:val="0"/>
          <w:sz w:val="24"/>
        </w:rPr>
        <w:t>作为结果，排名在前五的原因</w:t>
      </w:r>
      <w:r>
        <w:rPr>
          <w:rFonts w:ascii="宋体" w:hAnsi="宋体" w:cs="宋体" w:hint="eastAsia"/>
          <w:bCs/>
          <w:kern w:val="0"/>
          <w:sz w:val="24"/>
        </w:rPr>
        <w:t>及其因果性分数如下图所示：</w:t>
      </w:r>
    </w:p>
    <w:p w14:paraId="203FCF91" w14:textId="402C492A" w:rsidR="00BA695A" w:rsidRDefault="001F4EF5" w:rsidP="00EE226F">
      <w:pPr>
        <w:widowControl/>
        <w:adjustRightInd w:val="0"/>
        <w:snapToGrid w:val="0"/>
        <w:spacing w:after="120" w:line="360" w:lineRule="auto"/>
        <w:jc w:val="center"/>
        <w:rPr>
          <w:rFonts w:ascii="宋体" w:hAnsi="宋体" w:cs="宋体"/>
          <w:bCs/>
          <w:kern w:val="0"/>
          <w:sz w:val="24"/>
        </w:rPr>
      </w:pPr>
      <w:r>
        <w:rPr>
          <w:rFonts w:ascii="宋体" w:hAnsi="宋体" w:cs="宋体"/>
          <w:bCs/>
          <w:noProof/>
          <w:kern w:val="0"/>
          <w:sz w:val="24"/>
        </w:rPr>
        <w:drawing>
          <wp:inline distT="0" distB="0" distL="0" distR="0" wp14:anchorId="19F64231" wp14:editId="2060E48A">
            <wp:extent cx="3840266" cy="2034691"/>
            <wp:effectExtent l="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1732" cy="2035468"/>
                    </a:xfrm>
                    <a:prstGeom prst="rect">
                      <a:avLst/>
                    </a:prstGeom>
                    <a:noFill/>
                    <a:ln>
                      <a:noFill/>
                    </a:ln>
                  </pic:spPr>
                </pic:pic>
              </a:graphicData>
            </a:graphic>
          </wp:inline>
        </w:drawing>
      </w:r>
    </w:p>
    <w:p w14:paraId="4B0AB9CD" w14:textId="2817D08A" w:rsidR="00BA695A" w:rsidRDefault="00991CD1" w:rsidP="00BA695A">
      <w:pPr>
        <w:widowControl/>
        <w:adjustRightInd w:val="0"/>
        <w:snapToGrid w:val="0"/>
        <w:spacing w:after="120" w:line="360" w:lineRule="auto"/>
        <w:ind w:firstLine="420"/>
        <w:rPr>
          <w:rFonts w:ascii="宋体" w:hAnsi="宋体" w:cs="宋体"/>
          <w:bCs/>
          <w:kern w:val="0"/>
          <w:sz w:val="24"/>
        </w:rPr>
      </w:pPr>
      <w:r>
        <w:rPr>
          <w:rFonts w:ascii="宋体" w:hAnsi="宋体" w:cs="宋体" w:hint="eastAsia"/>
          <w:bCs/>
          <w:kern w:val="0"/>
          <w:sz w:val="24"/>
        </w:rPr>
        <w:t>第四</w:t>
      </w:r>
      <w:r w:rsidR="00BA695A">
        <w:rPr>
          <w:rFonts w:ascii="宋体" w:hAnsi="宋体" w:cs="宋体" w:hint="eastAsia"/>
          <w:bCs/>
          <w:kern w:val="0"/>
          <w:sz w:val="24"/>
        </w:rPr>
        <w:t>，本项目的依托单位教育部</w:t>
      </w:r>
      <w:r w:rsidR="00BA695A">
        <w:rPr>
          <w:rFonts w:ascii="宋体" w:hAnsi="宋体" w:cs="宋体"/>
          <w:bCs/>
          <w:kern w:val="0"/>
          <w:sz w:val="24"/>
        </w:rPr>
        <w:t>-</w:t>
      </w:r>
      <w:r w:rsidR="00BA695A">
        <w:rPr>
          <w:rFonts w:ascii="宋体" w:hAnsi="宋体" w:cs="宋体" w:hint="eastAsia"/>
          <w:bCs/>
          <w:kern w:val="0"/>
          <w:sz w:val="24"/>
        </w:rPr>
        <w:t>微软智能计算重点实验室配备多台高性能计算机以及计算集群，保证项目组的强大的计算能力和充足的储存空间。</w:t>
      </w:r>
    </w:p>
    <w:p w14:paraId="51BDF586" w14:textId="623EDD53" w:rsidR="00BA695A" w:rsidRDefault="00BA695A" w:rsidP="0050316A">
      <w:pPr>
        <w:widowControl/>
        <w:adjustRightInd w:val="0"/>
        <w:snapToGrid w:val="0"/>
        <w:spacing w:after="120" w:line="360" w:lineRule="auto"/>
        <w:ind w:firstLine="420"/>
        <w:rPr>
          <w:rFonts w:asciiTheme="minorEastAsia" w:hAnsiTheme="minorEastAsia" w:cs="Times New Roman"/>
          <w:sz w:val="28"/>
          <w:szCs w:val="28"/>
        </w:rPr>
        <w:sectPr w:rsidR="00BA695A">
          <w:pgSz w:w="11906" w:h="16838"/>
          <w:pgMar w:top="1440" w:right="1800" w:bottom="1440" w:left="1800" w:header="851" w:footer="992" w:gutter="0"/>
          <w:cols w:space="425"/>
          <w:docGrid w:type="lines" w:linePitch="312"/>
        </w:sectPr>
      </w:pPr>
      <w:r>
        <w:rPr>
          <w:rFonts w:ascii="宋体" w:hAnsi="宋体" w:cs="宋体" w:hint="eastAsia"/>
          <w:bCs/>
          <w:kern w:val="0"/>
          <w:sz w:val="24"/>
        </w:rPr>
        <w:t>最后，项目申请人和微软亚洲研究院的紧密合作关系保证了我们可以真正从大数据上构建该知识库并获得真实的实验数据（如</w:t>
      </w:r>
      <w:r>
        <w:rPr>
          <w:rFonts w:ascii="宋体" w:hAnsi="宋体" w:cs="宋体"/>
          <w:bCs/>
          <w:kern w:val="0"/>
          <w:sz w:val="24"/>
        </w:rPr>
        <w:t>Bing</w:t>
      </w:r>
      <w:r>
        <w:rPr>
          <w:rFonts w:ascii="宋体" w:hAnsi="宋体" w:cs="宋体" w:hint="eastAsia"/>
          <w:bCs/>
          <w:kern w:val="0"/>
          <w:sz w:val="24"/>
        </w:rPr>
        <w:t>检索的网页和储存的搜索日志等），同时我们在大数据上的实验验证也可以在微软的超大规模云计算平台</w:t>
      </w:r>
      <w:r>
        <w:rPr>
          <w:rFonts w:ascii="宋体" w:hAnsi="宋体" w:cs="宋体"/>
          <w:bCs/>
          <w:kern w:val="0"/>
          <w:sz w:val="24"/>
        </w:rPr>
        <w:t>Cosm</w:t>
      </w:r>
      <w:r>
        <w:rPr>
          <w:rFonts w:ascii="宋体" w:hAnsi="宋体" w:cs="宋体" w:hint="eastAsia"/>
          <w:bCs/>
          <w:kern w:val="0"/>
          <w:sz w:val="24"/>
        </w:rPr>
        <w:t>o</w:t>
      </w:r>
      <w:r>
        <w:rPr>
          <w:rFonts w:ascii="宋体" w:hAnsi="宋体" w:cs="宋体"/>
          <w:bCs/>
          <w:kern w:val="0"/>
          <w:sz w:val="24"/>
        </w:rPr>
        <w:t>s</w:t>
      </w:r>
      <w:r>
        <w:rPr>
          <w:rFonts w:ascii="宋体" w:hAnsi="宋体" w:cs="宋体" w:hint="eastAsia"/>
          <w:bCs/>
          <w:kern w:val="0"/>
          <w:sz w:val="24"/>
        </w:rPr>
        <w:t>上实现。申请人</w:t>
      </w:r>
      <w:r w:rsidRPr="00E453F6">
        <w:rPr>
          <w:rFonts w:ascii="宋体" w:hAnsi="宋体" w:cs="宋体"/>
          <w:bCs/>
          <w:kern w:val="0"/>
          <w:sz w:val="24"/>
        </w:rPr>
        <w:t>和普林斯顿大学、新加坡国立大学、</w:t>
      </w:r>
      <w:r>
        <w:rPr>
          <w:rFonts w:ascii="宋体" w:hAnsi="宋体" w:cs="宋体" w:hint="eastAsia"/>
          <w:bCs/>
          <w:kern w:val="0"/>
          <w:sz w:val="24"/>
        </w:rPr>
        <w:t>香港科技大学、</w:t>
      </w:r>
      <w:r w:rsidRPr="00E453F6">
        <w:rPr>
          <w:rFonts w:ascii="宋体" w:hAnsi="宋体" w:cs="宋体"/>
          <w:bCs/>
          <w:kern w:val="0"/>
          <w:sz w:val="24"/>
        </w:rPr>
        <w:t>AT&amp;T 研究所、Google、 Yahoo、IBM</w:t>
      </w:r>
      <w:r>
        <w:rPr>
          <w:rFonts w:ascii="宋体" w:hAnsi="宋体" w:cs="宋体"/>
          <w:bCs/>
          <w:kern w:val="0"/>
          <w:sz w:val="24"/>
        </w:rPr>
        <w:t>研究院等著名大学</w:t>
      </w:r>
      <w:r>
        <w:rPr>
          <w:rFonts w:ascii="宋体" w:hAnsi="宋体" w:cs="宋体" w:hint="eastAsia"/>
          <w:bCs/>
          <w:kern w:val="0"/>
          <w:sz w:val="24"/>
        </w:rPr>
        <w:t>和</w:t>
      </w:r>
      <w:r w:rsidRPr="00E453F6">
        <w:rPr>
          <w:rFonts w:ascii="宋体" w:hAnsi="宋体" w:cs="宋体"/>
          <w:bCs/>
          <w:kern w:val="0"/>
          <w:sz w:val="24"/>
        </w:rPr>
        <w:t>研究机构</w:t>
      </w:r>
      <w:r>
        <w:rPr>
          <w:rFonts w:ascii="宋体" w:hAnsi="宋体" w:cs="宋体" w:hint="eastAsia"/>
          <w:bCs/>
          <w:kern w:val="0"/>
          <w:sz w:val="24"/>
        </w:rPr>
        <w:t>也</w:t>
      </w:r>
      <w:r w:rsidRPr="00E453F6">
        <w:rPr>
          <w:rFonts w:ascii="宋体" w:hAnsi="宋体" w:cs="宋体"/>
          <w:bCs/>
          <w:kern w:val="0"/>
          <w:sz w:val="24"/>
        </w:rPr>
        <w:t>保持</w:t>
      </w:r>
      <w:r>
        <w:rPr>
          <w:rFonts w:ascii="宋体" w:hAnsi="宋体" w:cs="宋体" w:hint="eastAsia"/>
          <w:bCs/>
          <w:kern w:val="0"/>
          <w:sz w:val="24"/>
        </w:rPr>
        <w:t>这</w:t>
      </w:r>
      <w:r w:rsidRPr="00E453F6">
        <w:rPr>
          <w:rFonts w:ascii="宋体" w:hAnsi="宋体" w:cs="宋体"/>
          <w:bCs/>
          <w:kern w:val="0"/>
          <w:sz w:val="24"/>
        </w:rPr>
        <w:t>广泛合作和联系</w:t>
      </w:r>
      <w:r w:rsidRPr="00E453F6">
        <w:rPr>
          <w:rFonts w:ascii="宋体" w:hAnsi="宋体" w:cs="宋体" w:hint="eastAsia"/>
          <w:bCs/>
          <w:kern w:val="0"/>
          <w:sz w:val="24"/>
        </w:rPr>
        <w:t>。</w:t>
      </w:r>
      <w:r>
        <w:rPr>
          <w:rFonts w:ascii="宋体" w:hAnsi="宋体" w:cs="宋体" w:hint="eastAsia"/>
          <w:bCs/>
          <w:kern w:val="0"/>
          <w:sz w:val="24"/>
        </w:rPr>
        <w:t>这保证本项目的国际视野，使成果更容易被国际同行接受。</w:t>
      </w:r>
    </w:p>
    <w:p w14:paraId="6DDA5452" w14:textId="7B72128E" w:rsidR="007B05C5" w:rsidRDefault="007B05C5" w:rsidP="0050316A">
      <w:pPr>
        <w:widowControl/>
        <w:adjustRightInd w:val="0"/>
        <w:snapToGrid w:val="0"/>
        <w:spacing w:after="120" w:line="360" w:lineRule="auto"/>
        <w:rPr>
          <w:rFonts w:ascii="宋体" w:hAnsi="宋体" w:cs="宋体"/>
          <w:bCs/>
          <w:kern w:val="0"/>
          <w:sz w:val="24"/>
        </w:rPr>
      </w:pPr>
    </w:p>
    <w:p w14:paraId="75BBDB50" w14:textId="4B286BFA" w:rsidR="009E5BDB" w:rsidRPr="00663151" w:rsidRDefault="00253258" w:rsidP="00B479C7">
      <w:pPr>
        <w:snapToGrid w:val="0"/>
        <w:spacing w:after="120" w:line="360" w:lineRule="auto"/>
        <w:rPr>
          <w:rFonts w:asciiTheme="minorEastAsia" w:hAnsiTheme="minorEastAsia" w:cs="楷体_GB2312"/>
          <w:b/>
          <w:bCs/>
          <w:sz w:val="28"/>
          <w:szCs w:val="28"/>
        </w:rPr>
      </w:pPr>
      <w:r w:rsidRPr="00253258">
        <w:rPr>
          <w:rFonts w:asciiTheme="minorEastAsia" w:hAnsiTheme="minorEastAsia" w:cs="Times New Roman"/>
          <w:sz w:val="28"/>
          <w:szCs w:val="28"/>
        </w:rPr>
        <w:t>4</w:t>
      </w:r>
      <w:r w:rsidRPr="00253258">
        <w:rPr>
          <w:rFonts w:asciiTheme="minorEastAsia" w:hAnsiTheme="minorEastAsia" w:cs="楷体_GB2312" w:hint="eastAsia"/>
          <w:sz w:val="28"/>
          <w:szCs w:val="28"/>
        </w:rPr>
        <w:t>．</w:t>
      </w:r>
      <w:r w:rsidR="0001094C">
        <w:rPr>
          <w:rFonts w:asciiTheme="minorEastAsia" w:hAnsiTheme="minorEastAsia" w:cs="楷体_GB2312" w:hint="eastAsia"/>
          <w:b/>
          <w:bCs/>
          <w:sz w:val="28"/>
          <w:szCs w:val="28"/>
        </w:rPr>
        <w:t>本项目的特色与创新之处</w:t>
      </w:r>
    </w:p>
    <w:p w14:paraId="15500360" w14:textId="3EB9B402" w:rsidR="00663151" w:rsidRDefault="003D5045" w:rsidP="00663151">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 xml:space="preserve">    </w:t>
      </w:r>
      <w:r w:rsidR="00663151">
        <w:rPr>
          <w:rFonts w:ascii="宋体" w:hAnsi="宋体" w:cs="宋体" w:hint="eastAsia"/>
          <w:bCs/>
          <w:kern w:val="0"/>
          <w:sz w:val="24"/>
        </w:rPr>
        <w:t>首先，本项目</w:t>
      </w:r>
      <w:r w:rsidR="0034178A">
        <w:rPr>
          <w:rFonts w:ascii="宋体" w:hAnsi="宋体" w:cs="宋体" w:hint="eastAsia"/>
          <w:bCs/>
          <w:kern w:val="0"/>
          <w:sz w:val="24"/>
        </w:rPr>
        <w:t>使用文本大数据解决人工智能领域的重大挑战。</w:t>
      </w:r>
      <w:r w:rsidR="00B92D97">
        <w:rPr>
          <w:rFonts w:ascii="宋体" w:hAnsi="宋体" w:cs="宋体" w:hint="eastAsia"/>
          <w:bCs/>
          <w:kern w:val="0"/>
          <w:sz w:val="24"/>
        </w:rPr>
        <w:t>本项目</w:t>
      </w:r>
      <w:r w:rsidR="00CA56B0">
        <w:rPr>
          <w:rFonts w:ascii="宋体" w:hAnsi="宋体" w:cs="宋体" w:hint="eastAsia"/>
          <w:bCs/>
          <w:kern w:val="0"/>
          <w:sz w:val="24"/>
        </w:rPr>
        <w:t>所</w:t>
      </w:r>
      <w:r w:rsidR="00663151">
        <w:rPr>
          <w:rFonts w:ascii="宋体" w:hAnsi="宋体" w:cs="宋体" w:hint="eastAsia"/>
          <w:bCs/>
          <w:kern w:val="0"/>
          <w:sz w:val="24"/>
        </w:rPr>
        <w:t>研究自动构建的常识性因果知识库CausalNet，是常识性因果推理领域内的一项创举。目前还没有一个专门为因果关系自动构建的大规模因果知识库。现有知识库（WordNet、ConceptNet等）中的因果知识都是由人工编撰，数量极为有限。无论是在规模、成本还是专业性和可扩展性上我们的CausalNet都胜过已有知识库。</w:t>
      </w:r>
    </w:p>
    <w:p w14:paraId="17996144" w14:textId="7420CD23" w:rsidR="00991CC6" w:rsidRDefault="00663151" w:rsidP="00663151">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ab/>
        <w:t>其次，</w:t>
      </w:r>
      <w:r w:rsidR="00A33FA3">
        <w:rPr>
          <w:rFonts w:ascii="宋体" w:hAnsi="宋体" w:cs="宋体" w:hint="eastAsia"/>
          <w:bCs/>
          <w:kern w:val="0"/>
          <w:sz w:val="24"/>
        </w:rPr>
        <w:t>我们将图算法和自迭代算法相结合，来去除候选因果关系数据中的噪声</w:t>
      </w:r>
      <w:r w:rsidR="003904AD">
        <w:rPr>
          <w:rFonts w:ascii="宋体" w:hAnsi="宋体" w:cs="宋体" w:hint="eastAsia"/>
          <w:bCs/>
          <w:kern w:val="0"/>
          <w:sz w:val="24"/>
        </w:rPr>
        <w:t>，</w:t>
      </w:r>
      <w:r w:rsidR="00F92FB1">
        <w:rPr>
          <w:rFonts w:ascii="宋体" w:hAnsi="宋体" w:cs="宋体" w:hint="eastAsia"/>
          <w:bCs/>
          <w:kern w:val="0"/>
          <w:sz w:val="24"/>
        </w:rPr>
        <w:t>在保证规模的前提下同时</w:t>
      </w:r>
      <w:r w:rsidR="003904AD">
        <w:rPr>
          <w:rFonts w:ascii="宋体" w:hAnsi="宋体" w:cs="宋体" w:hint="eastAsia"/>
          <w:bCs/>
          <w:kern w:val="0"/>
          <w:sz w:val="24"/>
        </w:rPr>
        <w:t>提高了因果知识的质量</w:t>
      </w:r>
      <w:r w:rsidR="00A33FA3">
        <w:rPr>
          <w:rFonts w:ascii="宋体" w:hAnsi="宋体" w:cs="宋体" w:hint="eastAsia"/>
          <w:bCs/>
          <w:kern w:val="0"/>
          <w:sz w:val="24"/>
        </w:rPr>
        <w:t>。</w:t>
      </w:r>
      <w:r w:rsidR="00AC2CB5">
        <w:rPr>
          <w:rFonts w:ascii="宋体" w:hAnsi="宋体" w:cs="宋体" w:hint="eastAsia"/>
          <w:bCs/>
          <w:kern w:val="0"/>
          <w:sz w:val="24"/>
        </w:rPr>
        <w:t>本项目建立的因果关系网络的精确度和覆盖面都是前所未有的。</w:t>
      </w:r>
    </w:p>
    <w:p w14:paraId="399E31D9" w14:textId="348C676C" w:rsidR="00663151" w:rsidRDefault="00991CC6" w:rsidP="00663151">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 xml:space="preserve">    第三，</w:t>
      </w:r>
      <w:r w:rsidR="00663151">
        <w:rPr>
          <w:rFonts w:ascii="宋体" w:hAnsi="宋体" w:cs="宋体" w:hint="eastAsia"/>
          <w:bCs/>
          <w:kern w:val="0"/>
          <w:sz w:val="24"/>
        </w:rPr>
        <w:t xml:space="preserve">本项目的另一贡献是定义了度量因果性强弱的方法，泛化因果PMI，并设计因果关系推理算法，从而实现可以为任意两个文本片段计算因果性分数。    </w:t>
      </w:r>
    </w:p>
    <w:p w14:paraId="512DD6B5" w14:textId="5B9C839A" w:rsidR="0001094C" w:rsidRPr="00663151" w:rsidRDefault="00663151" w:rsidP="00663151">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 xml:space="preserve">    </w:t>
      </w:r>
      <w:r w:rsidR="00991CC6">
        <w:rPr>
          <w:rFonts w:ascii="宋体" w:hAnsi="宋体" w:cs="宋体" w:hint="eastAsia"/>
          <w:bCs/>
          <w:kern w:val="0"/>
          <w:sz w:val="24"/>
        </w:rPr>
        <w:t>第四</w:t>
      </w:r>
      <w:r>
        <w:rPr>
          <w:rFonts w:ascii="宋体" w:hAnsi="宋体" w:cs="宋体" w:hint="eastAsia"/>
          <w:bCs/>
          <w:kern w:val="0"/>
          <w:sz w:val="24"/>
        </w:rPr>
        <w:t>，本项目基于CausalNet设计常识性因果推理系统是领域内工作的一种全新的尝试，之前的方法大多基于非结构化的文本语料，并未得到结构化的因果知识库，我们研究开发的是更复杂更细化的因果知识。这一工作对于文本理解、文本检索和问答系统等一系列应用有直接驱动作用。</w:t>
      </w:r>
    </w:p>
    <w:p w14:paraId="033DB7B7" w14:textId="43C09572" w:rsidR="00663151" w:rsidRPr="00ED6ECB" w:rsidRDefault="00663151" w:rsidP="00663151">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 xml:space="preserve">    综上所述，本项目借助自动构建的常识性因果知识库CausalNet设计一系列算法实现了常识性因果推理系统。把文本因果推理和因果语义分析研究带到了一个新的高度。此项目的成功实施预示着因果关系等高级语义关系正在文本理解及推理领域扮演着的越来越重要的角色。常识性因果推理不仅帮助我们揭开文本中暗藏的深层语义信息，也向自然语言处理和高性能计算提出了新的挑战。</w:t>
      </w:r>
    </w:p>
    <w:p w14:paraId="24A90551" w14:textId="77777777" w:rsidR="00663151" w:rsidRPr="009E5BDB" w:rsidRDefault="00663151" w:rsidP="00B479C7">
      <w:pPr>
        <w:snapToGrid w:val="0"/>
        <w:spacing w:after="120" w:line="360" w:lineRule="auto"/>
        <w:rPr>
          <w:rFonts w:asciiTheme="minorEastAsia" w:hAnsiTheme="minorEastAsia" w:cs="Times New Roman"/>
          <w:b/>
          <w:bCs/>
          <w:sz w:val="28"/>
          <w:szCs w:val="28"/>
        </w:rPr>
        <w:sectPr w:rsidR="00663151" w:rsidRPr="009E5BDB">
          <w:pgSz w:w="11906" w:h="16838"/>
          <w:pgMar w:top="1440" w:right="1800" w:bottom="1440" w:left="1800" w:header="851" w:footer="992" w:gutter="0"/>
          <w:cols w:space="425"/>
          <w:docGrid w:type="lines" w:linePitch="312"/>
        </w:sectPr>
      </w:pPr>
    </w:p>
    <w:p w14:paraId="1A33F2B2" w14:textId="248DF9FB" w:rsidR="00253258" w:rsidRDefault="00253258" w:rsidP="00B479C7">
      <w:pPr>
        <w:snapToGrid w:val="0"/>
        <w:spacing w:after="120" w:line="360" w:lineRule="auto"/>
        <w:rPr>
          <w:rFonts w:asciiTheme="minorEastAsia" w:hAnsiTheme="minorEastAsia" w:cs="楷体_GB2312"/>
          <w:sz w:val="28"/>
          <w:szCs w:val="28"/>
        </w:rPr>
      </w:pPr>
      <w:r w:rsidRPr="00253258">
        <w:rPr>
          <w:rFonts w:asciiTheme="minorEastAsia" w:hAnsiTheme="minorEastAsia" w:cs="Times New Roman"/>
          <w:sz w:val="28"/>
          <w:szCs w:val="28"/>
        </w:rPr>
        <w:lastRenderedPageBreak/>
        <w:t>5</w:t>
      </w:r>
      <w:r w:rsidRPr="00253258">
        <w:rPr>
          <w:rFonts w:asciiTheme="minorEastAsia" w:hAnsiTheme="minorEastAsia" w:cs="楷体_GB2312" w:hint="eastAsia"/>
          <w:sz w:val="28"/>
          <w:szCs w:val="28"/>
        </w:rPr>
        <w:t>．</w:t>
      </w:r>
      <w:r w:rsidRPr="00253258">
        <w:rPr>
          <w:rFonts w:asciiTheme="minorEastAsia" w:hAnsiTheme="minorEastAsia" w:cs="楷体_GB2312" w:hint="eastAsia"/>
          <w:b/>
          <w:bCs/>
          <w:sz w:val="28"/>
          <w:szCs w:val="28"/>
        </w:rPr>
        <w:t>年度研究计划及预期研究结果</w:t>
      </w:r>
      <w:r w:rsidRPr="00253258">
        <w:rPr>
          <w:rFonts w:asciiTheme="minorEastAsia" w:hAnsiTheme="minorEastAsia" w:cs="楷体_GB2312" w:hint="eastAsia"/>
          <w:sz w:val="28"/>
          <w:szCs w:val="28"/>
        </w:rPr>
        <w:t>（包括拟组织的重要学术交流活动、国际合作与交流计划等）。</w:t>
      </w:r>
    </w:p>
    <w:p w14:paraId="55F24FD5" w14:textId="77777777" w:rsidR="00B534AF" w:rsidRPr="00B534AF" w:rsidRDefault="00B534AF" w:rsidP="00B479C7">
      <w:pPr>
        <w:snapToGrid w:val="0"/>
        <w:spacing w:after="120" w:line="360" w:lineRule="auto"/>
        <w:rPr>
          <w:rFonts w:asciiTheme="minorEastAsia" w:hAnsiTheme="minorEastAsia" w:cs="楷体_GB2312"/>
          <w:b/>
          <w:sz w:val="28"/>
          <w:szCs w:val="28"/>
        </w:rPr>
      </w:pPr>
      <w:r w:rsidRPr="00B534AF">
        <w:rPr>
          <w:rFonts w:asciiTheme="minorEastAsia" w:hAnsiTheme="minorEastAsia" w:cs="楷体_GB2312" w:hint="eastAsia"/>
          <w:b/>
          <w:sz w:val="28"/>
          <w:szCs w:val="28"/>
        </w:rPr>
        <w:t>研究计划</w:t>
      </w:r>
    </w:p>
    <w:p w14:paraId="122AE151" w14:textId="273AE289" w:rsidR="00A135BB" w:rsidRDefault="00B60B52"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2015</w:t>
      </w:r>
      <w:r>
        <w:rPr>
          <w:rFonts w:ascii="宋体" w:hAnsi="宋体" w:cs="宋体"/>
          <w:bCs/>
          <w:kern w:val="0"/>
          <w:sz w:val="24"/>
        </w:rPr>
        <w:t>.</w:t>
      </w:r>
      <w:r>
        <w:rPr>
          <w:rFonts w:ascii="宋体" w:hAnsi="宋体" w:cs="宋体" w:hint="eastAsia"/>
          <w:bCs/>
          <w:kern w:val="0"/>
          <w:sz w:val="24"/>
        </w:rPr>
        <w:t>1</w:t>
      </w:r>
      <w:r w:rsidR="00B534AF">
        <w:rPr>
          <w:rFonts w:ascii="宋体" w:hAnsi="宋体" w:cs="宋体"/>
          <w:bCs/>
          <w:kern w:val="0"/>
          <w:sz w:val="24"/>
        </w:rPr>
        <w:t xml:space="preserve"> – 201</w:t>
      </w:r>
      <w:r>
        <w:rPr>
          <w:rFonts w:ascii="宋体" w:hAnsi="宋体" w:cs="宋体" w:hint="eastAsia"/>
          <w:bCs/>
          <w:kern w:val="0"/>
          <w:sz w:val="24"/>
        </w:rPr>
        <w:t>5</w:t>
      </w:r>
      <w:r w:rsidR="00B534AF">
        <w:rPr>
          <w:rFonts w:ascii="宋体" w:hAnsi="宋体" w:cs="宋体"/>
          <w:bCs/>
          <w:kern w:val="0"/>
          <w:sz w:val="24"/>
        </w:rPr>
        <w:t xml:space="preserve">.6 </w:t>
      </w:r>
      <w:r w:rsidR="00B534AF">
        <w:rPr>
          <w:rFonts w:ascii="宋体" w:hAnsi="宋体" w:cs="宋体" w:hint="eastAsia"/>
          <w:bCs/>
          <w:kern w:val="0"/>
          <w:sz w:val="24"/>
        </w:rPr>
        <w:t>文献调研，</w:t>
      </w:r>
      <w:r w:rsidR="00A135BB">
        <w:rPr>
          <w:rFonts w:ascii="宋体" w:hAnsi="宋体" w:cs="宋体" w:hint="eastAsia"/>
          <w:bCs/>
          <w:kern w:val="0"/>
          <w:sz w:val="24"/>
        </w:rPr>
        <w:t xml:space="preserve">采集实验数据。 </w:t>
      </w:r>
    </w:p>
    <w:p w14:paraId="4BED8EEC" w14:textId="4122EF54" w:rsidR="00B534AF" w:rsidRDefault="00B60B52"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2015</w:t>
      </w:r>
      <w:r w:rsidR="00A135BB">
        <w:rPr>
          <w:rFonts w:ascii="宋体" w:hAnsi="宋体" w:cs="宋体" w:hint="eastAsia"/>
          <w:bCs/>
          <w:kern w:val="0"/>
          <w:sz w:val="24"/>
        </w:rPr>
        <w:t xml:space="preserve">.7 </w:t>
      </w:r>
      <w:r w:rsidR="00A135BB">
        <w:rPr>
          <w:rFonts w:ascii="宋体" w:hAnsi="宋体" w:cs="宋体"/>
          <w:bCs/>
          <w:kern w:val="0"/>
          <w:sz w:val="24"/>
        </w:rPr>
        <w:t>–</w:t>
      </w:r>
      <w:r>
        <w:rPr>
          <w:rFonts w:ascii="宋体" w:hAnsi="宋体" w:cs="宋体" w:hint="eastAsia"/>
          <w:bCs/>
          <w:kern w:val="0"/>
          <w:sz w:val="24"/>
        </w:rPr>
        <w:t xml:space="preserve"> 2015</w:t>
      </w:r>
      <w:r w:rsidR="00A135BB">
        <w:rPr>
          <w:rFonts w:ascii="宋体" w:hAnsi="宋体" w:cs="宋体" w:hint="eastAsia"/>
          <w:bCs/>
          <w:kern w:val="0"/>
          <w:sz w:val="24"/>
        </w:rPr>
        <w:t>.12系统和资源调研和测试。实验数据预处理。</w:t>
      </w:r>
      <w:r w:rsidR="00A135BB">
        <w:rPr>
          <w:rFonts w:ascii="宋体" w:hAnsi="宋体" w:cs="宋体"/>
          <w:bCs/>
          <w:kern w:val="0"/>
          <w:sz w:val="24"/>
        </w:rPr>
        <w:t xml:space="preserve"> </w:t>
      </w:r>
    </w:p>
    <w:p w14:paraId="7390C6D4" w14:textId="66558595" w:rsidR="00B534AF" w:rsidRDefault="00B60B52"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2016</w:t>
      </w:r>
      <w:r w:rsidR="00D073F5">
        <w:rPr>
          <w:rFonts w:ascii="宋体" w:hAnsi="宋体" w:cs="宋体" w:hint="eastAsia"/>
          <w:bCs/>
          <w:kern w:val="0"/>
          <w:sz w:val="24"/>
        </w:rPr>
        <w:t>.1</w:t>
      </w:r>
      <w:r w:rsidR="00D073F5">
        <w:rPr>
          <w:rFonts w:ascii="宋体" w:hAnsi="宋体" w:cs="宋体"/>
          <w:bCs/>
          <w:kern w:val="0"/>
          <w:sz w:val="24"/>
        </w:rPr>
        <w:t xml:space="preserve"> </w:t>
      </w:r>
      <w:r w:rsidR="00B534AF">
        <w:rPr>
          <w:rFonts w:ascii="宋体" w:hAnsi="宋体" w:cs="宋体"/>
          <w:bCs/>
          <w:kern w:val="0"/>
          <w:sz w:val="24"/>
        </w:rPr>
        <w:t>– 201</w:t>
      </w:r>
      <w:r>
        <w:rPr>
          <w:rFonts w:ascii="宋体" w:hAnsi="宋体" w:cs="宋体" w:hint="eastAsia"/>
          <w:bCs/>
          <w:kern w:val="0"/>
          <w:sz w:val="24"/>
        </w:rPr>
        <w:t>6</w:t>
      </w:r>
      <w:r w:rsidR="00D073F5">
        <w:rPr>
          <w:rFonts w:ascii="宋体" w:hAnsi="宋体" w:cs="宋体"/>
          <w:bCs/>
          <w:kern w:val="0"/>
          <w:sz w:val="24"/>
        </w:rPr>
        <w:t>.</w:t>
      </w:r>
      <w:r w:rsidR="00D073F5">
        <w:rPr>
          <w:rFonts w:ascii="宋体" w:hAnsi="宋体" w:cs="宋体" w:hint="eastAsia"/>
          <w:bCs/>
          <w:kern w:val="0"/>
          <w:sz w:val="24"/>
        </w:rPr>
        <w:t>6</w:t>
      </w:r>
      <w:r w:rsidR="00B534AF">
        <w:rPr>
          <w:rFonts w:ascii="宋体" w:hAnsi="宋体" w:cs="宋体"/>
          <w:bCs/>
          <w:kern w:val="0"/>
          <w:sz w:val="24"/>
        </w:rPr>
        <w:t xml:space="preserve"> </w:t>
      </w:r>
      <w:r w:rsidR="00B534AF">
        <w:rPr>
          <w:rFonts w:ascii="宋体" w:hAnsi="宋体" w:cs="宋体" w:hint="eastAsia"/>
          <w:bCs/>
          <w:kern w:val="0"/>
          <w:sz w:val="24"/>
        </w:rPr>
        <w:t>实现</w:t>
      </w:r>
      <w:r w:rsidR="00A17E5B">
        <w:rPr>
          <w:rFonts w:ascii="宋体" w:hAnsi="宋体" w:cs="宋体" w:hint="eastAsia"/>
          <w:bCs/>
          <w:kern w:val="0"/>
          <w:sz w:val="24"/>
        </w:rPr>
        <w:t>因果知识的抽取</w:t>
      </w:r>
      <w:r w:rsidR="001B2598">
        <w:rPr>
          <w:rFonts w:ascii="宋体" w:hAnsi="宋体" w:cs="宋体" w:hint="eastAsia"/>
          <w:bCs/>
          <w:kern w:val="0"/>
          <w:sz w:val="24"/>
        </w:rPr>
        <w:t>模块</w:t>
      </w:r>
      <w:r w:rsidR="00734787">
        <w:rPr>
          <w:rFonts w:ascii="宋体" w:hAnsi="宋体" w:cs="宋体" w:hint="eastAsia"/>
          <w:bCs/>
          <w:kern w:val="0"/>
          <w:sz w:val="24"/>
        </w:rPr>
        <w:t>和数据</w:t>
      </w:r>
      <w:r w:rsidR="00B319FA">
        <w:rPr>
          <w:rFonts w:ascii="宋体" w:hAnsi="宋体" w:cs="宋体" w:hint="eastAsia"/>
          <w:bCs/>
          <w:kern w:val="0"/>
          <w:sz w:val="24"/>
        </w:rPr>
        <w:t>去噪</w:t>
      </w:r>
      <w:r w:rsidR="00390EEF">
        <w:rPr>
          <w:rFonts w:ascii="宋体" w:hAnsi="宋体" w:cs="宋体" w:hint="eastAsia"/>
          <w:bCs/>
          <w:kern w:val="0"/>
          <w:sz w:val="24"/>
        </w:rPr>
        <w:t>模块及</w:t>
      </w:r>
      <w:r w:rsidR="00A17E5B">
        <w:rPr>
          <w:rFonts w:ascii="宋体" w:hAnsi="宋体" w:cs="宋体" w:hint="eastAsia"/>
          <w:bCs/>
          <w:kern w:val="0"/>
          <w:sz w:val="24"/>
        </w:rPr>
        <w:t>相</w:t>
      </w:r>
      <w:r w:rsidR="0018356C">
        <w:rPr>
          <w:rFonts w:ascii="宋体" w:hAnsi="宋体" w:cs="宋体" w:hint="eastAsia"/>
          <w:bCs/>
          <w:kern w:val="0"/>
          <w:sz w:val="24"/>
        </w:rPr>
        <w:t>关算法</w:t>
      </w:r>
      <w:r w:rsidR="00B534AF">
        <w:rPr>
          <w:rFonts w:ascii="宋体" w:hAnsi="宋体" w:cs="宋体" w:hint="eastAsia"/>
          <w:bCs/>
          <w:kern w:val="0"/>
          <w:sz w:val="24"/>
        </w:rPr>
        <w:t>。</w:t>
      </w:r>
    </w:p>
    <w:p w14:paraId="14289DB7" w14:textId="02B908B1" w:rsidR="00B534AF" w:rsidRDefault="00B60B52"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2016</w:t>
      </w:r>
      <w:r w:rsidR="00D073F5">
        <w:rPr>
          <w:rFonts w:ascii="宋体" w:hAnsi="宋体" w:cs="宋体"/>
          <w:bCs/>
          <w:kern w:val="0"/>
          <w:sz w:val="24"/>
        </w:rPr>
        <w:t>.</w:t>
      </w:r>
      <w:r w:rsidR="00D073F5">
        <w:rPr>
          <w:rFonts w:ascii="宋体" w:hAnsi="宋体" w:cs="宋体" w:hint="eastAsia"/>
          <w:bCs/>
          <w:kern w:val="0"/>
          <w:sz w:val="24"/>
        </w:rPr>
        <w:t>7</w:t>
      </w:r>
      <w:r w:rsidR="00B534AF">
        <w:rPr>
          <w:rFonts w:ascii="宋体" w:hAnsi="宋体" w:cs="宋体"/>
          <w:bCs/>
          <w:kern w:val="0"/>
          <w:sz w:val="24"/>
        </w:rPr>
        <w:t xml:space="preserve"> – 201</w:t>
      </w:r>
      <w:r>
        <w:rPr>
          <w:rFonts w:ascii="宋体" w:hAnsi="宋体" w:cs="宋体" w:hint="eastAsia"/>
          <w:bCs/>
          <w:kern w:val="0"/>
          <w:sz w:val="24"/>
        </w:rPr>
        <w:t>6</w:t>
      </w:r>
      <w:r w:rsidR="00D073F5">
        <w:rPr>
          <w:rFonts w:ascii="宋体" w:hAnsi="宋体" w:cs="宋体"/>
          <w:bCs/>
          <w:kern w:val="0"/>
          <w:sz w:val="24"/>
        </w:rPr>
        <w:t>.</w:t>
      </w:r>
      <w:r w:rsidR="00D073F5">
        <w:rPr>
          <w:rFonts w:ascii="宋体" w:hAnsi="宋体" w:cs="宋体" w:hint="eastAsia"/>
          <w:bCs/>
          <w:kern w:val="0"/>
          <w:sz w:val="24"/>
        </w:rPr>
        <w:t>12</w:t>
      </w:r>
      <w:r w:rsidR="00B534AF">
        <w:rPr>
          <w:rFonts w:ascii="宋体" w:hAnsi="宋体" w:cs="宋体"/>
          <w:bCs/>
          <w:kern w:val="0"/>
          <w:sz w:val="24"/>
        </w:rPr>
        <w:t xml:space="preserve"> </w:t>
      </w:r>
      <w:r w:rsidR="00B534AF">
        <w:rPr>
          <w:rFonts w:ascii="宋体" w:hAnsi="宋体" w:cs="宋体" w:hint="eastAsia"/>
          <w:bCs/>
          <w:kern w:val="0"/>
          <w:sz w:val="24"/>
        </w:rPr>
        <w:t>实现</w:t>
      </w:r>
      <w:r w:rsidR="00A40846">
        <w:rPr>
          <w:rFonts w:ascii="宋体" w:hAnsi="宋体" w:cs="宋体" w:hint="eastAsia"/>
          <w:bCs/>
          <w:kern w:val="0"/>
          <w:sz w:val="24"/>
        </w:rPr>
        <w:t>因果知识库的构建</w:t>
      </w:r>
      <w:r w:rsidR="00D073F5">
        <w:rPr>
          <w:rFonts w:ascii="宋体" w:hAnsi="宋体" w:cs="宋体" w:hint="eastAsia"/>
          <w:bCs/>
          <w:kern w:val="0"/>
          <w:sz w:val="24"/>
        </w:rPr>
        <w:t>和</w:t>
      </w:r>
      <w:r w:rsidR="004410ED">
        <w:rPr>
          <w:rFonts w:ascii="宋体" w:hAnsi="宋体" w:cs="宋体" w:hint="eastAsia"/>
          <w:bCs/>
          <w:kern w:val="0"/>
          <w:sz w:val="24"/>
        </w:rPr>
        <w:t>因果性度量方法</w:t>
      </w:r>
      <w:r w:rsidR="00A379FE">
        <w:rPr>
          <w:rFonts w:ascii="宋体" w:hAnsi="宋体" w:cs="宋体" w:hint="eastAsia"/>
          <w:bCs/>
          <w:kern w:val="0"/>
          <w:sz w:val="24"/>
        </w:rPr>
        <w:t>，并实现常识性因果推理相关算法</w:t>
      </w:r>
      <w:r w:rsidR="00B534AF">
        <w:rPr>
          <w:rFonts w:ascii="宋体" w:hAnsi="宋体" w:cs="宋体" w:hint="eastAsia"/>
          <w:bCs/>
          <w:kern w:val="0"/>
          <w:sz w:val="24"/>
        </w:rPr>
        <w:t>。</w:t>
      </w:r>
    </w:p>
    <w:p w14:paraId="75374221" w14:textId="7A403806" w:rsidR="00B534AF" w:rsidRDefault="00B60B52"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2017</w:t>
      </w:r>
      <w:r w:rsidR="00D073F5">
        <w:rPr>
          <w:rFonts w:ascii="宋体" w:hAnsi="宋体" w:cs="宋体"/>
          <w:bCs/>
          <w:kern w:val="0"/>
          <w:sz w:val="24"/>
        </w:rPr>
        <w:t>.</w:t>
      </w:r>
      <w:r w:rsidR="00D073F5">
        <w:rPr>
          <w:rFonts w:ascii="宋体" w:hAnsi="宋体" w:cs="宋体" w:hint="eastAsia"/>
          <w:bCs/>
          <w:kern w:val="0"/>
          <w:sz w:val="24"/>
        </w:rPr>
        <w:t>1</w:t>
      </w:r>
      <w:r w:rsidR="00B534AF">
        <w:rPr>
          <w:rFonts w:ascii="宋体" w:hAnsi="宋体" w:cs="宋体"/>
          <w:bCs/>
          <w:kern w:val="0"/>
          <w:sz w:val="24"/>
        </w:rPr>
        <w:t xml:space="preserve"> – 201</w:t>
      </w:r>
      <w:r>
        <w:rPr>
          <w:rFonts w:ascii="宋体" w:hAnsi="宋体" w:cs="宋体" w:hint="eastAsia"/>
          <w:bCs/>
          <w:kern w:val="0"/>
          <w:sz w:val="24"/>
        </w:rPr>
        <w:t>7</w:t>
      </w:r>
      <w:r w:rsidR="00D073F5">
        <w:rPr>
          <w:rFonts w:ascii="宋体" w:hAnsi="宋体" w:cs="宋体"/>
          <w:bCs/>
          <w:kern w:val="0"/>
          <w:sz w:val="24"/>
        </w:rPr>
        <w:t>.</w:t>
      </w:r>
      <w:r w:rsidR="00D073F5">
        <w:rPr>
          <w:rFonts w:ascii="宋体" w:hAnsi="宋体" w:cs="宋体" w:hint="eastAsia"/>
          <w:bCs/>
          <w:kern w:val="0"/>
          <w:sz w:val="24"/>
        </w:rPr>
        <w:t>6</w:t>
      </w:r>
      <w:r w:rsidR="00B534AF">
        <w:rPr>
          <w:rFonts w:ascii="宋体" w:hAnsi="宋体" w:cs="宋体"/>
          <w:bCs/>
          <w:kern w:val="0"/>
          <w:sz w:val="24"/>
        </w:rPr>
        <w:t xml:space="preserve"> </w:t>
      </w:r>
      <w:r w:rsidR="00D073F5">
        <w:rPr>
          <w:rFonts w:ascii="宋体" w:hAnsi="宋体" w:cs="宋体" w:hint="eastAsia"/>
          <w:bCs/>
          <w:kern w:val="0"/>
          <w:sz w:val="24"/>
        </w:rPr>
        <w:t>大数据上评估算法和系统，对比其他算法，微调系统。</w:t>
      </w:r>
    </w:p>
    <w:p w14:paraId="63F0E538" w14:textId="648E295E" w:rsidR="00B534AF" w:rsidRDefault="00B60B52"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2017</w:t>
      </w:r>
      <w:r w:rsidR="00D073F5">
        <w:rPr>
          <w:rFonts w:ascii="宋体" w:hAnsi="宋体" w:cs="宋体"/>
          <w:bCs/>
          <w:kern w:val="0"/>
          <w:sz w:val="24"/>
        </w:rPr>
        <w:t>.</w:t>
      </w:r>
      <w:r w:rsidR="00D073F5">
        <w:rPr>
          <w:rFonts w:ascii="宋体" w:hAnsi="宋体" w:cs="宋体" w:hint="eastAsia"/>
          <w:bCs/>
          <w:kern w:val="0"/>
          <w:sz w:val="24"/>
        </w:rPr>
        <w:t>7</w:t>
      </w:r>
      <w:r>
        <w:rPr>
          <w:rFonts w:ascii="宋体" w:hAnsi="宋体" w:cs="宋体"/>
          <w:bCs/>
          <w:kern w:val="0"/>
          <w:sz w:val="24"/>
        </w:rPr>
        <w:t xml:space="preserve"> – 20</w:t>
      </w:r>
      <w:r>
        <w:rPr>
          <w:rFonts w:ascii="宋体" w:hAnsi="宋体" w:cs="宋体" w:hint="eastAsia"/>
          <w:bCs/>
          <w:kern w:val="0"/>
          <w:sz w:val="24"/>
        </w:rPr>
        <w:t>17</w:t>
      </w:r>
      <w:r w:rsidR="00D073F5">
        <w:rPr>
          <w:rFonts w:ascii="宋体" w:hAnsi="宋体" w:cs="宋体"/>
          <w:bCs/>
          <w:kern w:val="0"/>
          <w:sz w:val="24"/>
        </w:rPr>
        <w:t>.</w:t>
      </w:r>
      <w:r w:rsidR="00D073F5">
        <w:rPr>
          <w:rFonts w:ascii="宋体" w:hAnsi="宋体" w:cs="宋体" w:hint="eastAsia"/>
          <w:bCs/>
          <w:kern w:val="0"/>
          <w:sz w:val="24"/>
        </w:rPr>
        <w:t>12</w:t>
      </w:r>
      <w:r w:rsidR="00B534AF">
        <w:rPr>
          <w:rFonts w:ascii="宋体" w:hAnsi="宋体" w:cs="宋体"/>
          <w:bCs/>
          <w:kern w:val="0"/>
          <w:sz w:val="24"/>
        </w:rPr>
        <w:t xml:space="preserve"> </w:t>
      </w:r>
      <w:r w:rsidR="00D073F5">
        <w:rPr>
          <w:rFonts w:ascii="宋体" w:hAnsi="宋体" w:cs="宋体" w:hint="eastAsia"/>
          <w:bCs/>
          <w:kern w:val="0"/>
          <w:sz w:val="24"/>
        </w:rPr>
        <w:t>设计实现3-5个重要应用并与现有算法比较</w:t>
      </w:r>
      <w:r w:rsidR="00B534AF">
        <w:rPr>
          <w:rFonts w:ascii="宋体" w:hAnsi="宋体" w:cs="宋体" w:hint="eastAsia"/>
          <w:bCs/>
          <w:kern w:val="0"/>
          <w:sz w:val="24"/>
        </w:rPr>
        <w:t>。</w:t>
      </w:r>
    </w:p>
    <w:p w14:paraId="6B44E98C" w14:textId="31D30AB7" w:rsidR="00D073F5" w:rsidRDefault="00B60B52"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2018</w:t>
      </w:r>
      <w:r w:rsidR="00D073F5">
        <w:rPr>
          <w:rFonts w:ascii="宋体" w:hAnsi="宋体" w:cs="宋体"/>
          <w:bCs/>
          <w:kern w:val="0"/>
          <w:sz w:val="24"/>
        </w:rPr>
        <w:t>.</w:t>
      </w:r>
      <w:r w:rsidR="00D073F5">
        <w:rPr>
          <w:rFonts w:ascii="宋体" w:hAnsi="宋体" w:cs="宋体" w:hint="eastAsia"/>
          <w:bCs/>
          <w:kern w:val="0"/>
          <w:sz w:val="24"/>
        </w:rPr>
        <w:t>1</w:t>
      </w:r>
      <w:r w:rsidR="00B534AF">
        <w:rPr>
          <w:rFonts w:ascii="宋体" w:hAnsi="宋体" w:cs="宋体"/>
          <w:bCs/>
          <w:kern w:val="0"/>
          <w:sz w:val="24"/>
        </w:rPr>
        <w:t xml:space="preserve"> – 201</w:t>
      </w:r>
      <w:r>
        <w:rPr>
          <w:rFonts w:ascii="宋体" w:hAnsi="宋体" w:cs="宋体" w:hint="eastAsia"/>
          <w:bCs/>
          <w:kern w:val="0"/>
          <w:sz w:val="24"/>
        </w:rPr>
        <w:t>8</w:t>
      </w:r>
      <w:r w:rsidR="00D073F5">
        <w:rPr>
          <w:rFonts w:ascii="宋体" w:hAnsi="宋体" w:cs="宋体"/>
          <w:bCs/>
          <w:kern w:val="0"/>
          <w:sz w:val="24"/>
        </w:rPr>
        <w:t>.</w:t>
      </w:r>
      <w:r w:rsidR="00D073F5">
        <w:rPr>
          <w:rFonts w:ascii="宋体" w:hAnsi="宋体" w:cs="宋体" w:hint="eastAsia"/>
          <w:bCs/>
          <w:kern w:val="0"/>
          <w:sz w:val="24"/>
        </w:rPr>
        <w:t>6</w:t>
      </w:r>
      <w:r w:rsidR="00B534AF">
        <w:rPr>
          <w:rFonts w:ascii="宋体" w:hAnsi="宋体" w:cs="宋体"/>
          <w:bCs/>
          <w:kern w:val="0"/>
          <w:sz w:val="24"/>
        </w:rPr>
        <w:t xml:space="preserve"> </w:t>
      </w:r>
      <w:r w:rsidR="00B534AF">
        <w:rPr>
          <w:rFonts w:ascii="宋体" w:hAnsi="宋体" w:cs="宋体" w:hint="eastAsia"/>
          <w:bCs/>
          <w:kern w:val="0"/>
          <w:sz w:val="24"/>
        </w:rPr>
        <w:t>实现网上D</w:t>
      </w:r>
      <w:r w:rsidR="00B534AF">
        <w:rPr>
          <w:rFonts w:ascii="宋体" w:hAnsi="宋体" w:cs="宋体"/>
          <w:bCs/>
          <w:kern w:val="0"/>
          <w:sz w:val="24"/>
        </w:rPr>
        <w:t>emo</w:t>
      </w:r>
      <w:r w:rsidR="00D073F5">
        <w:rPr>
          <w:rFonts w:ascii="宋体" w:hAnsi="宋体" w:cs="宋体" w:hint="eastAsia"/>
          <w:bCs/>
          <w:kern w:val="0"/>
          <w:sz w:val="24"/>
        </w:rPr>
        <w:t>，申请专利，推广项目成果。</w:t>
      </w:r>
    </w:p>
    <w:p w14:paraId="2B9691A7" w14:textId="593FE276" w:rsidR="00B534AF" w:rsidRDefault="00B60B52"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2018</w:t>
      </w:r>
      <w:r w:rsidR="00D073F5">
        <w:rPr>
          <w:rFonts w:ascii="宋体" w:hAnsi="宋体" w:cs="宋体" w:hint="eastAsia"/>
          <w:bCs/>
          <w:kern w:val="0"/>
          <w:sz w:val="24"/>
        </w:rPr>
        <w:t>.7</w:t>
      </w:r>
      <w:r w:rsidR="00D073F5">
        <w:rPr>
          <w:rFonts w:ascii="宋体" w:hAnsi="宋体" w:cs="宋体"/>
          <w:bCs/>
          <w:kern w:val="0"/>
          <w:sz w:val="24"/>
        </w:rPr>
        <w:t xml:space="preserve"> – </w:t>
      </w:r>
      <w:r w:rsidR="00D073F5">
        <w:rPr>
          <w:rFonts w:ascii="宋体" w:hAnsi="宋体" w:cs="宋体" w:hint="eastAsia"/>
          <w:bCs/>
          <w:kern w:val="0"/>
          <w:sz w:val="24"/>
        </w:rPr>
        <w:t>201</w:t>
      </w:r>
      <w:r>
        <w:rPr>
          <w:rFonts w:ascii="宋体" w:hAnsi="宋体" w:cs="宋体" w:hint="eastAsia"/>
          <w:bCs/>
          <w:kern w:val="0"/>
          <w:sz w:val="24"/>
        </w:rPr>
        <w:t>8</w:t>
      </w:r>
      <w:r w:rsidR="00D073F5">
        <w:rPr>
          <w:rFonts w:ascii="宋体" w:hAnsi="宋体" w:cs="宋体" w:hint="eastAsia"/>
          <w:bCs/>
          <w:kern w:val="0"/>
          <w:sz w:val="24"/>
        </w:rPr>
        <w:t>.12</w:t>
      </w:r>
      <w:r w:rsidR="00B534AF">
        <w:rPr>
          <w:rFonts w:ascii="宋体" w:hAnsi="宋体" w:cs="宋体" w:hint="eastAsia"/>
          <w:bCs/>
          <w:kern w:val="0"/>
          <w:sz w:val="24"/>
        </w:rPr>
        <w:t>撰写论文与结题报告。</w:t>
      </w:r>
    </w:p>
    <w:p w14:paraId="11135E24" w14:textId="73C70706" w:rsidR="00AB21FE" w:rsidRDefault="00AB21FE" w:rsidP="00B479C7">
      <w:pPr>
        <w:widowControl/>
        <w:adjustRightInd w:val="0"/>
        <w:snapToGrid w:val="0"/>
        <w:spacing w:after="120" w:line="360" w:lineRule="auto"/>
        <w:rPr>
          <w:rFonts w:ascii="宋体" w:hAnsi="宋体" w:cs="宋体"/>
          <w:bCs/>
          <w:kern w:val="0"/>
          <w:sz w:val="24"/>
        </w:rPr>
      </w:pPr>
      <w:r>
        <w:rPr>
          <w:rFonts w:ascii="宋体" w:hAnsi="宋体" w:cs="宋体" w:hint="eastAsia"/>
          <w:bCs/>
          <w:kern w:val="0"/>
          <w:sz w:val="24"/>
        </w:rPr>
        <w:t>另外我们还会和微软亚洲研究院的数据库组做至少半年一次的定期的互访，并举办学术交流会。本项目的研究生将被派驻研究院，完成一些大规模或真实数据上的实验验证。</w:t>
      </w:r>
    </w:p>
    <w:p w14:paraId="4A5E7441" w14:textId="77777777" w:rsidR="00B534AF" w:rsidRPr="00D56A93" w:rsidRDefault="00B534AF" w:rsidP="00B479C7">
      <w:pPr>
        <w:widowControl/>
        <w:adjustRightInd w:val="0"/>
        <w:snapToGrid w:val="0"/>
        <w:spacing w:after="120" w:line="360" w:lineRule="auto"/>
        <w:rPr>
          <w:rFonts w:ascii="宋体" w:hAnsi="宋体" w:cs="宋体"/>
          <w:b/>
          <w:bCs/>
          <w:kern w:val="0"/>
          <w:sz w:val="24"/>
        </w:rPr>
      </w:pPr>
      <w:r w:rsidRPr="00D56A93">
        <w:rPr>
          <w:rFonts w:ascii="宋体" w:hAnsi="宋体" w:cs="宋体" w:hint="eastAsia"/>
          <w:b/>
          <w:bCs/>
          <w:kern w:val="0"/>
          <w:sz w:val="24"/>
        </w:rPr>
        <w:t>预期研究成果</w:t>
      </w:r>
    </w:p>
    <w:p w14:paraId="249ED17C" w14:textId="48FD32AF" w:rsidR="00B534AF" w:rsidRDefault="003311CD" w:rsidP="00DF43E5">
      <w:pPr>
        <w:widowControl/>
        <w:numPr>
          <w:ilvl w:val="0"/>
          <w:numId w:val="2"/>
        </w:numPr>
        <w:adjustRightInd w:val="0"/>
        <w:snapToGrid w:val="0"/>
        <w:spacing w:after="120" w:line="360" w:lineRule="auto"/>
        <w:rPr>
          <w:rFonts w:ascii="宋体" w:hAnsi="宋体" w:cs="宋体"/>
          <w:bCs/>
          <w:kern w:val="0"/>
          <w:sz w:val="24"/>
        </w:rPr>
      </w:pPr>
      <w:r>
        <w:rPr>
          <w:rFonts w:ascii="宋体" w:hAnsi="宋体" w:cs="宋体" w:hint="eastAsia"/>
          <w:bCs/>
          <w:kern w:val="0"/>
          <w:sz w:val="24"/>
        </w:rPr>
        <w:t>建立一个大</w:t>
      </w:r>
      <w:r w:rsidR="00B534AF">
        <w:rPr>
          <w:rFonts w:ascii="宋体" w:hAnsi="宋体" w:cs="宋体" w:hint="eastAsia"/>
          <w:bCs/>
          <w:kern w:val="0"/>
          <w:sz w:val="24"/>
        </w:rPr>
        <w:t>规模的</w:t>
      </w:r>
      <w:r>
        <w:rPr>
          <w:rFonts w:ascii="宋体" w:hAnsi="宋体" w:cs="宋体" w:hint="eastAsia"/>
          <w:bCs/>
          <w:kern w:val="0"/>
          <w:sz w:val="24"/>
        </w:rPr>
        <w:t>、全方位的</w:t>
      </w:r>
      <w:r w:rsidR="005D6457">
        <w:rPr>
          <w:rFonts w:ascii="宋体" w:hAnsi="宋体" w:cs="宋体" w:hint="eastAsia"/>
          <w:bCs/>
          <w:kern w:val="0"/>
          <w:sz w:val="24"/>
        </w:rPr>
        <w:t>带权常识性因果</w:t>
      </w:r>
      <w:r w:rsidR="00B534AF">
        <w:rPr>
          <w:rFonts w:ascii="宋体" w:hAnsi="宋体" w:cs="宋体" w:hint="eastAsia"/>
          <w:bCs/>
          <w:kern w:val="0"/>
          <w:sz w:val="24"/>
        </w:rPr>
        <w:t>知识库</w:t>
      </w:r>
    </w:p>
    <w:p w14:paraId="4AD0E7BB" w14:textId="3CE38F34" w:rsidR="003311CD" w:rsidRDefault="002272E1" w:rsidP="00DF43E5">
      <w:pPr>
        <w:widowControl/>
        <w:numPr>
          <w:ilvl w:val="0"/>
          <w:numId w:val="2"/>
        </w:numPr>
        <w:adjustRightInd w:val="0"/>
        <w:snapToGrid w:val="0"/>
        <w:spacing w:after="120" w:line="360" w:lineRule="auto"/>
        <w:rPr>
          <w:rFonts w:ascii="宋体" w:hAnsi="宋体" w:cs="宋体"/>
          <w:bCs/>
          <w:kern w:val="0"/>
          <w:sz w:val="24"/>
        </w:rPr>
      </w:pPr>
      <w:r>
        <w:rPr>
          <w:rFonts w:ascii="宋体" w:hAnsi="宋体" w:cs="宋体" w:hint="eastAsia"/>
          <w:bCs/>
          <w:kern w:val="0"/>
          <w:sz w:val="24"/>
        </w:rPr>
        <w:t>建立一套</w:t>
      </w:r>
      <w:r w:rsidR="005F7915">
        <w:rPr>
          <w:rFonts w:ascii="宋体" w:hAnsi="宋体" w:cs="宋体" w:hint="eastAsia"/>
          <w:bCs/>
          <w:kern w:val="0"/>
          <w:sz w:val="24"/>
        </w:rPr>
        <w:t>完整的常识性因果推理</w:t>
      </w:r>
      <w:r w:rsidR="005441FC">
        <w:rPr>
          <w:rFonts w:ascii="宋体" w:hAnsi="宋体" w:cs="宋体" w:hint="eastAsia"/>
          <w:bCs/>
          <w:kern w:val="0"/>
          <w:sz w:val="24"/>
        </w:rPr>
        <w:t>算法及</w:t>
      </w:r>
      <w:r w:rsidR="005F7915">
        <w:rPr>
          <w:rFonts w:ascii="宋体" w:hAnsi="宋体" w:cs="宋体" w:hint="eastAsia"/>
          <w:bCs/>
          <w:kern w:val="0"/>
          <w:sz w:val="24"/>
        </w:rPr>
        <w:t>框架</w:t>
      </w:r>
    </w:p>
    <w:p w14:paraId="14D45C22" w14:textId="404335C7" w:rsidR="003311CD" w:rsidRDefault="00142D6B" w:rsidP="00DF43E5">
      <w:pPr>
        <w:widowControl/>
        <w:numPr>
          <w:ilvl w:val="0"/>
          <w:numId w:val="2"/>
        </w:numPr>
        <w:adjustRightInd w:val="0"/>
        <w:snapToGrid w:val="0"/>
        <w:spacing w:after="120" w:line="360" w:lineRule="auto"/>
        <w:rPr>
          <w:rFonts w:ascii="宋体" w:hAnsi="宋体" w:cs="宋体"/>
          <w:bCs/>
          <w:kern w:val="0"/>
          <w:sz w:val="24"/>
        </w:rPr>
      </w:pPr>
      <w:r>
        <w:rPr>
          <w:rFonts w:ascii="宋体" w:hAnsi="宋体" w:cs="宋体" w:hint="eastAsia"/>
          <w:bCs/>
          <w:kern w:val="0"/>
          <w:sz w:val="24"/>
        </w:rPr>
        <w:t>实现至少三个</w:t>
      </w:r>
      <w:r w:rsidR="003311CD">
        <w:rPr>
          <w:rFonts w:ascii="宋体" w:hAnsi="宋体" w:cs="宋体" w:hint="eastAsia"/>
          <w:bCs/>
          <w:kern w:val="0"/>
          <w:sz w:val="24"/>
        </w:rPr>
        <w:t>重要文本处理应用，并展示其相对传统自然语言算法在性能</w:t>
      </w:r>
      <w:r w:rsidR="00455380">
        <w:rPr>
          <w:rFonts w:ascii="宋体" w:hAnsi="宋体" w:cs="宋体" w:hint="eastAsia"/>
          <w:bCs/>
          <w:kern w:val="0"/>
          <w:sz w:val="24"/>
        </w:rPr>
        <w:t>及精度</w:t>
      </w:r>
      <w:r w:rsidR="003311CD">
        <w:rPr>
          <w:rFonts w:ascii="宋体" w:hAnsi="宋体" w:cs="宋体" w:hint="eastAsia"/>
          <w:bCs/>
          <w:kern w:val="0"/>
          <w:sz w:val="24"/>
        </w:rPr>
        <w:t>上的显著提升</w:t>
      </w:r>
    </w:p>
    <w:p w14:paraId="7BD73CCA" w14:textId="48355751" w:rsidR="00B534AF" w:rsidRDefault="00B534AF" w:rsidP="00DF43E5">
      <w:pPr>
        <w:widowControl/>
        <w:numPr>
          <w:ilvl w:val="0"/>
          <w:numId w:val="2"/>
        </w:numPr>
        <w:adjustRightInd w:val="0"/>
        <w:snapToGrid w:val="0"/>
        <w:spacing w:after="120" w:line="360" w:lineRule="auto"/>
        <w:rPr>
          <w:rFonts w:ascii="宋体" w:hAnsi="宋体" w:cs="宋体"/>
          <w:bCs/>
          <w:kern w:val="0"/>
          <w:sz w:val="24"/>
        </w:rPr>
      </w:pPr>
      <w:r>
        <w:rPr>
          <w:rFonts w:ascii="宋体" w:hAnsi="宋体" w:cs="宋体" w:hint="eastAsia"/>
          <w:bCs/>
          <w:kern w:val="0"/>
          <w:sz w:val="24"/>
        </w:rPr>
        <w:t>在国际顶尖会议和期刊</w:t>
      </w:r>
      <w:r w:rsidR="003311CD">
        <w:rPr>
          <w:rFonts w:ascii="宋体" w:hAnsi="宋体" w:cs="宋体" w:hint="eastAsia"/>
          <w:bCs/>
          <w:kern w:val="0"/>
          <w:sz w:val="24"/>
        </w:rPr>
        <w:t>上发表</w:t>
      </w:r>
      <w:r>
        <w:rPr>
          <w:rFonts w:ascii="宋体" w:hAnsi="宋体" w:cs="宋体" w:hint="eastAsia"/>
          <w:bCs/>
          <w:kern w:val="0"/>
          <w:sz w:val="24"/>
        </w:rPr>
        <w:t>高水平学术论文</w:t>
      </w:r>
      <w:r w:rsidR="003311CD">
        <w:rPr>
          <w:rFonts w:ascii="宋体" w:hAnsi="宋体" w:cs="宋体" w:hint="eastAsia"/>
          <w:bCs/>
          <w:kern w:val="0"/>
          <w:sz w:val="24"/>
        </w:rPr>
        <w:t>6</w:t>
      </w:r>
      <w:r>
        <w:rPr>
          <w:rFonts w:ascii="宋体" w:hAnsi="宋体" w:cs="宋体" w:hint="eastAsia"/>
          <w:bCs/>
          <w:kern w:val="0"/>
          <w:sz w:val="24"/>
        </w:rPr>
        <w:t>－</w:t>
      </w:r>
      <w:r w:rsidR="003311CD">
        <w:rPr>
          <w:rFonts w:ascii="宋体" w:hAnsi="宋体" w:cs="宋体" w:hint="eastAsia"/>
          <w:bCs/>
          <w:kern w:val="0"/>
          <w:sz w:val="24"/>
        </w:rPr>
        <w:t>10</w:t>
      </w:r>
      <w:r>
        <w:rPr>
          <w:rFonts w:ascii="宋体" w:hAnsi="宋体" w:cs="宋体" w:hint="eastAsia"/>
          <w:bCs/>
          <w:kern w:val="0"/>
          <w:sz w:val="24"/>
        </w:rPr>
        <w:t>篇</w:t>
      </w:r>
    </w:p>
    <w:p w14:paraId="6DC7C8B4" w14:textId="2A9D1C64" w:rsidR="00E14D2F" w:rsidRDefault="00B534AF" w:rsidP="00DF43E5">
      <w:pPr>
        <w:widowControl/>
        <w:numPr>
          <w:ilvl w:val="0"/>
          <w:numId w:val="2"/>
        </w:numPr>
        <w:adjustRightInd w:val="0"/>
        <w:snapToGrid w:val="0"/>
        <w:spacing w:after="120" w:line="360" w:lineRule="auto"/>
        <w:jc w:val="left"/>
        <w:rPr>
          <w:rFonts w:ascii="宋体" w:hAnsi="宋体" w:cs="宋体"/>
          <w:bCs/>
          <w:kern w:val="0"/>
          <w:sz w:val="24"/>
        </w:rPr>
      </w:pPr>
      <w:r w:rsidRPr="00EE226F">
        <w:rPr>
          <w:rFonts w:ascii="宋体" w:hAnsi="宋体" w:cs="宋体" w:hint="eastAsia"/>
          <w:bCs/>
          <w:kern w:val="0"/>
          <w:sz w:val="24"/>
        </w:rPr>
        <w:t>申请</w:t>
      </w:r>
      <w:r w:rsidR="003311CD" w:rsidRPr="00EE226F">
        <w:rPr>
          <w:rFonts w:ascii="宋体" w:hAnsi="宋体" w:cs="宋体" w:hint="eastAsia"/>
          <w:bCs/>
          <w:kern w:val="0"/>
          <w:sz w:val="24"/>
        </w:rPr>
        <w:t>至少三</w:t>
      </w:r>
      <w:r w:rsidRPr="00EE226F">
        <w:rPr>
          <w:rFonts w:ascii="宋体" w:hAnsi="宋体" w:cs="宋体" w:hint="eastAsia"/>
          <w:bCs/>
          <w:kern w:val="0"/>
          <w:sz w:val="24"/>
        </w:rPr>
        <w:t>项国际或国内技术发明专利</w:t>
      </w:r>
    </w:p>
    <w:p w14:paraId="6857052A" w14:textId="2ED48B43" w:rsidR="00E14D2F" w:rsidRDefault="00E14D2F">
      <w:pPr>
        <w:widowControl/>
        <w:jc w:val="left"/>
        <w:rPr>
          <w:rFonts w:ascii="宋体" w:hAnsi="宋体" w:cs="宋体"/>
          <w:bCs/>
          <w:kern w:val="0"/>
          <w:sz w:val="24"/>
        </w:rPr>
      </w:pPr>
      <w:r>
        <w:rPr>
          <w:rFonts w:ascii="宋体" w:hAnsi="宋体" w:cs="宋体"/>
          <w:bCs/>
          <w:kern w:val="0"/>
          <w:sz w:val="24"/>
        </w:rPr>
        <w:br w:type="page"/>
      </w:r>
    </w:p>
    <w:p w14:paraId="3D40E76F" w14:textId="77777777" w:rsidR="00E14D2F" w:rsidRPr="00BF0F0B" w:rsidRDefault="00E14D2F" w:rsidP="00BF0F0B">
      <w:pPr>
        <w:snapToGrid w:val="0"/>
        <w:spacing w:after="120" w:line="360" w:lineRule="auto"/>
        <w:rPr>
          <w:rFonts w:asciiTheme="minorEastAsia" w:hAnsiTheme="minorEastAsia" w:cs="楷体_GB2312"/>
          <w:b/>
          <w:bCs/>
          <w:sz w:val="28"/>
          <w:szCs w:val="28"/>
        </w:rPr>
      </w:pPr>
      <w:r w:rsidRPr="00BF0F0B">
        <w:rPr>
          <w:rFonts w:asciiTheme="minorEastAsia" w:hAnsiTheme="minorEastAsia" w:cs="楷体_GB2312" w:hint="eastAsia"/>
          <w:b/>
          <w:bCs/>
          <w:sz w:val="28"/>
          <w:szCs w:val="28"/>
        </w:rPr>
        <w:lastRenderedPageBreak/>
        <w:t>（二）研究基础与工作条件</w:t>
      </w:r>
    </w:p>
    <w:p w14:paraId="7DFB68F5" w14:textId="77777777" w:rsidR="00E14D2F" w:rsidRPr="00BF0F0B" w:rsidRDefault="00E14D2F" w:rsidP="00BF0F0B">
      <w:pPr>
        <w:snapToGrid w:val="0"/>
        <w:spacing w:after="120" w:line="360" w:lineRule="auto"/>
        <w:rPr>
          <w:rFonts w:asciiTheme="minorEastAsia" w:hAnsiTheme="minorEastAsia" w:cs="Times New Roman"/>
          <w:sz w:val="28"/>
          <w:szCs w:val="28"/>
        </w:rPr>
      </w:pPr>
      <w:r w:rsidRPr="0090211E">
        <w:rPr>
          <w:rFonts w:asciiTheme="minorEastAsia" w:hAnsiTheme="minorEastAsia" w:cs="Times New Roman"/>
          <w:b/>
          <w:sz w:val="28"/>
          <w:szCs w:val="28"/>
        </w:rPr>
        <w:t>1</w:t>
      </w:r>
      <w:r w:rsidRPr="0090211E">
        <w:rPr>
          <w:rFonts w:asciiTheme="minorEastAsia" w:hAnsiTheme="minorEastAsia" w:cs="Times New Roman" w:hint="eastAsia"/>
          <w:b/>
          <w:sz w:val="28"/>
          <w:szCs w:val="28"/>
        </w:rPr>
        <w:t>．工作基础</w:t>
      </w:r>
      <w:r w:rsidRPr="00BF0F0B">
        <w:rPr>
          <w:rFonts w:asciiTheme="minorEastAsia" w:hAnsiTheme="minorEastAsia" w:cs="Times New Roman" w:hint="eastAsia"/>
          <w:sz w:val="28"/>
          <w:szCs w:val="28"/>
        </w:rPr>
        <w:t>（与本项目相关的研究工作积累和已取得的研究工作成绩）；</w:t>
      </w:r>
    </w:p>
    <w:p w14:paraId="30F684D4" w14:textId="050D88E6" w:rsidR="00E14D2F" w:rsidRPr="00DF15C0" w:rsidRDefault="00E14D2F" w:rsidP="0090211E">
      <w:pPr>
        <w:widowControl/>
        <w:adjustRightInd w:val="0"/>
        <w:snapToGrid w:val="0"/>
        <w:spacing w:after="120" w:line="360" w:lineRule="auto"/>
        <w:rPr>
          <w:rFonts w:ascii="宋体" w:eastAsia="宋体" w:hAnsi="宋体" w:cs="楷体_GB2312"/>
          <w:sz w:val="24"/>
          <w:szCs w:val="24"/>
        </w:rPr>
      </w:pPr>
      <w:r w:rsidRPr="00DF15C0">
        <w:rPr>
          <w:rFonts w:ascii="宋体" w:eastAsia="宋体" w:hAnsi="宋体" w:cs="楷体_GB2312"/>
          <w:sz w:val="24"/>
          <w:szCs w:val="24"/>
        </w:rPr>
        <w:tab/>
      </w:r>
      <w:r w:rsidRPr="00DF15C0">
        <w:rPr>
          <w:rFonts w:ascii="宋体" w:eastAsia="宋体" w:hAnsi="宋体" w:cs="楷体_GB2312" w:hint="eastAsia"/>
          <w:sz w:val="24"/>
          <w:szCs w:val="24"/>
        </w:rPr>
        <w:t>本项目申请人多年来从事文本数据分析处理、信息抽取与知识发现方面</w:t>
      </w:r>
      <w:r w:rsidR="00B96328">
        <w:rPr>
          <w:rFonts w:ascii="宋体" w:eastAsia="宋体" w:hAnsi="宋体" w:cs="楷体_GB2312" w:hint="eastAsia"/>
          <w:sz w:val="24"/>
          <w:szCs w:val="24"/>
        </w:rPr>
        <w:t>的研究工作，取得一定成果。下面从四</w:t>
      </w:r>
      <w:r w:rsidRPr="00DF15C0">
        <w:rPr>
          <w:rFonts w:ascii="宋体" w:eastAsia="宋体" w:hAnsi="宋体" w:cs="楷体_GB2312" w:hint="eastAsia"/>
          <w:sz w:val="24"/>
          <w:szCs w:val="24"/>
        </w:rPr>
        <w:t>个方面概括与本项目相关的工作积累和成绩。</w:t>
      </w:r>
    </w:p>
    <w:p w14:paraId="7C527C5F" w14:textId="77777777" w:rsidR="00E14D2F" w:rsidRPr="0090211E" w:rsidRDefault="00E14D2F" w:rsidP="00DF43E5">
      <w:pPr>
        <w:pStyle w:val="a3"/>
        <w:widowControl/>
        <w:numPr>
          <w:ilvl w:val="1"/>
          <w:numId w:val="8"/>
        </w:numPr>
        <w:adjustRightInd w:val="0"/>
        <w:snapToGrid w:val="0"/>
        <w:spacing w:after="120" w:line="360" w:lineRule="auto"/>
        <w:ind w:firstLineChars="0"/>
        <w:contextualSpacing/>
        <w:rPr>
          <w:rFonts w:ascii="宋体" w:eastAsia="宋体" w:hAnsi="宋体" w:cs="楷体_GB2312"/>
          <w:b/>
          <w:sz w:val="24"/>
          <w:szCs w:val="24"/>
        </w:rPr>
      </w:pPr>
      <w:r w:rsidRPr="0090211E">
        <w:rPr>
          <w:rFonts w:ascii="宋体" w:eastAsia="宋体" w:hAnsi="宋体" w:cs="楷体_GB2312" w:hint="eastAsia"/>
          <w:b/>
          <w:sz w:val="24"/>
          <w:szCs w:val="24"/>
        </w:rPr>
        <w:t>联想网络与文本相关性</w:t>
      </w:r>
    </w:p>
    <w:p w14:paraId="037A5408" w14:textId="67C18D3D" w:rsidR="00E14D2F" w:rsidRPr="00DF15C0" w:rsidRDefault="00E14D2F" w:rsidP="0090211E">
      <w:pPr>
        <w:widowControl/>
        <w:adjustRightInd w:val="0"/>
        <w:snapToGrid w:val="0"/>
        <w:spacing w:after="120" w:line="360" w:lineRule="auto"/>
        <w:rPr>
          <w:rFonts w:ascii="宋体" w:eastAsia="宋体" w:hAnsi="宋体" w:cs="楷体_GB2312"/>
          <w:sz w:val="24"/>
          <w:szCs w:val="24"/>
        </w:rPr>
      </w:pPr>
      <w:r w:rsidRPr="00DF15C0">
        <w:rPr>
          <w:rFonts w:ascii="宋体" w:eastAsia="宋体" w:hAnsi="宋体" w:cs="楷体_GB2312" w:hint="eastAsia"/>
          <w:sz w:val="24"/>
          <w:szCs w:val="24"/>
        </w:rPr>
        <w:tab/>
        <w:t>受到自然科学基金中韩合作交流基金的资助，我们在2014年与韩国</w:t>
      </w:r>
      <w:r w:rsidRPr="00DF15C0">
        <w:rPr>
          <w:rFonts w:ascii="宋体" w:eastAsia="宋体" w:hAnsi="宋体" w:cs="楷体_GB2312"/>
          <w:sz w:val="24"/>
          <w:szCs w:val="24"/>
        </w:rPr>
        <w:t>POSTECH</w:t>
      </w:r>
      <w:r w:rsidRPr="00DF15C0">
        <w:rPr>
          <w:rFonts w:ascii="宋体" w:eastAsia="宋体" w:hAnsi="宋体" w:cs="楷体_GB2312" w:hint="eastAsia"/>
          <w:sz w:val="24"/>
          <w:szCs w:val="24"/>
        </w:rPr>
        <w:t>的</w:t>
      </w:r>
      <w:r w:rsidRPr="00DF15C0">
        <w:rPr>
          <w:rFonts w:ascii="宋体" w:eastAsia="宋体" w:hAnsi="宋体" w:cs="楷体_GB2312"/>
          <w:sz w:val="24"/>
          <w:szCs w:val="24"/>
        </w:rPr>
        <w:t>Seung-won Hwang</w:t>
      </w:r>
      <w:r w:rsidRPr="00DF15C0">
        <w:rPr>
          <w:rFonts w:ascii="宋体" w:eastAsia="宋体" w:hAnsi="宋体" w:cs="楷体_GB2312" w:hint="eastAsia"/>
          <w:sz w:val="24"/>
          <w:szCs w:val="24"/>
        </w:rPr>
        <w:t>教授合作，从</w:t>
      </w:r>
      <w:r w:rsidR="00142D6B">
        <w:rPr>
          <w:rFonts w:ascii="宋体" w:eastAsia="宋体" w:hAnsi="宋体" w:cs="楷体_GB2312" w:hint="eastAsia"/>
          <w:sz w:val="24"/>
          <w:szCs w:val="24"/>
        </w:rPr>
        <w:t>维基百科</w:t>
      </w:r>
      <w:r w:rsidRPr="00DF15C0">
        <w:rPr>
          <w:rFonts w:ascii="宋体" w:eastAsia="宋体" w:hAnsi="宋体" w:cs="楷体_GB2312" w:hint="eastAsia"/>
          <w:sz w:val="24"/>
          <w:szCs w:val="24"/>
        </w:rPr>
        <w:t>的文本以及链接结构中提取出一个大型的概念联想网络（如下图），这个网络可以模拟人一种称为自由联想的人脑认知活动，比如人们一般会从“河流”联想到“湖泊”、“轮船”、“水”等等。</w:t>
      </w:r>
    </w:p>
    <w:p w14:paraId="06F672C7" w14:textId="77777777" w:rsidR="00E14D2F" w:rsidRPr="00DF15C0" w:rsidRDefault="00E14D2F" w:rsidP="0090211E">
      <w:pPr>
        <w:widowControl/>
        <w:adjustRightInd w:val="0"/>
        <w:snapToGrid w:val="0"/>
        <w:spacing w:after="120" w:line="360" w:lineRule="auto"/>
        <w:jc w:val="center"/>
        <w:rPr>
          <w:rFonts w:ascii="宋体" w:eastAsia="宋体" w:hAnsi="宋体" w:cs="楷体_GB2312"/>
          <w:sz w:val="24"/>
          <w:szCs w:val="24"/>
        </w:rPr>
      </w:pPr>
      <w:r w:rsidRPr="00DF15C0">
        <w:rPr>
          <w:rFonts w:ascii="宋体" w:eastAsia="宋体" w:hAnsi="宋体" w:cs="楷体_GB2312"/>
          <w:noProof/>
          <w:sz w:val="24"/>
          <w:szCs w:val="24"/>
        </w:rPr>
        <w:drawing>
          <wp:inline distT="0" distB="0" distL="0" distR="0" wp14:anchorId="178DF635" wp14:editId="4F51050F">
            <wp:extent cx="3788052" cy="2728800"/>
            <wp:effectExtent l="0" t="0" r="0" b="0"/>
            <wp:docPr id="35845" name="Picture 4" des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5" name="Picture 4" descr="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932" cy="2730875"/>
                    </a:xfrm>
                    <a:prstGeom prst="rect">
                      <a:avLst/>
                    </a:prstGeom>
                    <a:noFill/>
                    <a:ln>
                      <a:noFill/>
                    </a:ln>
                    <a:extLst/>
                  </pic:spPr>
                </pic:pic>
              </a:graphicData>
            </a:graphic>
          </wp:inline>
        </w:drawing>
      </w:r>
    </w:p>
    <w:p w14:paraId="379DF4CA" w14:textId="77777777" w:rsidR="00E14D2F" w:rsidRDefault="00E14D2F" w:rsidP="0090211E">
      <w:pPr>
        <w:widowControl/>
        <w:adjustRightInd w:val="0"/>
        <w:snapToGrid w:val="0"/>
        <w:spacing w:after="120" w:line="360" w:lineRule="auto"/>
        <w:rPr>
          <w:rFonts w:ascii="宋体" w:eastAsia="宋体" w:hAnsi="宋体" w:cs="楷体_GB2312"/>
          <w:sz w:val="24"/>
          <w:szCs w:val="24"/>
        </w:rPr>
      </w:pPr>
      <w:r w:rsidRPr="00DF15C0">
        <w:rPr>
          <w:rFonts w:ascii="宋体" w:eastAsia="宋体" w:hAnsi="宋体" w:cs="楷体_GB2312" w:hint="eastAsia"/>
          <w:sz w:val="24"/>
          <w:szCs w:val="24"/>
        </w:rPr>
        <w:t>该网络包含数万个常用英文词汇的节点，以及它们之间的单向关联度。我们在这个网络上设计了词语之间以及短句之间相关度的计算方法，并在包括WS</w:t>
      </w:r>
      <w:r w:rsidRPr="00DF15C0">
        <w:rPr>
          <w:rFonts w:ascii="宋体" w:eastAsia="宋体" w:hAnsi="宋体" w:cs="楷体_GB2312"/>
          <w:sz w:val="24"/>
          <w:szCs w:val="24"/>
        </w:rPr>
        <w:t>-</w:t>
      </w:r>
      <w:r w:rsidRPr="00DF15C0">
        <w:rPr>
          <w:rFonts w:ascii="宋体" w:eastAsia="宋体" w:hAnsi="宋体" w:cs="楷体_GB2312" w:hint="eastAsia"/>
          <w:sz w:val="24"/>
          <w:szCs w:val="24"/>
        </w:rPr>
        <w:t>35</w:t>
      </w:r>
      <w:r w:rsidRPr="00DF15C0">
        <w:rPr>
          <w:rFonts w:ascii="宋体" w:eastAsia="宋体" w:hAnsi="宋体" w:cs="楷体_GB2312"/>
          <w:sz w:val="24"/>
          <w:szCs w:val="24"/>
        </w:rPr>
        <w:t>3</w:t>
      </w:r>
      <w:r w:rsidRPr="00DF15C0">
        <w:rPr>
          <w:rFonts w:ascii="宋体" w:eastAsia="宋体" w:hAnsi="宋体" w:cs="楷体_GB2312" w:hint="eastAsia"/>
          <w:sz w:val="24"/>
          <w:szCs w:val="24"/>
        </w:rPr>
        <w:t>、</w:t>
      </w:r>
      <w:r w:rsidRPr="00DF15C0">
        <w:rPr>
          <w:rFonts w:ascii="宋体" w:eastAsia="宋体" w:hAnsi="宋体" w:cs="楷体_GB2312"/>
          <w:sz w:val="24"/>
          <w:szCs w:val="24"/>
        </w:rPr>
        <w:t>Li-30</w:t>
      </w:r>
      <w:r w:rsidRPr="00DF15C0">
        <w:rPr>
          <w:rFonts w:ascii="宋体" w:eastAsia="宋体" w:hAnsi="宋体" w:cs="楷体_GB2312" w:hint="eastAsia"/>
          <w:sz w:val="24"/>
          <w:szCs w:val="24"/>
        </w:rPr>
        <w:t>等业界公认的标准测试集上进行评测，对于词语间相似度，我们达到0</w:t>
      </w:r>
      <w:r w:rsidRPr="00DF15C0">
        <w:rPr>
          <w:rFonts w:ascii="宋体" w:eastAsia="宋体" w:hAnsi="宋体" w:cs="楷体_GB2312"/>
          <w:sz w:val="24"/>
          <w:szCs w:val="24"/>
        </w:rPr>
        <w:t>.</w:t>
      </w:r>
      <w:r w:rsidRPr="00DF15C0">
        <w:rPr>
          <w:rFonts w:ascii="宋体" w:eastAsia="宋体" w:hAnsi="宋体" w:cs="楷体_GB2312" w:hint="eastAsia"/>
          <w:sz w:val="24"/>
          <w:szCs w:val="24"/>
        </w:rPr>
        <w:t>813准确度，在短句相关度上达到0.94的准确度。这两个结果均优于目前最先进的相关度算法。相关工作以长文发表在</w:t>
      </w:r>
      <w:r w:rsidRPr="00DF15C0">
        <w:rPr>
          <w:rFonts w:ascii="宋体" w:eastAsia="宋体" w:hAnsi="宋体" w:cs="楷体_GB2312"/>
          <w:sz w:val="24"/>
          <w:szCs w:val="24"/>
        </w:rPr>
        <w:t>AAAI</w:t>
      </w:r>
      <w:r w:rsidRPr="00DF15C0">
        <w:rPr>
          <w:rFonts w:ascii="宋体" w:eastAsia="宋体" w:hAnsi="宋体" w:cs="楷体_GB2312" w:hint="eastAsia"/>
          <w:sz w:val="24"/>
          <w:szCs w:val="24"/>
        </w:rPr>
        <w:t xml:space="preserve"> 2015上，并申请了国家发明专利一项。本项目中研究的因果关系是词语间联想关系的一个特例，因此我们对联想关系的抽取和词语相关度计算的研究可以对本项目产生指导作用。</w:t>
      </w:r>
    </w:p>
    <w:p w14:paraId="723BEA83" w14:textId="77777777" w:rsidR="0090211E" w:rsidRPr="00DF15C0" w:rsidRDefault="0090211E" w:rsidP="0090211E">
      <w:pPr>
        <w:widowControl/>
        <w:adjustRightInd w:val="0"/>
        <w:snapToGrid w:val="0"/>
        <w:spacing w:after="120" w:line="360" w:lineRule="auto"/>
        <w:rPr>
          <w:rFonts w:ascii="宋体" w:eastAsia="宋体" w:hAnsi="宋体" w:cs="楷体_GB2312"/>
          <w:sz w:val="24"/>
          <w:szCs w:val="24"/>
        </w:rPr>
      </w:pPr>
    </w:p>
    <w:p w14:paraId="41C4C193" w14:textId="77777777" w:rsidR="00E14D2F" w:rsidRPr="0090211E" w:rsidRDefault="00E14D2F" w:rsidP="00DF43E5">
      <w:pPr>
        <w:pStyle w:val="a3"/>
        <w:widowControl/>
        <w:numPr>
          <w:ilvl w:val="1"/>
          <w:numId w:val="8"/>
        </w:numPr>
        <w:adjustRightInd w:val="0"/>
        <w:snapToGrid w:val="0"/>
        <w:spacing w:after="120" w:line="360" w:lineRule="auto"/>
        <w:ind w:firstLineChars="0"/>
        <w:contextualSpacing/>
        <w:rPr>
          <w:rFonts w:ascii="宋体" w:eastAsia="宋体" w:hAnsi="宋体" w:cs="楷体_GB2312"/>
          <w:b/>
          <w:sz w:val="24"/>
          <w:szCs w:val="24"/>
        </w:rPr>
      </w:pPr>
      <w:r w:rsidRPr="0090211E">
        <w:rPr>
          <w:rFonts w:ascii="宋体" w:eastAsia="宋体" w:hAnsi="宋体" w:cs="楷体_GB2312" w:hint="eastAsia"/>
          <w:b/>
          <w:sz w:val="24"/>
          <w:szCs w:val="24"/>
        </w:rPr>
        <w:lastRenderedPageBreak/>
        <w:t>动作概念化</w:t>
      </w:r>
    </w:p>
    <w:p w14:paraId="3442F63A" w14:textId="1FC37D66" w:rsidR="00E14D2F" w:rsidRPr="00DF15C0" w:rsidRDefault="00E14D2F" w:rsidP="0090211E">
      <w:pPr>
        <w:widowControl/>
        <w:adjustRightInd w:val="0"/>
        <w:snapToGrid w:val="0"/>
        <w:spacing w:after="120" w:line="360" w:lineRule="auto"/>
        <w:rPr>
          <w:rFonts w:ascii="宋体" w:eastAsia="宋体" w:hAnsi="宋体" w:cs="楷体_GB2312"/>
          <w:sz w:val="24"/>
          <w:szCs w:val="24"/>
        </w:rPr>
      </w:pPr>
      <w:r w:rsidRPr="00DF15C0">
        <w:rPr>
          <w:rFonts w:ascii="宋体" w:eastAsia="宋体" w:hAnsi="宋体" w:cs="楷体_GB2312" w:hint="eastAsia"/>
          <w:sz w:val="24"/>
          <w:szCs w:val="24"/>
        </w:rPr>
        <w:tab/>
        <w:t>我们在万维网网页数据以及</w:t>
      </w:r>
      <w:r w:rsidRPr="00DF15C0">
        <w:rPr>
          <w:rFonts w:ascii="宋体" w:eastAsia="宋体" w:hAnsi="宋体" w:cs="楷体_GB2312"/>
          <w:sz w:val="24"/>
          <w:szCs w:val="24"/>
        </w:rPr>
        <w:t>Google Syntactic N-gram</w:t>
      </w:r>
      <w:r w:rsidRPr="00DF15C0">
        <w:rPr>
          <w:rFonts w:ascii="宋体" w:eastAsia="宋体" w:hAnsi="宋体" w:cs="楷体_GB2312" w:hint="eastAsia"/>
          <w:sz w:val="24"/>
          <w:szCs w:val="24"/>
        </w:rPr>
        <w:t>中提取了近一万个英文动词以及它们的主语和宾语。然后我们利用</w:t>
      </w:r>
      <w:r w:rsidRPr="00DF15C0">
        <w:rPr>
          <w:rFonts w:ascii="宋体" w:eastAsia="宋体" w:hAnsi="宋体" w:cs="楷体_GB2312"/>
          <w:sz w:val="24"/>
          <w:szCs w:val="24"/>
        </w:rPr>
        <w:t>Probase</w:t>
      </w:r>
      <w:r w:rsidRPr="00DF15C0">
        <w:rPr>
          <w:rFonts w:ascii="宋体" w:eastAsia="宋体" w:hAnsi="宋体" w:cs="楷体_GB2312" w:hint="eastAsia"/>
          <w:sz w:val="24"/>
          <w:szCs w:val="24"/>
        </w:rPr>
        <w:t>或</w:t>
      </w:r>
      <w:r w:rsidRPr="00DF15C0">
        <w:rPr>
          <w:rFonts w:ascii="宋体" w:eastAsia="宋体" w:hAnsi="宋体" w:cs="楷体_GB2312"/>
          <w:sz w:val="24"/>
          <w:szCs w:val="24"/>
        </w:rPr>
        <w:t>WordNet</w:t>
      </w:r>
      <w:r w:rsidRPr="00DF15C0">
        <w:rPr>
          <w:rFonts w:ascii="宋体" w:eastAsia="宋体" w:hAnsi="宋体" w:cs="楷体_GB2312" w:hint="eastAsia"/>
          <w:sz w:val="24"/>
          <w:szCs w:val="24"/>
        </w:rPr>
        <w:t>中的isA关系，将同一动词下的主语和宾语抽象成若干概念，例如对于动词</w:t>
      </w:r>
      <w:r w:rsidRPr="00DF15C0">
        <w:rPr>
          <w:rFonts w:ascii="宋体" w:eastAsia="宋体" w:hAnsi="宋体" w:cs="楷体_GB2312"/>
          <w:sz w:val="24"/>
          <w:szCs w:val="24"/>
        </w:rPr>
        <w:t>Play,</w:t>
      </w:r>
      <w:r w:rsidRPr="00DF15C0">
        <w:rPr>
          <w:rFonts w:ascii="宋体" w:eastAsia="宋体" w:hAnsi="宋体" w:cs="楷体_GB2312" w:hint="eastAsia"/>
          <w:sz w:val="24"/>
          <w:szCs w:val="24"/>
        </w:rPr>
        <w:t>我们可以将其抽象成</w:t>
      </w:r>
      <w:r w:rsidRPr="00DF15C0">
        <w:rPr>
          <w:rFonts w:ascii="宋体" w:eastAsia="宋体" w:hAnsi="宋体" w:cs="楷体_GB2312"/>
          <w:sz w:val="24"/>
          <w:szCs w:val="24"/>
        </w:rPr>
        <w:t>Player-PLAY-Sports, Musician-PLAY-Musical_instrument</w:t>
      </w:r>
      <w:r w:rsidRPr="00DF15C0">
        <w:rPr>
          <w:rFonts w:ascii="宋体" w:eastAsia="宋体" w:hAnsi="宋体" w:cs="楷体_GB2312" w:hint="eastAsia"/>
          <w:sz w:val="24"/>
          <w:szCs w:val="24"/>
        </w:rPr>
        <w:t>等</w:t>
      </w:r>
      <w:r w:rsidRPr="00DF15C0">
        <w:rPr>
          <w:rFonts w:ascii="宋体" w:eastAsia="宋体" w:hAnsi="宋体" w:cs="楷体_GB2312" w:hint="eastAsia"/>
          <w:i/>
          <w:sz w:val="24"/>
          <w:szCs w:val="24"/>
        </w:rPr>
        <w:t>k</w:t>
      </w:r>
      <w:r w:rsidRPr="00DF15C0">
        <w:rPr>
          <w:rFonts w:ascii="宋体" w:eastAsia="宋体" w:hAnsi="宋体" w:cs="楷体_GB2312" w:hint="eastAsia"/>
          <w:sz w:val="24"/>
          <w:szCs w:val="24"/>
        </w:rPr>
        <w:t>个“动作概念”。事实上这种为动词的参数</w:t>
      </w:r>
      <w:r w:rsidRPr="00DF15C0">
        <w:rPr>
          <w:rFonts w:ascii="宋体" w:eastAsia="宋体" w:hAnsi="宋体" w:cs="楷体_GB2312"/>
          <w:sz w:val="24"/>
          <w:szCs w:val="24"/>
        </w:rPr>
        <w:t>(argument)</w:t>
      </w:r>
      <w:r w:rsidRPr="00DF15C0">
        <w:rPr>
          <w:rFonts w:ascii="宋体" w:eastAsia="宋体" w:hAnsi="宋体" w:cs="楷体_GB2312" w:hint="eastAsia"/>
          <w:sz w:val="24"/>
          <w:szCs w:val="24"/>
        </w:rPr>
        <w:t>概念化的方法可以被视为一种粒度可调的（</w:t>
      </w:r>
      <w:r w:rsidR="00142D6B">
        <w:rPr>
          <w:rFonts w:ascii="宋体" w:eastAsia="宋体" w:hAnsi="宋体" w:cs="楷体_GB2312" w:hint="eastAsia"/>
          <w:sz w:val="24"/>
          <w:szCs w:val="24"/>
        </w:rPr>
        <w:t>调节</w:t>
      </w:r>
      <w:r w:rsidRPr="00DF15C0">
        <w:rPr>
          <w:rFonts w:ascii="宋体" w:eastAsia="宋体" w:hAnsi="宋体" w:cs="楷体_GB2312"/>
          <w:sz w:val="24"/>
          <w:szCs w:val="24"/>
        </w:rPr>
        <w:t>k</w:t>
      </w:r>
      <w:r w:rsidRPr="00DF15C0">
        <w:rPr>
          <w:rFonts w:ascii="宋体" w:eastAsia="宋体" w:hAnsi="宋体" w:cs="楷体_GB2312" w:hint="eastAsia"/>
          <w:sz w:val="24"/>
          <w:szCs w:val="24"/>
        </w:rPr>
        <w:t>）</w:t>
      </w:r>
      <w:r w:rsidRPr="00DF15C0">
        <w:rPr>
          <w:rFonts w:ascii="宋体" w:eastAsia="宋体" w:hAnsi="宋体" w:cs="楷体_GB2312"/>
          <w:sz w:val="24"/>
          <w:szCs w:val="24"/>
        </w:rPr>
        <w:t>Word Embedding</w:t>
      </w:r>
      <w:r w:rsidRPr="00DF15C0">
        <w:rPr>
          <w:rFonts w:ascii="宋体" w:eastAsia="宋体" w:hAnsi="宋体" w:cs="楷体_GB2312" w:hint="eastAsia"/>
          <w:sz w:val="24"/>
          <w:szCs w:val="24"/>
        </w:rPr>
        <w:t>的方式。这样，大量的动作概念三元组可以组合成一个动作概念图（如下图），作为我们理解动词在语句中语义的一种有效手段。这项工作获得2013年度</w:t>
      </w:r>
      <w:r w:rsidRPr="00DF15C0">
        <w:rPr>
          <w:rFonts w:ascii="宋体" w:eastAsia="宋体" w:hAnsi="宋体" w:cs="楷体_GB2312"/>
          <w:sz w:val="24"/>
          <w:szCs w:val="24"/>
        </w:rPr>
        <w:t>Google</w:t>
      </w:r>
      <w:r w:rsidRPr="00DF15C0">
        <w:rPr>
          <w:rFonts w:ascii="宋体" w:eastAsia="宋体" w:hAnsi="宋体" w:cs="楷体_GB2312" w:hint="eastAsia"/>
          <w:sz w:val="24"/>
          <w:szCs w:val="24"/>
        </w:rPr>
        <w:t xml:space="preserve"> Faculty</w:t>
      </w:r>
      <w:r w:rsidRPr="00DF15C0">
        <w:rPr>
          <w:rFonts w:ascii="宋体" w:eastAsia="宋体" w:hAnsi="宋体" w:cs="楷体_GB2312"/>
          <w:sz w:val="24"/>
          <w:szCs w:val="24"/>
        </w:rPr>
        <w:t xml:space="preserve"> Research Award</w:t>
      </w:r>
      <w:r w:rsidRPr="00DF15C0">
        <w:rPr>
          <w:rFonts w:ascii="宋体" w:eastAsia="宋体" w:hAnsi="宋体" w:cs="楷体_GB2312" w:hint="eastAsia"/>
          <w:sz w:val="24"/>
          <w:szCs w:val="24"/>
        </w:rPr>
        <w:t>，也是当年中国大陆唯一的获奖者。在本项目中，抽取语句中的事件</w:t>
      </w:r>
      <w:r w:rsidRPr="00DF15C0">
        <w:rPr>
          <w:rFonts w:ascii="宋体" w:eastAsia="宋体" w:hAnsi="宋体" w:cs="楷体_GB2312"/>
          <w:sz w:val="24"/>
          <w:szCs w:val="24"/>
        </w:rPr>
        <w:t>(events)</w:t>
      </w:r>
      <w:r w:rsidRPr="00DF15C0">
        <w:rPr>
          <w:rFonts w:ascii="宋体" w:eastAsia="宋体" w:hAnsi="宋体" w:cs="楷体_GB2312" w:hint="eastAsia"/>
          <w:sz w:val="24"/>
          <w:szCs w:val="24"/>
        </w:rPr>
        <w:t>需要有效地识别出动词和它的参数，而参数判别正是动作概念化的一个具体应用。</w:t>
      </w:r>
    </w:p>
    <w:p w14:paraId="07ECD009" w14:textId="77777777" w:rsidR="00E14D2F" w:rsidRPr="00DF15C0" w:rsidRDefault="00E14D2F" w:rsidP="0090211E">
      <w:pPr>
        <w:widowControl/>
        <w:adjustRightInd w:val="0"/>
        <w:snapToGrid w:val="0"/>
        <w:spacing w:after="120" w:line="360" w:lineRule="auto"/>
        <w:rPr>
          <w:rFonts w:ascii="宋体" w:eastAsia="宋体" w:hAnsi="宋体" w:cs="楷体_GB2312"/>
          <w:sz w:val="24"/>
          <w:szCs w:val="24"/>
        </w:rPr>
      </w:pPr>
    </w:p>
    <w:p w14:paraId="22F5AF41" w14:textId="77777777" w:rsidR="00E14D2F" w:rsidRPr="00DF15C0" w:rsidRDefault="00E14D2F" w:rsidP="0090211E">
      <w:pPr>
        <w:widowControl/>
        <w:adjustRightInd w:val="0"/>
        <w:snapToGrid w:val="0"/>
        <w:spacing w:after="120" w:line="360" w:lineRule="auto"/>
        <w:jc w:val="center"/>
        <w:rPr>
          <w:rFonts w:ascii="宋体" w:eastAsia="宋体" w:hAnsi="宋体" w:cs="楷体_GB2312"/>
          <w:sz w:val="24"/>
          <w:szCs w:val="24"/>
        </w:rPr>
      </w:pPr>
      <w:r w:rsidRPr="00DF15C0">
        <w:rPr>
          <w:rFonts w:ascii="宋体" w:eastAsia="宋体" w:hAnsi="宋体" w:hint="eastAsia"/>
          <w:noProof/>
          <w:sz w:val="24"/>
          <w:szCs w:val="24"/>
        </w:rPr>
        <w:drawing>
          <wp:inline distT="0" distB="0" distL="0" distR="0" wp14:anchorId="5911B1BC" wp14:editId="16DC56CF">
            <wp:extent cx="3854747" cy="2464231"/>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y.emf"/>
                    <pic:cNvPicPr/>
                  </pic:nvPicPr>
                  <pic:blipFill>
                    <a:blip r:embed="rId17">
                      <a:extLst>
                        <a:ext uri="{28A0092B-C50C-407E-A947-70E740481C1C}">
                          <a14:useLocalDpi xmlns:a14="http://schemas.microsoft.com/office/drawing/2010/main" val="0"/>
                        </a:ext>
                      </a:extLst>
                    </a:blip>
                    <a:stretch>
                      <a:fillRect/>
                    </a:stretch>
                  </pic:blipFill>
                  <pic:spPr>
                    <a:xfrm>
                      <a:off x="0" y="0"/>
                      <a:ext cx="3855368" cy="2464628"/>
                    </a:xfrm>
                    <a:prstGeom prst="rect">
                      <a:avLst/>
                    </a:prstGeom>
                  </pic:spPr>
                </pic:pic>
              </a:graphicData>
            </a:graphic>
          </wp:inline>
        </w:drawing>
      </w:r>
    </w:p>
    <w:p w14:paraId="46511D1D" w14:textId="77777777" w:rsidR="00E14D2F" w:rsidRPr="00DF15C0" w:rsidRDefault="00E14D2F" w:rsidP="0090211E">
      <w:pPr>
        <w:widowControl/>
        <w:adjustRightInd w:val="0"/>
        <w:snapToGrid w:val="0"/>
        <w:spacing w:after="120" w:line="360" w:lineRule="auto"/>
        <w:rPr>
          <w:rFonts w:ascii="宋体" w:eastAsia="宋体" w:hAnsi="宋体" w:cs="楷体_GB2312"/>
          <w:sz w:val="24"/>
          <w:szCs w:val="24"/>
        </w:rPr>
      </w:pPr>
    </w:p>
    <w:p w14:paraId="30D6CCD5" w14:textId="77777777" w:rsidR="00E14D2F" w:rsidRPr="0090211E" w:rsidRDefault="00E14D2F" w:rsidP="00DF43E5">
      <w:pPr>
        <w:pStyle w:val="a3"/>
        <w:widowControl/>
        <w:numPr>
          <w:ilvl w:val="1"/>
          <w:numId w:val="8"/>
        </w:numPr>
        <w:adjustRightInd w:val="0"/>
        <w:snapToGrid w:val="0"/>
        <w:spacing w:after="120" w:line="360" w:lineRule="auto"/>
        <w:ind w:firstLineChars="0"/>
        <w:contextualSpacing/>
        <w:rPr>
          <w:rFonts w:ascii="宋体" w:eastAsia="宋体" w:hAnsi="宋体" w:cs="楷体_GB2312"/>
          <w:b/>
          <w:sz w:val="24"/>
          <w:szCs w:val="24"/>
        </w:rPr>
      </w:pPr>
      <w:r w:rsidRPr="0090211E">
        <w:rPr>
          <w:rFonts w:ascii="宋体" w:eastAsia="宋体" w:hAnsi="宋体" w:cs="楷体_GB2312" w:hint="eastAsia"/>
          <w:b/>
          <w:sz w:val="24"/>
          <w:szCs w:val="24"/>
        </w:rPr>
        <w:t>大规模从属关系(</w:t>
      </w:r>
      <w:r w:rsidRPr="0090211E">
        <w:rPr>
          <w:rFonts w:ascii="宋体" w:eastAsia="宋体" w:hAnsi="宋体" w:cs="楷体_GB2312"/>
          <w:b/>
          <w:sz w:val="24"/>
          <w:szCs w:val="24"/>
        </w:rPr>
        <w:t>isA)</w:t>
      </w:r>
      <w:r w:rsidRPr="0090211E">
        <w:rPr>
          <w:rFonts w:ascii="宋体" w:eastAsia="宋体" w:hAnsi="宋体" w:cs="楷体_GB2312" w:hint="eastAsia"/>
          <w:b/>
          <w:sz w:val="24"/>
          <w:szCs w:val="24"/>
        </w:rPr>
        <w:t>概念知识库</w:t>
      </w:r>
    </w:p>
    <w:p w14:paraId="3B7CE56A" w14:textId="77777777" w:rsidR="00E14D2F" w:rsidRPr="00DF15C0" w:rsidRDefault="00E14D2F" w:rsidP="0090211E">
      <w:pPr>
        <w:widowControl/>
        <w:adjustRightInd w:val="0"/>
        <w:snapToGrid w:val="0"/>
        <w:spacing w:after="120" w:line="360" w:lineRule="auto"/>
        <w:rPr>
          <w:rFonts w:ascii="宋体" w:eastAsia="宋体" w:hAnsi="宋体" w:cs="楷体_GB2312"/>
          <w:sz w:val="24"/>
          <w:szCs w:val="24"/>
        </w:rPr>
      </w:pPr>
      <w:r w:rsidRPr="00DF15C0">
        <w:rPr>
          <w:rFonts w:ascii="宋体" w:eastAsia="宋体" w:hAnsi="宋体" w:cs="楷体_GB2312" w:hint="eastAsia"/>
          <w:sz w:val="24"/>
          <w:szCs w:val="24"/>
        </w:rPr>
        <w:tab/>
        <w:t>2010年－2013年，申请人与微软亚洲研究院数据库组合作研究，利用云计算和智能数据挖掘技术从万维网数据（16.8亿网页）上自动构建了迄今为止最大规模（包含超过280万个概念）的基于概率模型的从属关系(</w:t>
      </w:r>
      <w:r w:rsidRPr="00DF15C0">
        <w:rPr>
          <w:rFonts w:ascii="宋体" w:eastAsia="宋体" w:hAnsi="宋体" w:cs="楷体_GB2312"/>
          <w:sz w:val="24"/>
          <w:szCs w:val="24"/>
        </w:rPr>
        <w:t>isA)</w:t>
      </w:r>
      <w:r w:rsidRPr="00DF15C0">
        <w:rPr>
          <w:rFonts w:ascii="宋体" w:eastAsia="宋体" w:hAnsi="宋体" w:cs="楷体_GB2312" w:hint="eastAsia"/>
          <w:sz w:val="24"/>
          <w:szCs w:val="24"/>
        </w:rPr>
        <w:t>概念知识库</w:t>
      </w:r>
      <w:r w:rsidRPr="00DF15C0">
        <w:rPr>
          <w:rFonts w:ascii="宋体" w:eastAsia="宋体" w:hAnsi="宋体" w:cs="楷体_GB2312"/>
          <w:sz w:val="24"/>
          <w:szCs w:val="24"/>
        </w:rPr>
        <w:t>Probase</w:t>
      </w:r>
      <w:r w:rsidRPr="00DF15C0">
        <w:rPr>
          <w:rFonts w:ascii="宋体" w:eastAsia="宋体" w:hAnsi="宋体" w:cs="楷体_GB2312" w:hint="eastAsia"/>
          <w:sz w:val="24"/>
          <w:szCs w:val="24"/>
        </w:rPr>
        <w:t>（发表在</w:t>
      </w:r>
      <w:r w:rsidRPr="00DF15C0">
        <w:rPr>
          <w:rFonts w:ascii="宋体" w:eastAsia="宋体" w:hAnsi="宋体" w:cs="楷体_GB2312"/>
          <w:sz w:val="24"/>
          <w:szCs w:val="24"/>
        </w:rPr>
        <w:t>SIGMOD 2012</w:t>
      </w:r>
      <w:r w:rsidRPr="00DF15C0">
        <w:rPr>
          <w:rFonts w:ascii="宋体" w:eastAsia="宋体" w:hAnsi="宋体" w:cs="楷体_GB2312" w:hint="eastAsia"/>
          <w:sz w:val="24"/>
          <w:szCs w:val="24"/>
        </w:rPr>
        <w:t xml:space="preserve">，Google </w:t>
      </w:r>
      <w:r w:rsidRPr="00DF15C0">
        <w:rPr>
          <w:rFonts w:ascii="宋体" w:eastAsia="宋体" w:hAnsi="宋体" w:cs="楷体_GB2312"/>
          <w:sz w:val="24"/>
          <w:szCs w:val="24"/>
        </w:rPr>
        <w:t>Scholar</w:t>
      </w:r>
      <w:r w:rsidRPr="00DF15C0">
        <w:rPr>
          <w:rFonts w:ascii="宋体" w:eastAsia="宋体" w:hAnsi="宋体" w:cs="楷体_GB2312" w:hint="eastAsia"/>
          <w:sz w:val="24"/>
          <w:szCs w:val="24"/>
        </w:rPr>
        <w:t>统计被引用超过140次</w:t>
      </w:r>
      <w:r w:rsidRPr="00DF15C0">
        <w:rPr>
          <w:rFonts w:ascii="宋体" w:eastAsia="宋体" w:hAnsi="宋体" w:cs="楷体_GB2312"/>
          <w:sz w:val="24"/>
          <w:szCs w:val="24"/>
        </w:rPr>
        <w:t>)</w:t>
      </w:r>
      <w:r w:rsidRPr="00DF15C0">
        <w:rPr>
          <w:rFonts w:ascii="宋体" w:eastAsia="宋体" w:hAnsi="宋体" w:cs="楷体_GB2312" w:hint="eastAsia"/>
          <w:sz w:val="24"/>
          <w:szCs w:val="24"/>
        </w:rPr>
        <w:t>。P</w:t>
      </w:r>
      <w:r w:rsidRPr="00DF15C0">
        <w:rPr>
          <w:rFonts w:ascii="宋体" w:eastAsia="宋体" w:hAnsi="宋体" w:cs="楷体_GB2312"/>
          <w:sz w:val="24"/>
          <w:szCs w:val="24"/>
        </w:rPr>
        <w:t>robase</w:t>
      </w:r>
      <w:r w:rsidRPr="00DF15C0">
        <w:rPr>
          <w:rFonts w:ascii="宋体" w:eastAsia="宋体" w:hAnsi="宋体" w:cs="楷体_GB2312" w:hint="eastAsia"/>
          <w:sz w:val="24"/>
          <w:szCs w:val="24"/>
        </w:rPr>
        <w:t>是完全自动从海量的万维网数据中抽取构建出的分类知识库</w:t>
      </w:r>
      <w:r w:rsidRPr="00DF15C0">
        <w:rPr>
          <w:rFonts w:ascii="宋体" w:eastAsia="宋体" w:hAnsi="宋体" w:cs="楷体_GB2312"/>
          <w:sz w:val="24"/>
          <w:szCs w:val="24"/>
        </w:rPr>
        <w:t>(taxonomy)</w:t>
      </w:r>
      <w:r w:rsidRPr="00DF15C0">
        <w:rPr>
          <w:rFonts w:ascii="宋体" w:eastAsia="宋体" w:hAnsi="宋体" w:cs="楷体_GB2312" w:hint="eastAsia"/>
          <w:sz w:val="24"/>
          <w:szCs w:val="24"/>
        </w:rPr>
        <w:t>。它将各</w:t>
      </w:r>
      <w:r w:rsidRPr="00DF15C0">
        <w:rPr>
          <w:rFonts w:ascii="宋体" w:eastAsia="宋体" w:hAnsi="宋体" w:cs="楷体_GB2312" w:hint="eastAsia"/>
          <w:sz w:val="24"/>
          <w:szCs w:val="24"/>
        </w:rPr>
        <w:lastRenderedPageBreak/>
        <w:t>种概念和实体之间的从属关系在一个巨大的图结构中表达出来。图结构中每条边上皆有概率分值。</w:t>
      </w:r>
    </w:p>
    <w:p w14:paraId="4179EBC6" w14:textId="77777777" w:rsidR="00E14D2F" w:rsidRPr="00DF15C0" w:rsidRDefault="00E14D2F" w:rsidP="0090211E">
      <w:pPr>
        <w:widowControl/>
        <w:adjustRightInd w:val="0"/>
        <w:snapToGrid w:val="0"/>
        <w:spacing w:after="120" w:line="360" w:lineRule="auto"/>
        <w:rPr>
          <w:rFonts w:ascii="宋体" w:eastAsia="宋体" w:hAnsi="宋体" w:cs="楷体_GB2312"/>
          <w:sz w:val="24"/>
          <w:szCs w:val="24"/>
        </w:rPr>
      </w:pPr>
      <w:r w:rsidRPr="00DF15C0">
        <w:rPr>
          <w:rFonts w:ascii="宋体" w:eastAsia="宋体" w:hAnsi="宋体" w:hint="eastAsia"/>
          <w:sz w:val="24"/>
          <w:szCs w:val="24"/>
        </w:rPr>
        <w:tab/>
      </w:r>
      <w:r w:rsidRPr="00DF15C0">
        <w:rPr>
          <w:rFonts w:ascii="宋体" w:eastAsia="宋体" w:hAnsi="宋体" w:cs="楷体_GB2312" w:hint="eastAsia"/>
          <w:sz w:val="24"/>
          <w:szCs w:val="24"/>
        </w:rPr>
        <w:t>在Probase知识库的基础上，申请人的研究小组和微软合作开发了以下几个基于文本理解和分析的应用：</w:t>
      </w:r>
    </w:p>
    <w:p w14:paraId="7D56E3B7" w14:textId="77777777" w:rsidR="00E14D2F" w:rsidRPr="00DF15C0" w:rsidRDefault="00E14D2F" w:rsidP="00DF43E5">
      <w:pPr>
        <w:pStyle w:val="a3"/>
        <w:widowControl/>
        <w:numPr>
          <w:ilvl w:val="0"/>
          <w:numId w:val="4"/>
        </w:numPr>
        <w:adjustRightInd w:val="0"/>
        <w:snapToGrid w:val="0"/>
        <w:spacing w:after="120"/>
        <w:ind w:firstLineChars="0" w:firstLine="480"/>
        <w:rPr>
          <w:rFonts w:ascii="宋体" w:eastAsia="宋体" w:hAnsi="宋体" w:cs="楷体_GB2312"/>
          <w:sz w:val="24"/>
          <w:szCs w:val="24"/>
        </w:rPr>
      </w:pPr>
      <w:r w:rsidRPr="00DF15C0">
        <w:rPr>
          <w:rFonts w:ascii="宋体" w:eastAsia="宋体" w:hAnsi="宋体" w:cs="楷体_GB2312" w:hint="eastAsia"/>
          <w:sz w:val="24"/>
          <w:szCs w:val="24"/>
        </w:rPr>
        <w:t>万维网上</w:t>
      </w:r>
      <w:r w:rsidRPr="00DF15C0">
        <w:rPr>
          <w:rFonts w:ascii="宋体" w:eastAsia="宋体" w:hAnsi="宋体" w:cs="楷体_GB2312"/>
          <w:sz w:val="24"/>
          <w:szCs w:val="24"/>
        </w:rPr>
        <w:t>top-k</w:t>
      </w:r>
      <w:r w:rsidRPr="00DF15C0">
        <w:rPr>
          <w:rFonts w:ascii="宋体" w:eastAsia="宋体" w:hAnsi="宋体" w:cs="楷体_GB2312" w:hint="eastAsia"/>
          <w:sz w:val="24"/>
          <w:szCs w:val="24"/>
        </w:rPr>
        <w:t>类型列表的抓取和分析（发表在</w:t>
      </w:r>
      <w:r w:rsidRPr="00DF15C0">
        <w:rPr>
          <w:rFonts w:ascii="宋体" w:eastAsia="宋体" w:hAnsi="宋体" w:cs="楷体_GB2312"/>
          <w:sz w:val="24"/>
          <w:szCs w:val="24"/>
        </w:rPr>
        <w:t>KDD 2012</w:t>
      </w:r>
      <w:r w:rsidRPr="00DF15C0">
        <w:rPr>
          <w:rFonts w:ascii="宋体" w:eastAsia="宋体" w:hAnsi="宋体" w:cs="楷体_GB2312" w:hint="eastAsia"/>
          <w:sz w:val="24"/>
          <w:szCs w:val="24"/>
        </w:rPr>
        <w:t>、</w:t>
      </w:r>
      <w:r w:rsidRPr="00DF15C0">
        <w:rPr>
          <w:rFonts w:ascii="宋体" w:eastAsia="宋体" w:hAnsi="宋体" w:cs="楷体_GB2312"/>
          <w:sz w:val="24"/>
          <w:szCs w:val="24"/>
        </w:rPr>
        <w:t>ICDE 2013</w:t>
      </w:r>
      <w:r w:rsidRPr="00DF15C0">
        <w:rPr>
          <w:rFonts w:ascii="宋体" w:eastAsia="宋体" w:hAnsi="宋体" w:cs="楷体_GB2312" w:hint="eastAsia"/>
          <w:sz w:val="24"/>
          <w:szCs w:val="24"/>
        </w:rPr>
        <w:t>，已申请中国发明专利）</w:t>
      </w:r>
    </w:p>
    <w:p w14:paraId="096AED0D" w14:textId="77777777" w:rsidR="00E14D2F" w:rsidRPr="00DF15C0" w:rsidRDefault="00E14D2F" w:rsidP="00DF43E5">
      <w:pPr>
        <w:pStyle w:val="a3"/>
        <w:widowControl/>
        <w:numPr>
          <w:ilvl w:val="0"/>
          <w:numId w:val="4"/>
        </w:numPr>
        <w:adjustRightInd w:val="0"/>
        <w:snapToGrid w:val="0"/>
        <w:spacing w:after="120"/>
        <w:ind w:firstLineChars="0" w:firstLine="480"/>
        <w:rPr>
          <w:rFonts w:ascii="宋体" w:eastAsia="宋体" w:hAnsi="宋体" w:cs="楷体_GB2312"/>
          <w:sz w:val="24"/>
          <w:szCs w:val="24"/>
        </w:rPr>
      </w:pPr>
      <w:r w:rsidRPr="00DF15C0">
        <w:rPr>
          <w:rFonts w:ascii="宋体" w:eastAsia="宋体" w:hAnsi="宋体" w:cs="楷体_GB2312" w:hint="eastAsia"/>
          <w:sz w:val="24"/>
          <w:szCs w:val="24"/>
        </w:rPr>
        <w:t>基于上下文的万维网图片搜索和聚类（发表在</w:t>
      </w:r>
      <w:r w:rsidRPr="00DF15C0">
        <w:rPr>
          <w:rFonts w:ascii="宋体" w:eastAsia="宋体" w:hAnsi="宋体" w:cs="楷体_GB2312"/>
          <w:sz w:val="24"/>
          <w:szCs w:val="24"/>
        </w:rPr>
        <w:t>EDBT 2013</w:t>
      </w:r>
      <w:r w:rsidRPr="00DF15C0">
        <w:rPr>
          <w:rFonts w:ascii="宋体" w:eastAsia="宋体" w:hAnsi="宋体" w:cs="楷体_GB2312" w:hint="eastAsia"/>
          <w:sz w:val="24"/>
          <w:szCs w:val="24"/>
        </w:rPr>
        <w:t>、ECML</w:t>
      </w:r>
      <w:r w:rsidRPr="00DF15C0">
        <w:rPr>
          <w:rFonts w:ascii="宋体" w:eastAsia="宋体" w:hAnsi="宋体" w:cs="楷体_GB2312"/>
          <w:sz w:val="24"/>
          <w:szCs w:val="24"/>
        </w:rPr>
        <w:t xml:space="preserve"> 2014</w:t>
      </w:r>
      <w:r w:rsidRPr="00DF15C0">
        <w:rPr>
          <w:rFonts w:ascii="宋体" w:eastAsia="宋体" w:hAnsi="宋体" w:cs="楷体_GB2312" w:hint="eastAsia"/>
          <w:sz w:val="24"/>
          <w:szCs w:val="24"/>
        </w:rPr>
        <w:t>）</w:t>
      </w:r>
    </w:p>
    <w:p w14:paraId="6614D214" w14:textId="56D9D73E" w:rsidR="00E14D2F" w:rsidRPr="00DF15C0" w:rsidRDefault="00E14D2F" w:rsidP="00DF43E5">
      <w:pPr>
        <w:pStyle w:val="a3"/>
        <w:widowControl/>
        <w:numPr>
          <w:ilvl w:val="0"/>
          <w:numId w:val="4"/>
        </w:numPr>
        <w:adjustRightInd w:val="0"/>
        <w:snapToGrid w:val="0"/>
        <w:spacing w:after="120"/>
        <w:ind w:firstLineChars="0" w:firstLine="480"/>
        <w:rPr>
          <w:rFonts w:ascii="宋体" w:eastAsia="宋体" w:hAnsi="宋体" w:cs="楷体_GB2312"/>
          <w:sz w:val="24"/>
          <w:szCs w:val="24"/>
        </w:rPr>
      </w:pPr>
      <w:r w:rsidRPr="00DF15C0">
        <w:rPr>
          <w:rFonts w:ascii="宋体" w:eastAsia="宋体" w:hAnsi="宋体" w:cs="楷体_GB2312" w:hint="eastAsia"/>
          <w:sz w:val="24"/>
          <w:szCs w:val="24"/>
        </w:rPr>
        <w:t>词语相似度计算（发表在</w:t>
      </w:r>
      <w:r w:rsidRPr="00DF15C0">
        <w:rPr>
          <w:rFonts w:ascii="宋体" w:eastAsia="宋体" w:hAnsi="宋体" w:cs="楷体_GB2312"/>
          <w:sz w:val="24"/>
          <w:szCs w:val="24"/>
        </w:rPr>
        <w:t>CIKM 2013)</w:t>
      </w:r>
    </w:p>
    <w:p w14:paraId="47CC389C" w14:textId="6F82DDAF" w:rsidR="00E14D2F" w:rsidRPr="00DF15C0" w:rsidDel="003324C1" w:rsidRDefault="00E14D2F" w:rsidP="00DF43E5">
      <w:pPr>
        <w:pStyle w:val="a3"/>
        <w:widowControl/>
        <w:numPr>
          <w:ilvl w:val="0"/>
          <w:numId w:val="4"/>
        </w:numPr>
        <w:adjustRightInd w:val="0"/>
        <w:snapToGrid w:val="0"/>
        <w:spacing w:after="120"/>
        <w:ind w:firstLineChars="0" w:firstLine="480"/>
        <w:rPr>
          <w:del w:id="274" w:author="沙雨辰" w:date="2016-01-29T13:04:00Z"/>
          <w:rFonts w:ascii="宋体" w:eastAsia="宋体" w:hAnsi="宋体" w:cs="楷体_GB2312"/>
          <w:sz w:val="24"/>
          <w:szCs w:val="24"/>
        </w:rPr>
      </w:pPr>
      <w:del w:id="275" w:author="沙雨辰" w:date="2016-01-29T13:04:00Z">
        <w:r w:rsidRPr="00DF15C0" w:rsidDel="003324C1">
          <w:rPr>
            <w:rFonts w:ascii="宋体" w:eastAsia="宋体" w:hAnsi="宋体" w:cs="楷体_GB2312" w:hint="eastAsia"/>
            <w:sz w:val="24"/>
            <w:szCs w:val="24"/>
          </w:rPr>
          <w:delText>文本中比喻的识别（发表在</w:delText>
        </w:r>
        <w:r w:rsidRPr="00DF15C0" w:rsidDel="003324C1">
          <w:rPr>
            <w:rFonts w:ascii="宋体" w:eastAsia="宋体" w:hAnsi="宋体" w:cs="楷体_GB2312"/>
            <w:sz w:val="24"/>
            <w:szCs w:val="24"/>
          </w:rPr>
          <w:delText>TACL Vol. 1, 2013)</w:delText>
        </w:r>
      </w:del>
    </w:p>
    <w:p w14:paraId="00A48F5E" w14:textId="77777777" w:rsidR="00E14D2F" w:rsidRPr="00DF15C0" w:rsidRDefault="00E14D2F" w:rsidP="00DF43E5">
      <w:pPr>
        <w:pStyle w:val="a3"/>
        <w:widowControl/>
        <w:numPr>
          <w:ilvl w:val="0"/>
          <w:numId w:val="4"/>
        </w:numPr>
        <w:adjustRightInd w:val="0"/>
        <w:snapToGrid w:val="0"/>
        <w:spacing w:after="120"/>
        <w:ind w:firstLineChars="0" w:firstLine="480"/>
        <w:rPr>
          <w:rFonts w:ascii="宋体" w:eastAsia="宋体" w:hAnsi="宋体" w:cs="楷体_GB2312"/>
          <w:sz w:val="24"/>
          <w:szCs w:val="24"/>
        </w:rPr>
      </w:pPr>
      <w:r w:rsidRPr="00DF15C0">
        <w:rPr>
          <w:rFonts w:ascii="宋体" w:eastAsia="宋体" w:hAnsi="宋体" w:cs="楷体_GB2312" w:hint="eastAsia"/>
          <w:sz w:val="24"/>
          <w:szCs w:val="24"/>
        </w:rPr>
        <w:t>基于概念（话题）的</w:t>
      </w:r>
      <w:r w:rsidRPr="00DF15C0">
        <w:rPr>
          <w:rFonts w:ascii="宋体" w:eastAsia="宋体" w:hAnsi="宋体" w:cs="楷体_GB2312"/>
          <w:sz w:val="24"/>
          <w:szCs w:val="24"/>
        </w:rPr>
        <w:t>Web</w:t>
      </w:r>
      <w:r w:rsidRPr="00DF15C0">
        <w:rPr>
          <w:rFonts w:ascii="宋体" w:eastAsia="宋体" w:hAnsi="宋体" w:cs="楷体_GB2312" w:hint="eastAsia"/>
          <w:sz w:val="24"/>
          <w:szCs w:val="24"/>
        </w:rPr>
        <w:t>语义搜索工具（发表在</w:t>
      </w:r>
      <w:r w:rsidRPr="00DF15C0">
        <w:rPr>
          <w:rFonts w:ascii="宋体" w:eastAsia="宋体" w:hAnsi="宋体" w:cs="楷体_GB2312"/>
          <w:sz w:val="24"/>
          <w:szCs w:val="24"/>
        </w:rPr>
        <w:t>ER 2012</w:t>
      </w:r>
      <w:r w:rsidRPr="00DF15C0">
        <w:rPr>
          <w:rFonts w:ascii="宋体" w:eastAsia="宋体" w:hAnsi="宋体" w:cs="楷体_GB2312" w:hint="eastAsia"/>
          <w:sz w:val="24"/>
          <w:szCs w:val="24"/>
        </w:rPr>
        <w:t>）</w:t>
      </w:r>
    </w:p>
    <w:p w14:paraId="441CC2B2" w14:textId="77777777" w:rsidR="00E14D2F" w:rsidRDefault="00E14D2F" w:rsidP="00DF43E5">
      <w:pPr>
        <w:pStyle w:val="a3"/>
        <w:widowControl/>
        <w:numPr>
          <w:ilvl w:val="0"/>
          <w:numId w:val="4"/>
        </w:numPr>
        <w:adjustRightInd w:val="0"/>
        <w:snapToGrid w:val="0"/>
        <w:spacing w:after="120"/>
        <w:ind w:firstLineChars="0" w:firstLine="480"/>
        <w:rPr>
          <w:rFonts w:ascii="宋体" w:eastAsia="宋体" w:hAnsi="宋体" w:cs="楷体_GB2312"/>
          <w:sz w:val="24"/>
          <w:szCs w:val="24"/>
        </w:rPr>
      </w:pPr>
      <w:r w:rsidRPr="00DF15C0">
        <w:rPr>
          <w:rFonts w:ascii="宋体" w:eastAsia="宋体" w:hAnsi="宋体" w:cs="楷体_GB2312" w:hint="eastAsia"/>
          <w:sz w:val="24"/>
          <w:szCs w:val="24"/>
        </w:rPr>
        <w:t>针对</w:t>
      </w:r>
      <w:r w:rsidRPr="00DF15C0">
        <w:rPr>
          <w:rFonts w:ascii="宋体" w:eastAsia="宋体" w:hAnsi="宋体" w:cs="楷体_GB2312"/>
          <w:sz w:val="24"/>
          <w:szCs w:val="24"/>
        </w:rPr>
        <w:t>Web</w:t>
      </w:r>
      <w:r w:rsidRPr="00DF15C0">
        <w:rPr>
          <w:rFonts w:ascii="宋体" w:eastAsia="宋体" w:hAnsi="宋体" w:cs="楷体_GB2312" w:hint="eastAsia"/>
          <w:sz w:val="24"/>
          <w:szCs w:val="24"/>
        </w:rPr>
        <w:t>上表格的搜索引擎（发表在</w:t>
      </w:r>
      <w:r w:rsidRPr="00DF15C0">
        <w:rPr>
          <w:rFonts w:ascii="宋体" w:eastAsia="宋体" w:hAnsi="宋体" w:cs="楷体_GB2312"/>
          <w:sz w:val="24"/>
          <w:szCs w:val="24"/>
        </w:rPr>
        <w:t>ER 2012</w:t>
      </w:r>
      <w:r w:rsidRPr="00DF15C0">
        <w:rPr>
          <w:rFonts w:ascii="宋体" w:eastAsia="宋体" w:hAnsi="宋体" w:cs="楷体_GB2312" w:hint="eastAsia"/>
          <w:sz w:val="24"/>
          <w:szCs w:val="24"/>
        </w:rPr>
        <w:t>）</w:t>
      </w:r>
    </w:p>
    <w:p w14:paraId="533384D1" w14:textId="77777777" w:rsidR="00B96328" w:rsidRPr="00DF15C0" w:rsidRDefault="00B96328" w:rsidP="00B96328">
      <w:pPr>
        <w:pStyle w:val="a3"/>
        <w:widowControl/>
        <w:adjustRightInd w:val="0"/>
        <w:snapToGrid w:val="0"/>
        <w:spacing w:after="120"/>
        <w:ind w:left="1200" w:firstLineChars="0" w:firstLine="0"/>
        <w:rPr>
          <w:rFonts w:ascii="宋体" w:eastAsia="宋体" w:hAnsi="宋体" w:cs="楷体_GB2312"/>
          <w:sz w:val="24"/>
          <w:szCs w:val="24"/>
        </w:rPr>
      </w:pPr>
    </w:p>
    <w:p w14:paraId="77598C46" w14:textId="05CEDD52" w:rsidR="00576E50" w:rsidRDefault="00576E50" w:rsidP="00DF43E5">
      <w:pPr>
        <w:pStyle w:val="a3"/>
        <w:widowControl/>
        <w:numPr>
          <w:ilvl w:val="1"/>
          <w:numId w:val="8"/>
        </w:numPr>
        <w:adjustRightInd w:val="0"/>
        <w:snapToGrid w:val="0"/>
        <w:spacing w:after="120" w:line="360" w:lineRule="auto"/>
        <w:ind w:firstLineChars="0"/>
        <w:contextualSpacing/>
        <w:rPr>
          <w:ins w:id="276" w:author="沙雨辰" w:date="2016-01-29T10:54:00Z"/>
          <w:rFonts w:ascii="宋体" w:eastAsia="宋体" w:hAnsi="宋体" w:cs="楷体_GB2312"/>
          <w:b/>
          <w:sz w:val="24"/>
          <w:szCs w:val="24"/>
        </w:rPr>
      </w:pPr>
      <w:ins w:id="277" w:author="沙雨辰" w:date="2016-01-29T10:32:00Z">
        <w:r w:rsidRPr="00576E50">
          <w:rPr>
            <w:rFonts w:ascii="宋体" w:eastAsia="宋体" w:hAnsi="宋体" w:cs="楷体_GB2312" w:hint="eastAsia"/>
            <w:b/>
            <w:sz w:val="24"/>
            <w:szCs w:val="24"/>
            <w:rPrChange w:id="278" w:author="沙雨辰" w:date="2016-01-29T10:32:00Z">
              <w:rPr>
                <w:rFonts w:ascii="宋体" w:eastAsia="宋体" w:hAnsi="宋体" w:cs="楷体_GB2312" w:hint="eastAsia"/>
                <w:kern w:val="0"/>
                <w:sz w:val="24"/>
                <w:szCs w:val="24"/>
              </w:rPr>
            </w:rPrChange>
          </w:rPr>
          <w:t>文本中比喻的识别</w:t>
        </w:r>
      </w:ins>
    </w:p>
    <w:p w14:paraId="30FAE391" w14:textId="02FDC449" w:rsidR="00FD34DE" w:rsidRDefault="003B36AB">
      <w:pPr>
        <w:widowControl/>
        <w:adjustRightInd w:val="0"/>
        <w:snapToGrid w:val="0"/>
        <w:spacing w:after="120" w:line="360" w:lineRule="auto"/>
        <w:contextualSpacing/>
        <w:rPr>
          <w:ins w:id="279" w:author="沙雨辰" w:date="2016-01-29T11:49:00Z"/>
          <w:rFonts w:ascii="宋体" w:eastAsia="宋体" w:hAnsi="宋体" w:cs="楷体_GB2312"/>
          <w:sz w:val="24"/>
          <w:szCs w:val="24"/>
        </w:rPr>
        <w:pPrChange w:id="280" w:author="沙雨辰" w:date="2016-01-29T11:23:00Z">
          <w:pPr>
            <w:pStyle w:val="a3"/>
            <w:widowControl/>
            <w:numPr>
              <w:ilvl w:val="1"/>
              <w:numId w:val="8"/>
            </w:numPr>
            <w:adjustRightInd w:val="0"/>
            <w:snapToGrid w:val="0"/>
            <w:spacing w:after="120" w:line="360" w:lineRule="auto"/>
            <w:ind w:left="420" w:firstLineChars="0" w:hanging="420"/>
            <w:contextualSpacing/>
          </w:pPr>
        </w:pPrChange>
      </w:pPr>
      <w:ins w:id="281" w:author="沙雨辰" w:date="2016-01-29T11:17:00Z">
        <w:r w:rsidRPr="0081140F">
          <w:rPr>
            <w:rFonts w:ascii="宋体" w:eastAsia="宋体" w:hAnsi="宋体" w:cs="楷体_GB2312" w:hint="eastAsia"/>
            <w:sz w:val="24"/>
            <w:szCs w:val="24"/>
            <w:rPrChange w:id="282" w:author="沙雨辰" w:date="2016-01-29T11:23:00Z">
              <w:rPr>
                <w:rFonts w:ascii="宋体" w:eastAsia="宋体" w:hAnsi="宋体" w:cs="楷体_GB2312" w:hint="eastAsia"/>
                <w:b/>
                <w:sz w:val="24"/>
                <w:szCs w:val="24"/>
              </w:rPr>
            </w:rPrChange>
          </w:rPr>
          <w:t>我们</w:t>
        </w:r>
      </w:ins>
      <w:ins w:id="283" w:author="沙雨辰" w:date="2016-01-29T11:19:00Z">
        <w:r w:rsidRPr="0081140F">
          <w:rPr>
            <w:rFonts w:ascii="宋体" w:eastAsia="宋体" w:hAnsi="宋体" w:cs="楷体_GB2312" w:hint="eastAsia"/>
            <w:sz w:val="24"/>
            <w:szCs w:val="24"/>
            <w:rPrChange w:id="284" w:author="沙雨辰" w:date="2016-01-29T11:23:00Z">
              <w:rPr>
                <w:rFonts w:ascii="宋体" w:eastAsia="宋体" w:hAnsi="宋体" w:cs="楷体_GB2312" w:hint="eastAsia"/>
                <w:b/>
                <w:sz w:val="24"/>
                <w:szCs w:val="24"/>
              </w:rPr>
            </w:rPrChange>
          </w:rPr>
          <w:t>识别</w:t>
        </w:r>
      </w:ins>
      <w:ins w:id="285" w:author="沙雨辰" w:date="2016-01-29T11:21:00Z">
        <w:r w:rsidRPr="0081140F">
          <w:rPr>
            <w:rFonts w:ascii="宋体" w:eastAsia="宋体" w:hAnsi="宋体" w:cs="楷体_GB2312" w:hint="eastAsia"/>
            <w:sz w:val="24"/>
            <w:szCs w:val="24"/>
            <w:rPrChange w:id="286" w:author="沙雨辰" w:date="2016-01-29T11:23:00Z">
              <w:rPr>
                <w:rFonts w:ascii="宋体" w:eastAsia="宋体" w:hAnsi="宋体" w:cs="楷体_GB2312" w:hint="eastAsia"/>
                <w:b/>
                <w:sz w:val="24"/>
                <w:szCs w:val="24"/>
              </w:rPr>
            </w:rPrChange>
          </w:rPr>
          <w:t>文本</w:t>
        </w:r>
        <w:r w:rsidRPr="0081140F">
          <w:rPr>
            <w:rFonts w:ascii="宋体" w:eastAsia="宋体" w:hAnsi="宋体" w:cs="楷体_GB2312"/>
            <w:sz w:val="24"/>
            <w:szCs w:val="24"/>
            <w:rPrChange w:id="287" w:author="沙雨辰" w:date="2016-01-29T11:23:00Z">
              <w:rPr>
                <w:rFonts w:ascii="宋体" w:eastAsia="宋体" w:hAnsi="宋体" w:cs="楷体_GB2312"/>
                <w:b/>
                <w:sz w:val="24"/>
                <w:szCs w:val="24"/>
              </w:rPr>
            </w:rPrChange>
          </w:rPr>
          <w:t>中的</w:t>
        </w:r>
      </w:ins>
      <w:ins w:id="288" w:author="沙雨辰" w:date="2016-01-29T11:29:00Z">
        <w:r w:rsidR="0081140F">
          <w:rPr>
            <w:rFonts w:ascii="宋体" w:eastAsia="宋体" w:hAnsi="宋体" w:cs="楷体_GB2312" w:hint="eastAsia"/>
            <w:sz w:val="24"/>
            <w:szCs w:val="24"/>
          </w:rPr>
          <w:t>隐喻</w:t>
        </w:r>
      </w:ins>
      <w:ins w:id="289" w:author="沙雨辰" w:date="2016-01-29T11:21:00Z">
        <w:r w:rsidRPr="0081140F">
          <w:rPr>
            <w:rFonts w:ascii="宋体" w:eastAsia="宋体" w:hAnsi="宋体" w:cs="楷体_GB2312"/>
            <w:sz w:val="24"/>
            <w:szCs w:val="24"/>
            <w:rPrChange w:id="290" w:author="沙雨辰" w:date="2016-01-29T11:23:00Z">
              <w:rPr>
                <w:rFonts w:ascii="宋体" w:eastAsia="宋体" w:hAnsi="宋体" w:cs="楷体_GB2312"/>
                <w:b/>
                <w:sz w:val="24"/>
                <w:szCs w:val="24"/>
              </w:rPr>
            </w:rPrChange>
          </w:rPr>
          <w:t>并通过</w:t>
        </w:r>
        <w:r w:rsidR="0081140F" w:rsidRPr="0081140F">
          <w:rPr>
            <w:rFonts w:ascii="宋体" w:eastAsia="宋体" w:hAnsi="宋体" w:cs="楷体_GB2312" w:hint="eastAsia"/>
            <w:sz w:val="24"/>
            <w:szCs w:val="24"/>
            <w:rPrChange w:id="291" w:author="沙雨辰" w:date="2016-01-29T11:23:00Z">
              <w:rPr>
                <w:rFonts w:ascii="宋体" w:eastAsia="宋体" w:hAnsi="宋体" w:cs="楷体_GB2312" w:hint="eastAsia"/>
                <w:b/>
                <w:sz w:val="24"/>
                <w:szCs w:val="24"/>
              </w:rPr>
            </w:rPrChange>
          </w:rPr>
          <w:t>找出</w:t>
        </w:r>
        <w:r w:rsidR="0081140F" w:rsidRPr="0081140F">
          <w:rPr>
            <w:rFonts w:ascii="宋体" w:eastAsia="宋体" w:hAnsi="宋体" w:cs="楷体_GB2312"/>
            <w:sz w:val="24"/>
            <w:szCs w:val="24"/>
            <w:rPrChange w:id="292" w:author="沙雨辰" w:date="2016-01-29T11:23:00Z">
              <w:rPr>
                <w:rFonts w:ascii="宋体" w:eastAsia="宋体" w:hAnsi="宋体" w:cs="楷体_GB2312"/>
                <w:b/>
                <w:sz w:val="24"/>
                <w:szCs w:val="24"/>
              </w:rPr>
            </w:rPrChange>
          </w:rPr>
          <w:t>比喻中的本题和</w:t>
        </w:r>
        <w:r w:rsidR="0081140F" w:rsidRPr="0081140F">
          <w:rPr>
            <w:rFonts w:ascii="宋体" w:eastAsia="宋体" w:hAnsi="宋体" w:cs="楷体_GB2312" w:hint="eastAsia"/>
            <w:sz w:val="24"/>
            <w:szCs w:val="24"/>
            <w:rPrChange w:id="293" w:author="沙雨辰" w:date="2016-01-29T11:23:00Z">
              <w:rPr>
                <w:rFonts w:ascii="宋体" w:eastAsia="宋体" w:hAnsi="宋体" w:cs="楷体_GB2312" w:hint="eastAsia"/>
                <w:b/>
                <w:sz w:val="24"/>
                <w:szCs w:val="24"/>
              </w:rPr>
            </w:rPrChange>
          </w:rPr>
          <w:t>语体</w:t>
        </w:r>
        <w:r w:rsidR="0081140F" w:rsidRPr="0081140F">
          <w:rPr>
            <w:rFonts w:ascii="宋体" w:eastAsia="宋体" w:hAnsi="宋体" w:cs="楷体_GB2312"/>
            <w:sz w:val="24"/>
            <w:szCs w:val="24"/>
            <w:rPrChange w:id="294" w:author="沙雨辰" w:date="2016-01-29T11:23:00Z">
              <w:rPr>
                <w:rFonts w:ascii="宋体" w:eastAsia="宋体" w:hAnsi="宋体" w:cs="楷体_GB2312"/>
                <w:b/>
                <w:sz w:val="24"/>
                <w:szCs w:val="24"/>
              </w:rPr>
            </w:rPrChange>
          </w:rPr>
          <w:t>来解释</w:t>
        </w:r>
        <w:r w:rsidR="0081140F" w:rsidRPr="0081140F">
          <w:rPr>
            <w:rFonts w:ascii="宋体" w:eastAsia="宋体" w:hAnsi="宋体" w:cs="楷体_GB2312" w:hint="eastAsia"/>
            <w:sz w:val="24"/>
            <w:szCs w:val="24"/>
            <w:rPrChange w:id="295" w:author="沙雨辰" w:date="2016-01-29T11:23:00Z">
              <w:rPr>
                <w:rFonts w:ascii="宋体" w:eastAsia="宋体" w:hAnsi="宋体" w:cs="楷体_GB2312" w:hint="eastAsia"/>
                <w:b/>
                <w:sz w:val="24"/>
                <w:szCs w:val="24"/>
              </w:rPr>
            </w:rPrChange>
          </w:rPr>
          <w:t>其中</w:t>
        </w:r>
        <w:r w:rsidR="0081140F" w:rsidRPr="0081140F">
          <w:rPr>
            <w:rFonts w:ascii="宋体" w:eastAsia="宋体" w:hAnsi="宋体" w:cs="楷体_GB2312"/>
            <w:sz w:val="24"/>
            <w:szCs w:val="24"/>
            <w:rPrChange w:id="296" w:author="沙雨辰" w:date="2016-01-29T11:23:00Z">
              <w:rPr>
                <w:rFonts w:ascii="宋体" w:eastAsia="宋体" w:hAnsi="宋体" w:cs="楷体_GB2312"/>
                <w:b/>
                <w:sz w:val="24"/>
                <w:szCs w:val="24"/>
              </w:rPr>
            </w:rPrChange>
          </w:rPr>
          <w:t>的比喻。</w:t>
        </w:r>
      </w:ins>
      <w:ins w:id="297" w:author="沙雨辰" w:date="2016-01-29T11:32:00Z">
        <w:r w:rsidR="00D91F4F">
          <w:rPr>
            <w:rFonts w:ascii="宋体" w:eastAsia="宋体" w:hAnsi="宋体" w:cs="楷体_GB2312"/>
            <w:sz w:val="24"/>
            <w:szCs w:val="24"/>
          </w:rPr>
          <w:t>通过</w:t>
        </w:r>
        <w:r w:rsidR="00D91F4F">
          <w:rPr>
            <w:rFonts w:ascii="宋体" w:eastAsia="宋体" w:hAnsi="宋体" w:cs="楷体_GB2312" w:hint="eastAsia"/>
            <w:sz w:val="24"/>
            <w:szCs w:val="24"/>
          </w:rPr>
          <w:t>句式</w:t>
        </w:r>
        <w:r w:rsidR="00D91F4F">
          <w:rPr>
            <w:rFonts w:ascii="宋体" w:eastAsia="宋体" w:hAnsi="宋体" w:cs="楷体_GB2312"/>
            <w:sz w:val="24"/>
            <w:szCs w:val="24"/>
          </w:rPr>
          <w:t>匹配</w:t>
        </w:r>
        <w:r w:rsidR="00D91F4F">
          <w:rPr>
            <w:rFonts w:ascii="宋体" w:eastAsia="宋体" w:hAnsi="宋体" w:cs="楷体_GB2312" w:hint="eastAsia"/>
            <w:sz w:val="24"/>
            <w:szCs w:val="24"/>
          </w:rPr>
          <w:t>，</w:t>
        </w:r>
        <w:r w:rsidR="00D91F4F">
          <w:rPr>
            <w:rFonts w:ascii="宋体" w:eastAsia="宋体" w:hAnsi="宋体" w:cs="楷体_GB2312"/>
            <w:sz w:val="24"/>
            <w:szCs w:val="24"/>
          </w:rPr>
          <w:t>例如：</w:t>
        </w:r>
      </w:ins>
      <m:oMath>
        <m:d>
          <m:dPr>
            <m:begChr m:val="〈"/>
            <m:endChr m:val="〉"/>
            <m:ctrlPr>
              <w:ins w:id="298" w:author="沙雨辰" w:date="2016-01-29T11:33:00Z">
                <w:rPr>
                  <w:rFonts w:ascii="Cambria Math" w:eastAsia="宋体" w:hAnsi="Cambria Math" w:cs="楷体_GB2312"/>
                  <w:sz w:val="24"/>
                  <w:szCs w:val="24"/>
                </w:rPr>
              </w:ins>
            </m:ctrlPr>
          </m:dPr>
          <m:e>
            <w:ins w:id="299" w:author="沙雨辰" w:date="2016-01-29T11:34:00Z">
              <m:r>
                <m:rPr>
                  <m:sty m:val="p"/>
                </m:rPr>
                <w:rPr>
                  <w:rFonts w:ascii="Cambria Math" w:eastAsia="宋体" w:hAnsi="Cambria Math" w:cs="楷体_GB2312"/>
                  <w:sz w:val="24"/>
                  <w:szCs w:val="24"/>
                </w:rPr>
                <m:t>target</m:t>
              </m:r>
            </w:ins>
          </m:e>
        </m:d>
        <m:f>
          <m:fPr>
            <m:type m:val="lin"/>
            <m:ctrlPr>
              <w:ins w:id="300" w:author="沙雨辰" w:date="2016-01-29T11:34:00Z">
                <w:rPr>
                  <w:rFonts w:ascii="Cambria Math" w:eastAsia="宋体" w:hAnsi="Cambria Math" w:cs="楷体_GB2312"/>
                  <w:sz w:val="24"/>
                  <w:szCs w:val="24"/>
                </w:rPr>
              </w:ins>
            </m:ctrlPr>
          </m:fPr>
          <m:num>
            <w:ins w:id="301" w:author="沙雨辰" w:date="2016-01-29T11:34:00Z">
              <m:r>
                <m:rPr>
                  <m:sty m:val="p"/>
                </m:rPr>
                <w:rPr>
                  <w:rFonts w:ascii="Cambria Math" w:eastAsia="宋体" w:hAnsi="Cambria Math" w:cs="楷体_GB2312"/>
                  <w:sz w:val="24"/>
                  <w:szCs w:val="24"/>
                </w:rPr>
                <m:t>BE</m:t>
              </m:r>
            </w:ins>
          </m:num>
          <m:den>
            <w:ins w:id="302" w:author="沙雨辰" w:date="2016-01-29T11:34:00Z">
              <m:r>
                <m:rPr>
                  <m:sty m:val="p"/>
                </m:rPr>
                <w:rPr>
                  <w:rFonts w:ascii="Cambria Math" w:eastAsia="宋体" w:hAnsi="Cambria Math" w:cs="楷体_GB2312"/>
                  <w:sz w:val="24"/>
                  <w:szCs w:val="24"/>
                </w:rPr>
                <m:t>VB</m:t>
              </m:r>
            </w:ins>
          </m:den>
        </m:f>
        <w:ins w:id="303" w:author="沙雨辰" w:date="2016-01-29T11:34:00Z">
          <m:r>
            <m:rPr>
              <m:sty m:val="p"/>
            </m:rPr>
            <w:rPr>
              <w:rFonts w:ascii="Cambria Math" w:eastAsia="宋体" w:hAnsi="Cambria Math" w:cs="楷体_GB2312"/>
              <w:sz w:val="24"/>
              <w:szCs w:val="24"/>
            </w:rPr>
            <m:t xml:space="preserve"> like </m:t>
          </m:r>
        </w:ins>
        <m:d>
          <m:dPr>
            <m:begChr m:val="["/>
            <m:endChr m:val="]"/>
            <m:ctrlPr>
              <w:ins w:id="304" w:author="沙雨辰" w:date="2016-01-29T11:34:00Z">
                <w:rPr>
                  <w:rFonts w:ascii="Cambria Math" w:eastAsia="宋体" w:hAnsi="Cambria Math" w:cs="楷体_GB2312"/>
                  <w:sz w:val="24"/>
                  <w:szCs w:val="24"/>
                </w:rPr>
              </w:ins>
            </m:ctrlPr>
          </m:dPr>
          <m:e>
            <w:ins w:id="305" w:author="沙雨辰" w:date="2016-01-29T11:34:00Z">
              <m:r>
                <m:rPr>
                  <m:sty m:val="p"/>
                </m:rPr>
                <w:rPr>
                  <w:rFonts w:ascii="Cambria Math" w:eastAsia="宋体" w:hAnsi="Cambria Math" w:cs="楷体_GB2312"/>
                  <w:sz w:val="24"/>
                  <w:szCs w:val="24"/>
                </w:rPr>
                <m:t>a</m:t>
              </m:r>
            </w:ins>
          </m:e>
        </m:d>
        <w:ins w:id="306" w:author="沙雨辰" w:date="2016-01-29T11:34:00Z">
          <m:r>
            <m:rPr>
              <m:sty m:val="p"/>
            </m:rPr>
            <w:rPr>
              <w:rFonts w:ascii="Cambria Math" w:eastAsia="宋体" w:hAnsi="Cambria Math" w:cs="楷体_GB2312"/>
              <w:sz w:val="24"/>
              <w:szCs w:val="24"/>
            </w:rPr>
            <m:t xml:space="preserve"> </m:t>
          </m:r>
        </w:ins>
        <m:d>
          <m:dPr>
            <m:begChr m:val="〈"/>
            <m:endChr m:val="〉"/>
            <m:ctrlPr>
              <w:ins w:id="307" w:author="沙雨辰" w:date="2016-01-29T11:34:00Z">
                <w:rPr>
                  <w:rFonts w:ascii="Cambria Math" w:eastAsia="宋体" w:hAnsi="Cambria Math" w:cs="楷体_GB2312"/>
                  <w:sz w:val="24"/>
                  <w:szCs w:val="24"/>
                </w:rPr>
              </w:ins>
            </m:ctrlPr>
          </m:dPr>
          <m:e>
            <w:ins w:id="308" w:author="沙雨辰" w:date="2016-01-29T11:34:00Z">
              <m:r>
                <m:rPr>
                  <m:sty m:val="p"/>
                </m:rPr>
                <w:rPr>
                  <w:rFonts w:ascii="Cambria Math" w:eastAsia="宋体" w:hAnsi="Cambria Math" w:cs="楷体_GB2312"/>
                  <w:sz w:val="24"/>
                  <w:szCs w:val="24"/>
                </w:rPr>
                <m:t>source</m:t>
              </m:r>
            </w:ins>
          </m:e>
        </m:d>
      </m:oMath>
      <w:ins w:id="309" w:author="沙雨辰" w:date="2016-01-29T11:35:00Z">
        <w:r w:rsidR="00D91F4F">
          <w:rPr>
            <w:rFonts w:ascii="宋体" w:eastAsia="宋体" w:hAnsi="宋体" w:cs="楷体_GB2312" w:hint="eastAsia"/>
            <w:sz w:val="24"/>
            <w:szCs w:val="24"/>
          </w:rPr>
          <w:t>，</w:t>
        </w:r>
        <m:oMath>
          <m:r>
            <m:rPr>
              <m:sty m:val="p"/>
            </m:rPr>
            <w:rPr>
              <w:rFonts w:ascii="Cambria Math" w:eastAsia="宋体" w:hAnsi="Cambria Math" w:cs="楷体_GB2312"/>
              <w:sz w:val="24"/>
              <w:szCs w:val="24"/>
            </w:rPr>
            <m:t xml:space="preserve"> </m:t>
          </m:r>
          <m:d>
            <m:dPr>
              <m:begChr m:val="〈"/>
              <m:endChr m:val="〉"/>
              <m:ctrlPr>
                <w:rPr>
                  <w:rFonts w:ascii="Cambria Math" w:eastAsia="宋体" w:hAnsi="Cambria Math" w:cs="楷体_GB2312"/>
                  <w:sz w:val="24"/>
                  <w:szCs w:val="24"/>
                </w:rPr>
              </m:ctrlPr>
            </m:dPr>
            <m:e>
              <m:r>
                <m:rPr>
                  <m:sty m:val="p"/>
                </m:rPr>
                <w:rPr>
                  <w:rFonts w:ascii="Cambria Math" w:eastAsia="宋体" w:hAnsi="Cambria Math" w:cs="楷体_GB2312"/>
                  <w:sz w:val="24"/>
                  <w:szCs w:val="24"/>
                </w:rPr>
                <m:t>target</m:t>
              </m:r>
            </m:e>
          </m:d>
          <m:r>
            <m:rPr>
              <m:sty m:val="p"/>
            </m:rPr>
            <w:rPr>
              <w:rFonts w:ascii="Cambria Math" w:eastAsia="宋体" w:hAnsi="Cambria Math" w:cs="楷体_GB2312"/>
              <w:sz w:val="24"/>
              <w:szCs w:val="24"/>
            </w:rPr>
            <m:t xml:space="preserve">BE </m:t>
          </m:r>
          <m:d>
            <m:dPr>
              <m:begChr m:val="["/>
              <m:endChr m:val="]"/>
              <m:ctrlPr>
                <w:rPr>
                  <w:rFonts w:ascii="Cambria Math" w:eastAsia="宋体" w:hAnsi="Cambria Math" w:cs="楷体_GB2312"/>
                  <w:sz w:val="24"/>
                  <w:szCs w:val="24"/>
                </w:rPr>
              </m:ctrlPr>
            </m:dPr>
            <m:e>
              <m:r>
                <m:rPr>
                  <m:sty m:val="p"/>
                </m:rPr>
                <w:rPr>
                  <w:rFonts w:ascii="Cambria Math" w:eastAsia="宋体" w:hAnsi="Cambria Math" w:cs="楷体_GB2312"/>
                  <w:sz w:val="24"/>
                  <w:szCs w:val="24"/>
                </w:rPr>
                <m:t>a</m:t>
              </m:r>
            </m:e>
          </m:d>
          <m:r>
            <m:rPr>
              <m:sty m:val="p"/>
            </m:rPr>
            <w:rPr>
              <w:rFonts w:ascii="Cambria Math" w:eastAsia="宋体" w:hAnsi="Cambria Math" w:cs="楷体_GB2312"/>
              <w:sz w:val="24"/>
              <w:szCs w:val="24"/>
            </w:rPr>
            <m:t xml:space="preserve"> </m:t>
          </m:r>
          <m:d>
            <m:dPr>
              <m:begChr m:val="〈"/>
              <m:endChr m:val="〉"/>
              <m:ctrlPr>
                <w:rPr>
                  <w:rFonts w:ascii="Cambria Math" w:eastAsia="宋体" w:hAnsi="Cambria Math" w:cs="楷体_GB2312"/>
                  <w:sz w:val="24"/>
                  <w:szCs w:val="24"/>
                </w:rPr>
              </m:ctrlPr>
            </m:dPr>
            <m:e>
              <m:r>
                <m:rPr>
                  <m:sty m:val="p"/>
                </m:rPr>
                <w:rPr>
                  <w:rFonts w:ascii="Cambria Math" w:eastAsia="宋体" w:hAnsi="Cambria Math" w:cs="楷体_GB2312"/>
                  <w:sz w:val="24"/>
                  <w:szCs w:val="24"/>
                </w:rPr>
                <m:t>source</m:t>
              </m:r>
            </m:e>
          </m:d>
        </m:oMath>
      </w:ins>
      <w:ins w:id="310" w:author="沙雨辰" w:date="2016-01-29T11:36:00Z">
        <w:r w:rsidR="00D91F4F">
          <w:rPr>
            <w:rFonts w:ascii="宋体" w:eastAsia="宋体" w:hAnsi="宋体" w:cs="楷体_GB2312" w:hint="eastAsia"/>
            <w:sz w:val="24"/>
            <w:szCs w:val="24"/>
          </w:rPr>
          <w:t>和</w:t>
        </w:r>
        <w:r w:rsidR="00D91F4F">
          <w:rPr>
            <w:rFonts w:ascii="宋体" w:eastAsia="宋体" w:hAnsi="宋体" w:cs="楷体_GB2312"/>
            <w:sz w:val="24"/>
            <w:szCs w:val="24"/>
          </w:rPr>
          <w:t>约束规则</w:t>
        </w:r>
      </w:ins>
      <w:ins w:id="311" w:author="沙雨辰" w:date="2016-01-29T11:35:00Z">
        <w:r w:rsidR="00D91F4F">
          <w:rPr>
            <w:rFonts w:ascii="宋体" w:eastAsia="宋体" w:hAnsi="宋体" w:cs="楷体_GB2312" w:hint="eastAsia"/>
            <w:sz w:val="24"/>
            <w:szCs w:val="24"/>
          </w:rPr>
          <w:t>来</w:t>
        </w:r>
      </w:ins>
      <w:ins w:id="312" w:author="沙雨辰" w:date="2016-01-29T11:32:00Z">
        <w:r w:rsidR="00D91F4F">
          <w:rPr>
            <w:rFonts w:ascii="宋体" w:eastAsia="宋体" w:hAnsi="宋体" w:cs="楷体_GB2312"/>
            <w:sz w:val="24"/>
            <w:szCs w:val="24"/>
          </w:rPr>
          <w:t>提取</w:t>
        </w:r>
      </w:ins>
      <w:ins w:id="313" w:author="沙雨辰" w:date="2016-01-29T11:35:00Z">
        <w:r w:rsidR="00D91F4F">
          <w:rPr>
            <w:rFonts w:ascii="宋体" w:eastAsia="宋体" w:hAnsi="宋体" w:cs="楷体_GB2312" w:hint="eastAsia"/>
            <w:sz w:val="24"/>
            <w:szCs w:val="24"/>
          </w:rPr>
          <w:t>文本中</w:t>
        </w:r>
      </w:ins>
      <w:ins w:id="314" w:author="沙雨辰" w:date="2016-01-29T11:32:00Z">
        <w:r w:rsidR="00D91F4F">
          <w:rPr>
            <w:rFonts w:ascii="宋体" w:eastAsia="宋体" w:hAnsi="宋体" w:cs="楷体_GB2312"/>
            <w:sz w:val="24"/>
            <w:szCs w:val="24"/>
          </w:rPr>
          <w:t>可能的</w:t>
        </w:r>
        <w:r w:rsidR="00D91F4F">
          <w:rPr>
            <w:rFonts w:ascii="宋体" w:eastAsia="宋体" w:hAnsi="宋体" w:cs="楷体_GB2312" w:hint="eastAsia"/>
            <w:sz w:val="24"/>
            <w:szCs w:val="24"/>
          </w:rPr>
          <w:t>本体、</w:t>
        </w:r>
        <w:r w:rsidR="00D91F4F">
          <w:rPr>
            <w:rFonts w:ascii="宋体" w:eastAsia="宋体" w:hAnsi="宋体" w:cs="楷体_GB2312"/>
            <w:sz w:val="24"/>
            <w:szCs w:val="24"/>
          </w:rPr>
          <w:t>喻体关系</w:t>
        </w:r>
        <w:r w:rsidR="00D91F4F">
          <w:rPr>
            <w:rFonts w:ascii="宋体" w:eastAsia="宋体" w:hAnsi="宋体" w:cs="楷体_GB2312" w:hint="eastAsia"/>
            <w:sz w:val="24"/>
            <w:szCs w:val="24"/>
          </w:rPr>
          <w:t>对</w:t>
        </w:r>
        <w:r w:rsidR="00D91F4F">
          <w:rPr>
            <w:rFonts w:ascii="宋体" w:eastAsia="宋体" w:hAnsi="宋体" w:cs="楷体_GB2312"/>
            <w:sz w:val="24"/>
            <w:szCs w:val="24"/>
          </w:rPr>
          <w:t>，并</w:t>
        </w:r>
      </w:ins>
      <w:ins w:id="315" w:author="沙雨辰" w:date="2016-01-29T11:25:00Z">
        <w:r w:rsidR="0081140F">
          <w:rPr>
            <w:rFonts w:ascii="宋体" w:eastAsia="宋体" w:hAnsi="宋体" w:cs="楷体_GB2312" w:hint="eastAsia"/>
            <w:sz w:val="24"/>
            <w:szCs w:val="24"/>
          </w:rPr>
          <w:t>利用</w:t>
        </w:r>
        <w:r w:rsidR="0081140F">
          <w:rPr>
            <w:rFonts w:ascii="宋体" w:eastAsia="宋体" w:hAnsi="宋体" w:cs="楷体_GB2312"/>
            <w:sz w:val="24"/>
            <w:szCs w:val="24"/>
          </w:rPr>
          <w:t>了一个</w:t>
        </w:r>
        <w:r w:rsidR="0081140F">
          <w:rPr>
            <w:rFonts w:ascii="宋体" w:eastAsia="宋体" w:hAnsi="宋体" w:cs="楷体_GB2312" w:hint="eastAsia"/>
            <w:sz w:val="24"/>
            <w:szCs w:val="24"/>
          </w:rPr>
          <w:t>通用</w:t>
        </w:r>
        <w:r w:rsidR="0081140F">
          <w:rPr>
            <w:rFonts w:ascii="宋体" w:eastAsia="宋体" w:hAnsi="宋体" w:cs="楷体_GB2312"/>
            <w:sz w:val="24"/>
            <w:szCs w:val="24"/>
          </w:rPr>
          <w:t>的、</w:t>
        </w:r>
        <w:r w:rsidR="0081140F">
          <w:rPr>
            <w:rFonts w:ascii="宋体" w:eastAsia="宋体" w:hAnsi="宋体" w:cs="楷体_GB2312" w:hint="eastAsia"/>
            <w:sz w:val="24"/>
            <w:szCs w:val="24"/>
          </w:rPr>
          <w:t>概率性</w:t>
        </w:r>
        <w:r w:rsidR="0081140F">
          <w:rPr>
            <w:rFonts w:ascii="宋体" w:eastAsia="宋体" w:hAnsi="宋体" w:cs="楷体_GB2312"/>
            <w:sz w:val="24"/>
            <w:szCs w:val="24"/>
          </w:rPr>
          <w:t>的</w:t>
        </w:r>
        <w:r w:rsidR="0081140F">
          <w:rPr>
            <w:rFonts w:ascii="宋体" w:eastAsia="宋体" w:hAnsi="宋体" w:cs="楷体_GB2312" w:hint="eastAsia"/>
            <w:sz w:val="24"/>
            <w:szCs w:val="24"/>
          </w:rPr>
          <w:t>I</w:t>
        </w:r>
        <w:r w:rsidR="0081140F">
          <w:rPr>
            <w:rFonts w:ascii="宋体" w:eastAsia="宋体" w:hAnsi="宋体" w:cs="楷体_GB2312"/>
            <w:sz w:val="24"/>
            <w:szCs w:val="24"/>
          </w:rPr>
          <w:t>sA</w:t>
        </w:r>
        <w:r w:rsidR="0081140F">
          <w:rPr>
            <w:rFonts w:ascii="宋体" w:eastAsia="宋体" w:hAnsi="宋体" w:cs="楷体_GB2312" w:hint="eastAsia"/>
            <w:sz w:val="24"/>
            <w:szCs w:val="24"/>
          </w:rPr>
          <w:t>知识</w:t>
        </w:r>
        <w:r w:rsidR="0081140F">
          <w:rPr>
            <w:rFonts w:ascii="宋体" w:eastAsia="宋体" w:hAnsi="宋体" w:cs="楷体_GB2312"/>
            <w:sz w:val="24"/>
            <w:szCs w:val="24"/>
          </w:rPr>
          <w:t>库</w:t>
        </w:r>
      </w:ins>
      <w:bookmarkStart w:id="316" w:name="OLE_LINK1"/>
      <w:bookmarkStart w:id="317" w:name="OLE_LINK2"/>
      <m:oMath>
        <m:sSub>
          <m:sSubPr>
            <m:ctrlPr>
              <w:ins w:id="318" w:author="沙雨辰" w:date="2016-01-29T11:26:00Z">
                <w:rPr>
                  <w:rFonts w:ascii="Cambria Math" w:eastAsia="宋体" w:hAnsi="Cambria Math" w:cs="楷体_GB2312"/>
                  <w:sz w:val="24"/>
                  <w:szCs w:val="24"/>
                </w:rPr>
              </w:ins>
            </m:ctrlPr>
          </m:sSubPr>
          <m:e>
            <w:ins w:id="319" w:author="沙雨辰" w:date="2016-01-29T11:26:00Z">
              <m:r>
                <m:rPr>
                  <m:sty m:val="p"/>
                </m:rPr>
                <w:rPr>
                  <w:rFonts w:ascii="Cambria Math" w:eastAsia="宋体" w:hAnsi="Cambria Math" w:cs="楷体_GB2312"/>
                  <w:sz w:val="24"/>
                  <w:szCs w:val="24"/>
                </w:rPr>
                <m:t>Γ</m:t>
              </m:r>
            </w:ins>
          </m:e>
          <m:sub>
            <w:ins w:id="320" w:author="沙雨辰" w:date="2016-01-29T11:26:00Z">
              <m:r>
                <w:rPr>
                  <w:rFonts w:ascii="Cambria Math" w:eastAsia="宋体" w:hAnsi="Cambria Math" w:cs="楷体_GB2312"/>
                  <w:sz w:val="24"/>
                  <w:szCs w:val="24"/>
                </w:rPr>
                <m:t>H</m:t>
              </m:r>
            </w:ins>
          </m:sub>
        </m:sSub>
      </m:oMath>
      <w:bookmarkEnd w:id="316"/>
      <w:bookmarkEnd w:id="317"/>
      <w:ins w:id="321" w:author="沙雨辰" w:date="2016-01-29T11:32:00Z">
        <w:r w:rsidR="00D91F4F">
          <w:rPr>
            <w:rFonts w:ascii="宋体" w:eastAsia="宋体" w:hAnsi="宋体" w:cs="楷体_GB2312" w:hint="eastAsia"/>
            <w:sz w:val="24"/>
            <w:szCs w:val="24"/>
          </w:rPr>
          <w:t>过滤其中</w:t>
        </w:r>
        <w:r w:rsidR="00D91F4F">
          <w:rPr>
            <w:rFonts w:ascii="宋体" w:eastAsia="宋体" w:hAnsi="宋体" w:cs="楷体_GB2312"/>
            <w:sz w:val="24"/>
            <w:szCs w:val="24"/>
          </w:rPr>
          <w:t>的</w:t>
        </w:r>
      </w:ins>
      <w:ins w:id="322" w:author="沙雨辰" w:date="2016-01-29T11:35:00Z">
        <w:r w:rsidR="00D91F4F">
          <w:rPr>
            <w:rFonts w:ascii="宋体" w:eastAsia="宋体" w:hAnsi="宋体" w:cs="楷体_GB2312" w:hint="eastAsia"/>
            <w:sz w:val="24"/>
            <w:szCs w:val="24"/>
          </w:rPr>
          <w:t>非</w:t>
        </w:r>
      </w:ins>
      <w:ins w:id="323" w:author="沙雨辰" w:date="2016-01-29T11:36:00Z">
        <w:r w:rsidR="00D91F4F">
          <w:rPr>
            <w:rFonts w:ascii="宋体" w:eastAsia="宋体" w:hAnsi="宋体" w:cs="楷体_GB2312" w:hint="eastAsia"/>
            <w:sz w:val="24"/>
            <w:szCs w:val="24"/>
          </w:rPr>
          <w:t>比喻</w:t>
        </w:r>
        <w:r w:rsidR="00D91F4F">
          <w:rPr>
            <w:rFonts w:ascii="宋体" w:eastAsia="宋体" w:hAnsi="宋体" w:cs="楷体_GB2312"/>
            <w:sz w:val="24"/>
            <w:szCs w:val="24"/>
          </w:rPr>
          <w:t>成分</w:t>
        </w:r>
      </w:ins>
      <w:ins w:id="324" w:author="沙雨辰" w:date="2016-01-29T11:44:00Z">
        <w:r w:rsidR="00FD34DE">
          <w:rPr>
            <w:rFonts w:ascii="宋体" w:eastAsia="宋体" w:hAnsi="宋体" w:cs="楷体_GB2312" w:hint="eastAsia"/>
            <w:sz w:val="24"/>
            <w:szCs w:val="24"/>
          </w:rPr>
          <w:t>、扩充</w:t>
        </w:r>
        <w:r w:rsidR="00FD34DE">
          <w:rPr>
            <w:rFonts w:ascii="宋体" w:eastAsia="宋体" w:hAnsi="宋体" w:cs="楷体_GB2312"/>
            <w:sz w:val="24"/>
            <w:szCs w:val="24"/>
          </w:rPr>
          <w:t>其中的</w:t>
        </w:r>
        <w:r w:rsidR="00FD34DE">
          <w:rPr>
            <w:rFonts w:ascii="宋体" w:eastAsia="宋体" w:hAnsi="宋体" w:cs="楷体_GB2312" w:hint="eastAsia"/>
            <w:sz w:val="24"/>
            <w:szCs w:val="24"/>
          </w:rPr>
          <w:t>隐喻</w:t>
        </w:r>
        <w:r w:rsidR="00FD34DE">
          <w:rPr>
            <w:rFonts w:ascii="宋体" w:eastAsia="宋体" w:hAnsi="宋体" w:cs="楷体_GB2312"/>
            <w:sz w:val="24"/>
            <w:szCs w:val="24"/>
          </w:rPr>
          <w:t>成分</w:t>
        </w:r>
      </w:ins>
      <w:ins w:id="325" w:author="沙雨辰" w:date="2016-01-29T11:40:00Z">
        <w:r w:rsidR="00D91F4F">
          <w:rPr>
            <w:rFonts w:ascii="宋体" w:eastAsia="宋体" w:hAnsi="宋体" w:cs="楷体_GB2312" w:hint="eastAsia"/>
            <w:sz w:val="24"/>
            <w:szCs w:val="24"/>
          </w:rPr>
          <w:t>，</w:t>
        </w:r>
      </w:ins>
      <w:ins w:id="326" w:author="沙雨辰" w:date="2016-01-29T11:49:00Z">
        <w:r w:rsidR="00FD34DE">
          <w:rPr>
            <w:rFonts w:ascii="宋体" w:eastAsia="宋体" w:hAnsi="宋体" w:cs="楷体_GB2312" w:hint="eastAsia"/>
            <w:sz w:val="24"/>
            <w:szCs w:val="24"/>
          </w:rPr>
          <w:t>构建</w:t>
        </w:r>
      </w:ins>
      <w:ins w:id="327" w:author="沙雨辰" w:date="2016-01-29T11:40:00Z">
        <w:r w:rsidR="00D91F4F">
          <w:rPr>
            <w:rFonts w:ascii="宋体" w:eastAsia="宋体" w:hAnsi="宋体" w:cs="楷体_GB2312" w:hint="eastAsia"/>
            <w:sz w:val="24"/>
            <w:szCs w:val="24"/>
          </w:rPr>
          <w:t>了一个</w:t>
        </w:r>
        <w:r w:rsidR="00D91F4F">
          <w:rPr>
            <w:rFonts w:ascii="宋体" w:eastAsia="宋体" w:hAnsi="宋体" w:cs="楷体_GB2312"/>
            <w:sz w:val="24"/>
            <w:szCs w:val="24"/>
          </w:rPr>
          <w:t>概率</w:t>
        </w:r>
        <w:r w:rsidR="00D91F4F">
          <w:rPr>
            <w:rFonts w:ascii="宋体" w:eastAsia="宋体" w:hAnsi="宋体" w:cs="楷体_GB2312" w:hint="eastAsia"/>
            <w:sz w:val="24"/>
            <w:szCs w:val="24"/>
          </w:rPr>
          <w:t>性</w:t>
        </w:r>
        <w:r w:rsidR="00D91F4F">
          <w:rPr>
            <w:rFonts w:ascii="宋体" w:eastAsia="宋体" w:hAnsi="宋体" w:cs="楷体_GB2312"/>
            <w:sz w:val="24"/>
            <w:szCs w:val="24"/>
          </w:rPr>
          <w:t>的隐喻数据集</w:t>
        </w:r>
      </w:ins>
      <m:oMath>
        <m:sSub>
          <m:sSubPr>
            <m:ctrlPr>
              <w:ins w:id="328" w:author="沙雨辰" w:date="2016-01-29T11:41:00Z">
                <w:rPr>
                  <w:rFonts w:ascii="Cambria Math" w:eastAsia="宋体" w:hAnsi="Cambria Math" w:cs="楷体_GB2312"/>
                  <w:sz w:val="24"/>
                  <w:szCs w:val="24"/>
                </w:rPr>
              </w:ins>
            </m:ctrlPr>
          </m:sSubPr>
          <m:e>
            <w:ins w:id="329" w:author="沙雨辰" w:date="2016-01-29T11:41:00Z">
              <m:r>
                <m:rPr>
                  <m:sty m:val="p"/>
                </m:rPr>
                <w:rPr>
                  <w:rFonts w:ascii="Cambria Math" w:eastAsia="宋体" w:hAnsi="Cambria Math" w:cs="楷体_GB2312"/>
                  <w:sz w:val="24"/>
                  <w:szCs w:val="24"/>
                </w:rPr>
                <m:t>Γ</m:t>
              </m:r>
            </w:ins>
          </m:e>
          <m:sub>
            <w:ins w:id="330" w:author="沙雨辰" w:date="2016-01-29T11:41:00Z">
              <m:r>
                <w:rPr>
                  <w:rFonts w:ascii="Cambria Math" w:eastAsia="宋体" w:hAnsi="Cambria Math" w:cs="楷体_GB2312"/>
                  <w:sz w:val="24"/>
                  <w:szCs w:val="24"/>
                </w:rPr>
                <m:t>m</m:t>
              </m:r>
            </w:ins>
          </m:sub>
        </m:sSub>
      </m:oMath>
      <w:ins w:id="331" w:author="沙雨辰" w:date="2016-01-29T11:40:00Z">
        <w:r w:rsidR="00D91F4F">
          <w:rPr>
            <w:rFonts w:ascii="宋体" w:eastAsia="宋体" w:hAnsi="宋体" w:cs="楷体_GB2312"/>
            <w:sz w:val="24"/>
            <w:szCs w:val="24"/>
          </w:rPr>
          <w:t>。</w:t>
        </w:r>
      </w:ins>
    </w:p>
    <w:p w14:paraId="3C7B3440" w14:textId="10458A5D" w:rsidR="003324C1" w:rsidRDefault="000225AD">
      <w:pPr>
        <w:widowControl/>
        <w:adjustRightInd w:val="0"/>
        <w:snapToGrid w:val="0"/>
        <w:spacing w:after="120" w:line="360" w:lineRule="auto"/>
        <w:contextualSpacing/>
        <w:rPr>
          <w:ins w:id="332" w:author="沙雨辰" w:date="2016-01-29T12:59:00Z"/>
          <w:rFonts w:ascii="宋体" w:eastAsia="宋体" w:hAnsi="宋体" w:cs="楷体_GB2312"/>
          <w:sz w:val="24"/>
          <w:szCs w:val="24"/>
        </w:rPr>
        <w:pPrChange w:id="333" w:author="沙雨辰" w:date="2016-01-29T11:23:00Z">
          <w:pPr>
            <w:pStyle w:val="a3"/>
            <w:widowControl/>
            <w:numPr>
              <w:ilvl w:val="1"/>
              <w:numId w:val="8"/>
            </w:numPr>
            <w:adjustRightInd w:val="0"/>
            <w:snapToGrid w:val="0"/>
            <w:spacing w:after="120" w:line="360" w:lineRule="auto"/>
            <w:ind w:left="420" w:firstLineChars="0" w:hanging="420"/>
            <w:contextualSpacing/>
          </w:pPr>
        </w:pPrChange>
      </w:pPr>
      <w:ins w:id="334" w:author="沙雨辰" w:date="2016-01-29T11:56:00Z">
        <w:r>
          <w:rPr>
            <w:rFonts w:ascii="宋体" w:eastAsia="宋体" w:hAnsi="宋体" w:cs="楷体_GB2312" w:hint="eastAsia"/>
            <w:sz w:val="24"/>
            <w:szCs w:val="24"/>
          </w:rPr>
          <w:t>对于一个未知</w:t>
        </w:r>
        <w:r>
          <w:rPr>
            <w:rFonts w:ascii="宋体" w:eastAsia="宋体" w:hAnsi="宋体" w:cs="楷体_GB2312"/>
            <w:sz w:val="24"/>
            <w:szCs w:val="24"/>
          </w:rPr>
          <w:t>的IsA</w:t>
        </w:r>
        <w:r>
          <w:rPr>
            <w:rFonts w:ascii="宋体" w:eastAsia="宋体" w:hAnsi="宋体" w:cs="楷体_GB2312" w:hint="eastAsia"/>
            <w:sz w:val="24"/>
            <w:szCs w:val="24"/>
          </w:rPr>
          <w:t>语句</w:t>
        </w:r>
        <w:r>
          <w:rPr>
            <w:rFonts w:ascii="宋体" w:eastAsia="宋体" w:hAnsi="宋体" w:cs="楷体_GB2312"/>
            <w:sz w:val="24"/>
            <w:szCs w:val="24"/>
          </w:rPr>
          <w:t>，</w:t>
        </w:r>
      </w:ins>
      <w:ins w:id="335" w:author="沙雨辰" w:date="2016-01-29T12:59:00Z">
        <w:r w:rsidR="003324C1">
          <w:rPr>
            <w:rFonts w:ascii="宋体" w:eastAsia="宋体" w:hAnsi="宋体" w:cs="楷体_GB2312" w:hint="eastAsia"/>
            <w:sz w:val="24"/>
            <w:szCs w:val="24"/>
          </w:rPr>
          <w:t>根据词性</w:t>
        </w:r>
        <w:r w:rsidR="003324C1">
          <w:rPr>
            <w:rFonts w:ascii="宋体" w:eastAsia="宋体" w:hAnsi="宋体" w:cs="楷体_GB2312"/>
            <w:sz w:val="24"/>
            <w:szCs w:val="24"/>
          </w:rPr>
          <w:t>、语句结构等特征，</w:t>
        </w:r>
      </w:ins>
      <w:ins w:id="336" w:author="沙雨辰" w:date="2016-01-29T11:56:00Z">
        <w:r>
          <w:rPr>
            <w:rFonts w:ascii="宋体" w:eastAsia="宋体" w:hAnsi="宋体" w:cs="楷体_GB2312"/>
            <w:sz w:val="24"/>
            <w:szCs w:val="24"/>
          </w:rPr>
          <w:t>提取中</w:t>
        </w:r>
      </w:ins>
      <w:ins w:id="337" w:author="沙雨辰" w:date="2016-01-29T11:57:00Z">
        <w:r>
          <w:rPr>
            <w:rFonts w:ascii="宋体" w:eastAsia="宋体" w:hAnsi="宋体" w:cs="楷体_GB2312"/>
            <w:sz w:val="24"/>
            <w:szCs w:val="24"/>
          </w:rPr>
          <w:t>其中可能作为本体</w:t>
        </w:r>
        <w:r>
          <w:rPr>
            <w:rFonts w:ascii="宋体" w:eastAsia="宋体" w:hAnsi="宋体" w:cs="楷体_GB2312" w:hint="eastAsia"/>
            <w:sz w:val="24"/>
            <w:szCs w:val="24"/>
          </w:rPr>
          <w:t>和（或</w:t>
        </w:r>
        <w:r>
          <w:rPr>
            <w:rFonts w:ascii="宋体" w:eastAsia="宋体" w:hAnsi="宋体" w:cs="楷体_GB2312"/>
            <w:sz w:val="24"/>
            <w:szCs w:val="24"/>
          </w:rPr>
          <w:t>）</w:t>
        </w:r>
        <w:r>
          <w:rPr>
            <w:rFonts w:ascii="宋体" w:eastAsia="宋体" w:hAnsi="宋体" w:cs="楷体_GB2312" w:hint="eastAsia"/>
            <w:sz w:val="24"/>
            <w:szCs w:val="24"/>
          </w:rPr>
          <w:t>喻体</w:t>
        </w:r>
        <w:r>
          <w:rPr>
            <w:rFonts w:ascii="宋体" w:eastAsia="宋体" w:hAnsi="宋体" w:cs="楷体_GB2312"/>
            <w:sz w:val="24"/>
            <w:szCs w:val="24"/>
          </w:rPr>
          <w:t>的成分</w:t>
        </w:r>
      </w:ins>
      <w:ins w:id="338" w:author="沙雨辰" w:date="2016-01-29T12:59:00Z">
        <w:r w:rsidR="003324C1">
          <w:rPr>
            <w:rFonts w:ascii="宋体" w:eastAsia="宋体" w:hAnsi="宋体" w:cs="楷体_GB2312" w:hint="eastAsia"/>
            <w:sz w:val="24"/>
            <w:szCs w:val="24"/>
          </w:rPr>
          <w:t>。</w:t>
        </w:r>
        <w:r w:rsidR="003324C1">
          <w:rPr>
            <w:rFonts w:ascii="宋体" w:eastAsia="宋体" w:hAnsi="宋体" w:cs="楷体_GB2312"/>
            <w:sz w:val="24"/>
            <w:szCs w:val="24"/>
          </w:rPr>
          <w:t>利用</w:t>
        </w:r>
      </w:ins>
      <w:ins w:id="339" w:author="沙雨辰" w:date="2016-01-29T13:00:00Z">
        <w:r w:rsidR="003324C1">
          <w:rPr>
            <w:rFonts w:ascii="宋体" w:eastAsia="宋体" w:hAnsi="宋体" w:cs="楷体_GB2312" w:hint="eastAsia"/>
            <w:sz w:val="24"/>
            <w:szCs w:val="24"/>
          </w:rPr>
          <w:t>I</w:t>
        </w:r>
        <w:r w:rsidR="003324C1">
          <w:rPr>
            <w:rFonts w:ascii="宋体" w:eastAsia="宋体" w:hAnsi="宋体" w:cs="楷体_GB2312"/>
            <w:sz w:val="24"/>
            <w:szCs w:val="24"/>
          </w:rPr>
          <w:t>sA</w:t>
        </w:r>
        <w:r w:rsidR="003324C1">
          <w:rPr>
            <w:rFonts w:ascii="宋体" w:eastAsia="宋体" w:hAnsi="宋体" w:cs="楷体_GB2312" w:hint="eastAsia"/>
            <w:sz w:val="24"/>
            <w:szCs w:val="24"/>
          </w:rPr>
          <w:t>数据</w:t>
        </w:r>
        <w:r w:rsidR="003324C1">
          <w:rPr>
            <w:rFonts w:ascii="宋体" w:eastAsia="宋体" w:hAnsi="宋体" w:cs="楷体_GB2312"/>
            <w:sz w:val="24"/>
            <w:szCs w:val="24"/>
          </w:rPr>
          <w:t>集</w:t>
        </w:r>
        <w:r w:rsidR="003324C1">
          <w:rPr>
            <w:rFonts w:ascii="宋体" w:eastAsia="宋体" w:hAnsi="宋体" w:cs="楷体_GB2312" w:hint="eastAsia"/>
            <w:sz w:val="24"/>
            <w:szCs w:val="24"/>
          </w:rPr>
          <w:t>对</w:t>
        </w:r>
        <w:r w:rsidR="003324C1">
          <w:rPr>
            <w:rFonts w:ascii="宋体" w:eastAsia="宋体" w:hAnsi="宋体" w:cs="楷体_GB2312"/>
            <w:sz w:val="24"/>
            <w:szCs w:val="24"/>
          </w:rPr>
          <w:t>本（</w:t>
        </w:r>
        <w:r w:rsidR="003324C1">
          <w:rPr>
            <w:rFonts w:ascii="宋体" w:eastAsia="宋体" w:hAnsi="宋体" w:cs="楷体_GB2312" w:hint="eastAsia"/>
            <w:sz w:val="24"/>
            <w:szCs w:val="24"/>
          </w:rPr>
          <w:t>喻</w:t>
        </w:r>
        <w:r w:rsidR="003324C1">
          <w:rPr>
            <w:rFonts w:ascii="宋体" w:eastAsia="宋体" w:hAnsi="宋体" w:cs="楷体_GB2312"/>
            <w:sz w:val="24"/>
            <w:szCs w:val="24"/>
          </w:rPr>
          <w:t>）</w:t>
        </w:r>
        <w:r w:rsidR="003324C1">
          <w:rPr>
            <w:rFonts w:ascii="宋体" w:eastAsia="宋体" w:hAnsi="宋体" w:cs="楷体_GB2312" w:hint="eastAsia"/>
            <w:sz w:val="24"/>
            <w:szCs w:val="24"/>
          </w:rPr>
          <w:t>体</w:t>
        </w:r>
        <w:r w:rsidR="003324C1">
          <w:rPr>
            <w:rFonts w:ascii="宋体" w:eastAsia="宋体" w:hAnsi="宋体" w:cs="楷体_GB2312"/>
            <w:sz w:val="24"/>
            <w:szCs w:val="24"/>
          </w:rPr>
          <w:t>进行扩充和解释，</w:t>
        </w:r>
      </w:ins>
      <w:ins w:id="340" w:author="沙雨辰" w:date="2016-01-29T13:01:00Z">
        <w:r w:rsidR="003324C1">
          <w:rPr>
            <w:rFonts w:ascii="宋体" w:eastAsia="宋体" w:hAnsi="宋体" w:cs="楷体_GB2312" w:hint="eastAsia"/>
            <w:sz w:val="24"/>
            <w:szCs w:val="24"/>
          </w:rPr>
          <w:t>依据</w:t>
        </w:r>
        <w:r w:rsidR="003324C1">
          <w:rPr>
            <w:rFonts w:ascii="宋体" w:eastAsia="宋体" w:hAnsi="宋体" w:cs="楷体_GB2312"/>
            <w:sz w:val="24"/>
            <w:szCs w:val="24"/>
          </w:rPr>
          <w:t>隐喻数据集判断是否为</w:t>
        </w:r>
        <w:r w:rsidR="003324C1">
          <w:rPr>
            <w:rFonts w:ascii="宋体" w:eastAsia="宋体" w:hAnsi="宋体" w:cs="楷体_GB2312" w:hint="eastAsia"/>
            <w:sz w:val="24"/>
            <w:szCs w:val="24"/>
          </w:rPr>
          <w:t>含有</w:t>
        </w:r>
        <w:r w:rsidR="003324C1">
          <w:rPr>
            <w:rFonts w:ascii="宋体" w:eastAsia="宋体" w:hAnsi="宋体" w:cs="楷体_GB2312"/>
            <w:sz w:val="24"/>
            <w:szCs w:val="24"/>
          </w:rPr>
          <w:t>隐喻的句子并</w:t>
        </w:r>
        <w:r w:rsidR="003324C1">
          <w:rPr>
            <w:rFonts w:ascii="宋体" w:eastAsia="宋体" w:hAnsi="宋体" w:cs="楷体_GB2312" w:hint="eastAsia"/>
            <w:sz w:val="24"/>
            <w:szCs w:val="24"/>
          </w:rPr>
          <w:t>对</w:t>
        </w:r>
        <w:r w:rsidR="003324C1">
          <w:rPr>
            <w:rFonts w:ascii="宋体" w:eastAsia="宋体" w:hAnsi="宋体" w:cs="楷体_GB2312"/>
            <w:sz w:val="24"/>
            <w:szCs w:val="24"/>
          </w:rPr>
          <w:t>其中的本体和预提作出解释。</w:t>
        </w:r>
        <w:r w:rsidR="003324C1">
          <w:rPr>
            <w:rFonts w:ascii="宋体" w:eastAsia="宋体" w:hAnsi="宋体" w:cs="楷体_GB2312" w:hint="eastAsia"/>
            <w:sz w:val="24"/>
            <w:szCs w:val="24"/>
          </w:rPr>
          <w:t>该项</w:t>
        </w:r>
      </w:ins>
      <w:ins w:id="341" w:author="沙雨辰" w:date="2016-01-29T13:02:00Z">
        <w:r w:rsidR="003324C1">
          <w:rPr>
            <w:rFonts w:ascii="宋体" w:eastAsia="宋体" w:hAnsi="宋体" w:cs="楷体_GB2312" w:hint="eastAsia"/>
            <w:sz w:val="24"/>
            <w:szCs w:val="24"/>
          </w:rPr>
          <w:t>工作</w:t>
        </w:r>
        <w:r w:rsidR="003324C1">
          <w:rPr>
            <w:rFonts w:ascii="宋体" w:eastAsia="宋体" w:hAnsi="宋体" w:cs="楷体_GB2312"/>
            <w:sz w:val="24"/>
            <w:szCs w:val="24"/>
          </w:rPr>
          <w:t>第一次</w:t>
        </w:r>
        <w:r w:rsidR="003324C1">
          <w:rPr>
            <w:rFonts w:ascii="宋体" w:eastAsia="宋体" w:hAnsi="宋体" w:cs="楷体_GB2312" w:hint="eastAsia"/>
            <w:sz w:val="24"/>
            <w:szCs w:val="24"/>
          </w:rPr>
          <w:t>提出</w:t>
        </w:r>
        <w:r w:rsidR="003324C1">
          <w:rPr>
            <w:rFonts w:ascii="宋体" w:eastAsia="宋体" w:hAnsi="宋体" w:cs="楷体_GB2312"/>
            <w:sz w:val="24"/>
            <w:szCs w:val="24"/>
          </w:rPr>
          <w:t>了隐喻解释的问题，</w:t>
        </w:r>
        <w:r w:rsidR="003324C1">
          <w:rPr>
            <w:rFonts w:ascii="宋体" w:eastAsia="宋体" w:hAnsi="宋体" w:cs="楷体_GB2312" w:hint="eastAsia"/>
            <w:sz w:val="24"/>
            <w:szCs w:val="24"/>
          </w:rPr>
          <w:t>并</w:t>
        </w:r>
        <w:r w:rsidR="003324C1">
          <w:rPr>
            <w:rFonts w:ascii="宋体" w:eastAsia="宋体" w:hAnsi="宋体" w:cs="楷体_GB2312"/>
            <w:sz w:val="24"/>
            <w:szCs w:val="24"/>
          </w:rPr>
          <w:t>采用了</w:t>
        </w:r>
        <w:r w:rsidR="003324C1">
          <w:rPr>
            <w:rFonts w:ascii="宋体" w:eastAsia="宋体" w:hAnsi="宋体" w:cs="楷体_GB2312" w:hint="eastAsia"/>
            <w:sz w:val="24"/>
            <w:szCs w:val="24"/>
          </w:rPr>
          <w:t>大数据</w:t>
        </w:r>
        <w:r w:rsidR="003324C1">
          <w:rPr>
            <w:rFonts w:ascii="宋体" w:eastAsia="宋体" w:hAnsi="宋体" w:cs="楷体_GB2312"/>
            <w:sz w:val="24"/>
            <w:szCs w:val="24"/>
          </w:rPr>
          <w:t>驱动的非</w:t>
        </w:r>
        <w:r w:rsidR="003324C1">
          <w:rPr>
            <w:rFonts w:ascii="宋体" w:eastAsia="宋体" w:hAnsi="宋体" w:cs="楷体_GB2312" w:hint="eastAsia"/>
            <w:sz w:val="24"/>
            <w:szCs w:val="24"/>
          </w:rPr>
          <w:t>监督式学习</w:t>
        </w:r>
        <w:r w:rsidR="003324C1">
          <w:rPr>
            <w:rFonts w:ascii="宋体" w:eastAsia="宋体" w:hAnsi="宋体" w:cs="楷体_GB2312"/>
            <w:sz w:val="24"/>
            <w:szCs w:val="24"/>
          </w:rPr>
          <w:t>方法，</w:t>
        </w:r>
      </w:ins>
      <w:ins w:id="342" w:author="沙雨辰" w:date="2016-01-29T13:03:00Z">
        <w:r w:rsidR="003324C1">
          <w:rPr>
            <w:rFonts w:ascii="宋体" w:eastAsia="宋体" w:hAnsi="宋体" w:cs="楷体_GB2312" w:hint="eastAsia"/>
            <w:sz w:val="24"/>
            <w:szCs w:val="24"/>
          </w:rPr>
          <w:t>发表</w:t>
        </w:r>
        <w:r w:rsidR="003324C1">
          <w:rPr>
            <w:rFonts w:ascii="宋体" w:eastAsia="宋体" w:hAnsi="宋体" w:cs="楷体_GB2312"/>
            <w:sz w:val="24"/>
            <w:szCs w:val="24"/>
          </w:rPr>
          <w:t>在</w:t>
        </w:r>
      </w:ins>
      <w:ins w:id="343" w:author="沙雨辰" w:date="2016-01-29T13:04:00Z">
        <w:r w:rsidR="003324C1" w:rsidRPr="00DF15C0">
          <w:rPr>
            <w:rFonts w:ascii="宋体" w:eastAsia="宋体" w:hAnsi="宋体" w:cs="楷体_GB2312"/>
            <w:sz w:val="24"/>
            <w:szCs w:val="24"/>
          </w:rPr>
          <w:t>TACL Vol. 1 2013</w:t>
        </w:r>
        <w:r w:rsidR="003324C1">
          <w:rPr>
            <w:rFonts w:ascii="宋体" w:eastAsia="宋体" w:hAnsi="宋体" w:cs="楷体_GB2312" w:hint="eastAsia"/>
            <w:sz w:val="24"/>
            <w:szCs w:val="24"/>
          </w:rPr>
          <w:t>上</w:t>
        </w:r>
        <w:r w:rsidR="003324C1">
          <w:rPr>
            <w:rFonts w:ascii="宋体" w:eastAsia="宋体" w:hAnsi="宋体" w:cs="楷体_GB2312"/>
            <w:sz w:val="24"/>
            <w:szCs w:val="24"/>
          </w:rPr>
          <w:t>。</w:t>
        </w:r>
      </w:ins>
    </w:p>
    <w:p w14:paraId="6C0D589F" w14:textId="4535DFEE" w:rsidR="00576E50" w:rsidRDefault="000D433F" w:rsidP="00DF43E5">
      <w:pPr>
        <w:pStyle w:val="a3"/>
        <w:widowControl/>
        <w:numPr>
          <w:ilvl w:val="1"/>
          <w:numId w:val="8"/>
        </w:numPr>
        <w:adjustRightInd w:val="0"/>
        <w:snapToGrid w:val="0"/>
        <w:spacing w:after="120" w:line="360" w:lineRule="auto"/>
        <w:ind w:firstLineChars="0"/>
        <w:contextualSpacing/>
        <w:rPr>
          <w:ins w:id="344" w:author="沙雨辰" w:date="2016-01-29T10:50:00Z"/>
          <w:rFonts w:ascii="宋体" w:eastAsia="宋体" w:hAnsi="宋体" w:cs="楷体_GB2312"/>
          <w:b/>
          <w:sz w:val="24"/>
          <w:szCs w:val="24"/>
        </w:rPr>
      </w:pPr>
      <w:ins w:id="345" w:author="沙雨辰" w:date="2016-01-29T10:52:00Z">
        <w:r>
          <w:rPr>
            <w:rFonts w:ascii="宋体" w:eastAsia="宋体" w:hAnsi="宋体" w:cs="楷体_GB2312" w:hint="eastAsia"/>
            <w:b/>
            <w:sz w:val="24"/>
            <w:szCs w:val="24"/>
          </w:rPr>
          <w:t>二元关系</w:t>
        </w:r>
        <w:r>
          <w:rPr>
            <w:rFonts w:ascii="宋体" w:eastAsia="宋体" w:hAnsi="宋体" w:cs="楷体_GB2312"/>
            <w:b/>
            <w:sz w:val="24"/>
            <w:szCs w:val="24"/>
          </w:rPr>
          <w:t>模式推理</w:t>
        </w:r>
      </w:ins>
    </w:p>
    <w:p w14:paraId="1F96518A" w14:textId="08D1231A" w:rsidR="000D433F" w:rsidRPr="000D433F" w:rsidRDefault="000D433F">
      <w:pPr>
        <w:widowControl/>
        <w:adjustRightInd w:val="0"/>
        <w:snapToGrid w:val="0"/>
        <w:spacing w:after="120" w:line="360" w:lineRule="auto"/>
        <w:rPr>
          <w:ins w:id="346" w:author="沙雨辰" w:date="2016-01-29T10:32:00Z"/>
          <w:rFonts w:ascii="宋体" w:eastAsia="宋体" w:hAnsi="宋体" w:cs="楷体_GB2312"/>
          <w:sz w:val="24"/>
          <w:szCs w:val="24"/>
          <w:rPrChange w:id="347" w:author="沙雨辰" w:date="2016-01-29T10:50:00Z">
            <w:rPr>
              <w:ins w:id="348" w:author="沙雨辰" w:date="2016-01-29T10:32:00Z"/>
              <w:rFonts w:ascii="宋体" w:eastAsia="宋体" w:hAnsi="宋体" w:cs="楷体_GB2312"/>
              <w:b/>
              <w:sz w:val="24"/>
              <w:szCs w:val="24"/>
            </w:rPr>
          </w:rPrChange>
        </w:rPr>
        <w:pPrChange w:id="349" w:author="沙雨辰" w:date="2016-01-29T10:50:00Z">
          <w:pPr>
            <w:pStyle w:val="a3"/>
            <w:widowControl/>
            <w:numPr>
              <w:ilvl w:val="1"/>
              <w:numId w:val="8"/>
            </w:numPr>
            <w:adjustRightInd w:val="0"/>
            <w:snapToGrid w:val="0"/>
            <w:spacing w:after="120" w:line="360" w:lineRule="auto"/>
            <w:ind w:left="420" w:firstLineChars="0" w:hanging="420"/>
            <w:contextualSpacing/>
          </w:pPr>
        </w:pPrChange>
      </w:pPr>
      <w:ins w:id="350" w:author="沙雨辰" w:date="2016-01-29T10:52:00Z">
        <w:r w:rsidRPr="00DF15C0">
          <w:rPr>
            <w:rFonts w:ascii="宋体" w:eastAsia="宋体" w:hAnsi="宋体" w:cs="楷体_GB2312" w:hint="eastAsia"/>
            <w:sz w:val="24"/>
            <w:szCs w:val="24"/>
          </w:rPr>
          <w:tab/>
        </w:r>
      </w:ins>
      <w:ins w:id="351" w:author="沙雨辰" w:date="2016-01-29T10:50:00Z">
        <w:r w:rsidRPr="000D433F">
          <w:rPr>
            <w:rFonts w:ascii="宋体" w:eastAsia="宋体" w:hAnsi="宋体" w:cs="楷体_GB2312" w:hint="eastAsia"/>
            <w:sz w:val="24"/>
            <w:szCs w:val="24"/>
            <w:rPrChange w:id="352" w:author="沙雨辰" w:date="2016-01-29T10:50:00Z">
              <w:rPr>
                <w:rFonts w:ascii="宋体" w:eastAsia="宋体" w:hAnsi="宋体" w:cs="楷体_GB2312" w:hint="eastAsia"/>
                <w:b/>
                <w:sz w:val="24"/>
                <w:szCs w:val="24"/>
              </w:rPr>
            </w:rPrChange>
          </w:rPr>
          <w:t>我们把</w:t>
        </w:r>
      </w:ins>
      <w:ins w:id="353" w:author="沙雨辰" w:date="2016-01-29T10:52:00Z">
        <w:r>
          <w:rPr>
            <w:rFonts w:ascii="宋体" w:eastAsia="宋体" w:hAnsi="宋体" w:cs="楷体_GB2312" w:hint="eastAsia"/>
            <w:sz w:val="24"/>
            <w:szCs w:val="24"/>
          </w:rPr>
          <w:t>开放式</w:t>
        </w:r>
      </w:ins>
      <w:ins w:id="354" w:author="沙雨辰" w:date="2016-01-29T10:53:00Z">
        <w:r>
          <w:rPr>
            <w:rFonts w:ascii="宋体" w:eastAsia="宋体" w:hAnsi="宋体" w:cs="楷体_GB2312" w:hint="eastAsia"/>
            <w:sz w:val="24"/>
            <w:szCs w:val="24"/>
          </w:rPr>
          <w:t>信息提取</w:t>
        </w:r>
        <w:r>
          <w:rPr>
            <w:rFonts w:ascii="宋体" w:eastAsia="宋体" w:hAnsi="宋体" w:cs="楷体_GB2312"/>
            <w:sz w:val="24"/>
            <w:szCs w:val="24"/>
          </w:rPr>
          <w:t>系统</w:t>
        </w:r>
      </w:ins>
      <w:ins w:id="355" w:author="沙雨辰" w:date="2016-01-29T10:50:00Z">
        <w:r w:rsidRPr="000D433F">
          <w:rPr>
            <w:rFonts w:ascii="宋体" w:eastAsia="宋体" w:hAnsi="宋体" w:cs="楷体_GB2312" w:hint="eastAsia"/>
            <w:sz w:val="24"/>
            <w:szCs w:val="24"/>
            <w:rPrChange w:id="356" w:author="沙雨辰" w:date="2016-01-29T10:50:00Z">
              <w:rPr>
                <w:rFonts w:ascii="宋体" w:eastAsia="宋体" w:hAnsi="宋体" w:cs="楷体_GB2312" w:hint="eastAsia"/>
                <w:b/>
                <w:sz w:val="24"/>
                <w:szCs w:val="24"/>
              </w:rPr>
            </w:rPrChange>
          </w:rPr>
          <w:t>例如</w:t>
        </w:r>
        <w:r w:rsidRPr="000D433F">
          <w:rPr>
            <w:rFonts w:ascii="宋体" w:eastAsia="宋体" w:hAnsi="宋体" w:cs="楷体_GB2312"/>
            <w:sz w:val="24"/>
            <w:szCs w:val="24"/>
            <w:rPrChange w:id="357" w:author="沙雨辰" w:date="2016-01-29T10:50:00Z">
              <w:rPr>
                <w:rFonts w:ascii="宋体" w:eastAsia="宋体" w:hAnsi="宋体" w:cs="楷体_GB2312"/>
                <w:b/>
                <w:sz w:val="24"/>
                <w:szCs w:val="24"/>
              </w:rPr>
            </w:rPrChange>
          </w:rPr>
          <w:t>reverb中的三元组中的主语和宾语链接到知识图谱例如Freebase中的实体上。对于每一个reverb相近意义的谓语，都可以得到一个主语集合和</w:t>
        </w:r>
      </w:ins>
      <w:ins w:id="358" w:author="沙雨辰" w:date="2016-01-29T11:13:00Z">
        <w:r w:rsidR="003B36AB">
          <w:rPr>
            <w:rFonts w:ascii="宋体" w:eastAsia="宋体" w:hAnsi="宋体" w:cs="楷体_GB2312" w:hint="eastAsia"/>
            <w:sz w:val="24"/>
            <w:szCs w:val="24"/>
          </w:rPr>
          <w:t>宾语</w:t>
        </w:r>
      </w:ins>
      <w:ins w:id="359" w:author="沙雨辰" w:date="2016-01-29T10:50:00Z">
        <w:r w:rsidRPr="000D433F">
          <w:rPr>
            <w:rFonts w:ascii="宋体" w:eastAsia="宋体" w:hAnsi="宋体" w:cs="楷体_GB2312" w:hint="eastAsia"/>
            <w:sz w:val="24"/>
            <w:szCs w:val="24"/>
            <w:rPrChange w:id="360" w:author="沙雨辰" w:date="2016-01-29T10:50:00Z">
              <w:rPr>
                <w:rFonts w:ascii="宋体" w:eastAsia="宋体" w:hAnsi="宋体" w:cs="楷体_GB2312" w:hint="eastAsia"/>
                <w:b/>
                <w:sz w:val="24"/>
                <w:szCs w:val="24"/>
              </w:rPr>
            </w:rPrChange>
          </w:rPr>
          <w:t>集合。因为诸如</w:t>
        </w:r>
        <w:r w:rsidRPr="000D433F">
          <w:rPr>
            <w:rFonts w:ascii="宋体" w:eastAsia="宋体" w:hAnsi="宋体" w:cs="楷体_GB2312"/>
            <w:sz w:val="24"/>
            <w:szCs w:val="24"/>
            <w:rPrChange w:id="361" w:author="沙雨辰" w:date="2016-01-29T10:50:00Z">
              <w:rPr>
                <w:rFonts w:ascii="宋体" w:eastAsia="宋体" w:hAnsi="宋体" w:cs="楷体_GB2312"/>
                <w:b/>
                <w:sz w:val="24"/>
                <w:szCs w:val="24"/>
              </w:rPr>
            </w:rPrChange>
          </w:rPr>
          <w:t>freebase的知识图谱往往有一套</w:t>
        </w:r>
      </w:ins>
      <w:ins w:id="362" w:author="沙雨辰" w:date="2016-01-29T11:11:00Z">
        <w:r w:rsidR="003B36AB">
          <w:rPr>
            <w:rFonts w:ascii="宋体" w:eastAsia="宋体" w:hAnsi="宋体" w:cs="楷体_GB2312" w:hint="eastAsia"/>
            <w:sz w:val="24"/>
            <w:szCs w:val="24"/>
          </w:rPr>
          <w:t>类型</w:t>
        </w:r>
      </w:ins>
      <w:ins w:id="363" w:author="沙雨辰" w:date="2016-01-29T10:50:00Z">
        <w:r w:rsidRPr="000D433F">
          <w:rPr>
            <w:rFonts w:ascii="宋体" w:eastAsia="宋体" w:hAnsi="宋体" w:cs="楷体_GB2312" w:hint="eastAsia"/>
            <w:sz w:val="24"/>
            <w:szCs w:val="24"/>
            <w:rPrChange w:id="364" w:author="沙雨辰" w:date="2016-01-29T10:50:00Z">
              <w:rPr>
                <w:rFonts w:ascii="宋体" w:eastAsia="宋体" w:hAnsi="宋体" w:cs="楷体_GB2312" w:hint="eastAsia"/>
                <w:b/>
                <w:sz w:val="24"/>
                <w:szCs w:val="24"/>
              </w:rPr>
            </w:rPrChange>
          </w:rPr>
          <w:t>的层次结构，</w:t>
        </w:r>
      </w:ins>
      <w:ins w:id="365" w:author="沙雨辰" w:date="2016-01-29T11:00:00Z">
        <w:r w:rsidRPr="000D433F">
          <w:rPr>
            <w:rFonts w:ascii="宋体" w:eastAsia="宋体" w:hAnsi="宋体" w:cs="楷体_GB2312" w:hint="eastAsia"/>
            <w:sz w:val="24"/>
            <w:szCs w:val="24"/>
          </w:rPr>
          <w:t>每一个实体可以对应多个不同层次上的类型</w:t>
        </w:r>
      </w:ins>
      <w:ins w:id="366" w:author="沙雨辰" w:date="2016-01-29T10:50:00Z">
        <w:r w:rsidRPr="000D433F">
          <w:rPr>
            <w:rFonts w:ascii="宋体" w:eastAsia="宋体" w:hAnsi="宋体" w:cs="楷体_GB2312" w:hint="eastAsia"/>
            <w:sz w:val="24"/>
            <w:szCs w:val="24"/>
            <w:rPrChange w:id="367" w:author="沙雨辰" w:date="2016-01-29T10:50:00Z">
              <w:rPr>
                <w:rFonts w:ascii="宋体" w:eastAsia="宋体" w:hAnsi="宋体" w:cs="楷体_GB2312" w:hint="eastAsia"/>
                <w:b/>
                <w:sz w:val="24"/>
                <w:szCs w:val="24"/>
              </w:rPr>
            </w:rPrChange>
          </w:rPr>
          <w:t>，所以我们能通过把主语宾语的链接得到一个</w:t>
        </w:r>
      </w:ins>
      <w:ins w:id="368" w:author="沙雨辰" w:date="2016-01-29T11:10:00Z">
        <w:r w:rsidR="003B36AB" w:rsidRPr="003B36AB">
          <w:rPr>
            <w:rFonts w:ascii="宋体" w:eastAsia="宋体" w:hAnsi="宋体" w:cs="楷体_GB2312" w:hint="eastAsia"/>
            <w:sz w:val="24"/>
            <w:szCs w:val="24"/>
          </w:rPr>
          <w:t>谓语两端相应类型组合（称之为模式）的概率分布</w:t>
        </w:r>
      </w:ins>
      <w:ins w:id="369" w:author="沙雨辰" w:date="2016-01-29T10:50:00Z">
        <w:r w:rsidRPr="000D433F">
          <w:rPr>
            <w:rFonts w:ascii="宋体" w:eastAsia="宋体" w:hAnsi="宋体" w:cs="楷体_GB2312" w:hint="eastAsia"/>
            <w:sz w:val="24"/>
            <w:szCs w:val="24"/>
            <w:rPrChange w:id="370" w:author="沙雨辰" w:date="2016-01-29T10:50:00Z">
              <w:rPr>
                <w:rFonts w:ascii="宋体" w:eastAsia="宋体" w:hAnsi="宋体" w:cs="楷体_GB2312" w:hint="eastAsia"/>
                <w:b/>
                <w:sz w:val="24"/>
                <w:szCs w:val="24"/>
              </w:rPr>
            </w:rPrChange>
          </w:rPr>
          <w:t>。</w:t>
        </w:r>
      </w:ins>
      <w:ins w:id="371" w:author="沙雨辰" w:date="2016-01-29T11:02:00Z">
        <w:r w:rsidR="0053305A" w:rsidRPr="0053305A">
          <w:rPr>
            <w:rFonts w:ascii="宋体" w:eastAsia="宋体" w:hAnsi="宋体" w:cs="楷体_GB2312" w:hint="eastAsia"/>
            <w:sz w:val="24"/>
            <w:szCs w:val="24"/>
          </w:rPr>
          <w:t>基于使用尽可能具体的</w:t>
        </w:r>
        <w:r w:rsidR="004A2E36">
          <w:rPr>
            <w:rFonts w:ascii="宋体" w:eastAsia="宋体" w:hAnsi="宋体" w:cs="楷体_GB2312" w:hint="eastAsia"/>
            <w:sz w:val="24"/>
            <w:szCs w:val="24"/>
          </w:rPr>
          <w:t>模式</w:t>
        </w:r>
        <w:r w:rsidR="0053305A" w:rsidRPr="0053305A">
          <w:rPr>
            <w:rFonts w:ascii="宋体" w:eastAsia="宋体" w:hAnsi="宋体" w:cs="楷体_GB2312" w:hint="eastAsia"/>
            <w:sz w:val="24"/>
            <w:szCs w:val="24"/>
          </w:rPr>
          <w:t>匹配尽可能多的三元组的原则</w:t>
        </w:r>
      </w:ins>
      <w:ins w:id="372" w:author="沙雨辰" w:date="2016-01-29T10:50:00Z">
        <w:r w:rsidRPr="000D433F">
          <w:rPr>
            <w:rFonts w:ascii="宋体" w:eastAsia="宋体" w:hAnsi="宋体" w:cs="楷体_GB2312" w:hint="eastAsia"/>
            <w:sz w:val="24"/>
            <w:szCs w:val="24"/>
            <w:rPrChange w:id="373" w:author="沙雨辰" w:date="2016-01-29T10:50:00Z">
              <w:rPr>
                <w:rFonts w:ascii="宋体" w:eastAsia="宋体" w:hAnsi="宋体" w:cs="楷体_GB2312" w:hint="eastAsia"/>
                <w:b/>
                <w:sz w:val="24"/>
                <w:szCs w:val="24"/>
              </w:rPr>
            </w:rPrChange>
          </w:rPr>
          <w:t>，我们就能针对一个自然</w:t>
        </w:r>
        <w:r w:rsidRPr="000D433F">
          <w:rPr>
            <w:rFonts w:ascii="宋体" w:eastAsia="宋体" w:hAnsi="宋体" w:cs="楷体_GB2312" w:hint="eastAsia"/>
            <w:sz w:val="24"/>
            <w:szCs w:val="24"/>
            <w:rPrChange w:id="374" w:author="沙雨辰" w:date="2016-01-29T10:50:00Z">
              <w:rPr>
                <w:rFonts w:ascii="宋体" w:eastAsia="宋体" w:hAnsi="宋体" w:cs="楷体_GB2312" w:hint="eastAsia"/>
                <w:b/>
                <w:sz w:val="24"/>
                <w:szCs w:val="24"/>
              </w:rPr>
            </w:rPrChange>
          </w:rPr>
          <w:lastRenderedPageBreak/>
          <w:t>语言的谓语，得到它两端最有可能出现的</w:t>
        </w:r>
      </w:ins>
      <w:ins w:id="375" w:author="沙雨辰" w:date="2016-01-29T11:11:00Z">
        <w:r w:rsidR="003B36AB" w:rsidRPr="003B36AB">
          <w:rPr>
            <w:rFonts w:ascii="宋体" w:eastAsia="宋体" w:hAnsi="宋体" w:cs="楷体_GB2312" w:hint="eastAsia"/>
            <w:sz w:val="24"/>
            <w:szCs w:val="24"/>
          </w:rPr>
          <w:t>主宾语类型</w:t>
        </w:r>
      </w:ins>
      <w:ins w:id="376" w:author="沙雨辰" w:date="2016-01-29T10:50:00Z">
        <w:r w:rsidRPr="000D433F">
          <w:rPr>
            <w:rFonts w:ascii="宋体" w:eastAsia="宋体" w:hAnsi="宋体" w:cs="楷体_GB2312" w:hint="eastAsia"/>
            <w:sz w:val="24"/>
            <w:szCs w:val="24"/>
            <w:rPrChange w:id="377" w:author="沙雨辰" w:date="2016-01-29T10:50:00Z">
              <w:rPr>
                <w:rFonts w:ascii="宋体" w:eastAsia="宋体" w:hAnsi="宋体" w:cs="楷体_GB2312" w:hint="eastAsia"/>
                <w:b/>
                <w:sz w:val="24"/>
                <w:szCs w:val="24"/>
              </w:rPr>
            </w:rPrChange>
          </w:rPr>
          <w:t>。最后的结果比传统的</w:t>
        </w:r>
        <w:r w:rsidRPr="000D433F">
          <w:rPr>
            <w:rFonts w:ascii="宋体" w:eastAsia="宋体" w:hAnsi="宋体" w:cs="楷体_GB2312"/>
            <w:sz w:val="24"/>
            <w:szCs w:val="24"/>
            <w:rPrChange w:id="378" w:author="沙雨辰" w:date="2016-01-29T10:50:00Z">
              <w:rPr>
                <w:rFonts w:ascii="宋体" w:eastAsia="宋体" w:hAnsi="宋体" w:cs="楷体_GB2312"/>
                <w:b/>
                <w:sz w:val="24"/>
                <w:szCs w:val="24"/>
              </w:rPr>
            </w:rPrChange>
          </w:rPr>
          <w:t>selectional preference有明显提高，该项工作发表在EMNLP2015上。</w:t>
        </w:r>
      </w:ins>
    </w:p>
    <w:p w14:paraId="1E65ED53" w14:textId="77777777" w:rsidR="00E14D2F" w:rsidRPr="0090211E" w:rsidRDefault="00E14D2F" w:rsidP="00DF43E5">
      <w:pPr>
        <w:pStyle w:val="a3"/>
        <w:widowControl/>
        <w:numPr>
          <w:ilvl w:val="1"/>
          <w:numId w:val="8"/>
        </w:numPr>
        <w:adjustRightInd w:val="0"/>
        <w:snapToGrid w:val="0"/>
        <w:spacing w:after="120" w:line="360" w:lineRule="auto"/>
        <w:ind w:firstLineChars="0"/>
        <w:contextualSpacing/>
        <w:rPr>
          <w:rFonts w:ascii="宋体" w:eastAsia="宋体" w:hAnsi="宋体" w:cs="楷体_GB2312"/>
          <w:b/>
          <w:sz w:val="24"/>
          <w:szCs w:val="24"/>
        </w:rPr>
      </w:pPr>
      <w:r w:rsidRPr="0090211E">
        <w:rPr>
          <w:rFonts w:ascii="宋体" w:eastAsia="宋体" w:hAnsi="宋体" w:cs="楷体_GB2312" w:hint="eastAsia"/>
          <w:b/>
          <w:sz w:val="24"/>
          <w:szCs w:val="24"/>
        </w:rPr>
        <w:t>其他文本理解、处理研究</w:t>
      </w:r>
    </w:p>
    <w:p w14:paraId="474E531B" w14:textId="73C0FE95" w:rsidR="00E14D2F" w:rsidRPr="00DF15C0" w:rsidRDefault="00E14D2F" w:rsidP="0090211E">
      <w:pPr>
        <w:widowControl/>
        <w:adjustRightInd w:val="0"/>
        <w:snapToGrid w:val="0"/>
        <w:spacing w:after="120" w:line="360" w:lineRule="auto"/>
        <w:rPr>
          <w:rFonts w:ascii="宋体" w:eastAsia="宋体" w:hAnsi="宋体" w:cs="楷体_GB2312"/>
          <w:sz w:val="24"/>
          <w:szCs w:val="24"/>
        </w:rPr>
      </w:pPr>
      <w:r w:rsidRPr="00DF15C0">
        <w:rPr>
          <w:rFonts w:ascii="宋体" w:eastAsia="宋体" w:hAnsi="宋体" w:cs="楷体_GB2312"/>
          <w:sz w:val="24"/>
          <w:szCs w:val="24"/>
        </w:rPr>
        <w:tab/>
      </w:r>
      <w:r w:rsidRPr="00DF15C0">
        <w:rPr>
          <w:rFonts w:ascii="宋体" w:eastAsia="宋体" w:hAnsi="宋体" w:cs="楷体_GB2312" w:hint="eastAsia"/>
          <w:sz w:val="24"/>
          <w:szCs w:val="24"/>
        </w:rPr>
        <w:t>此外，我们的研究小组还在命名实体链接（</w:t>
      </w:r>
      <w:r w:rsidR="00B96328">
        <w:rPr>
          <w:rFonts w:ascii="宋体" w:eastAsia="宋体" w:hAnsi="宋体" w:cs="楷体_GB2312" w:hint="eastAsia"/>
          <w:sz w:val="24"/>
          <w:szCs w:val="24"/>
        </w:rPr>
        <w:t xml:space="preserve">又称为Wikification, </w:t>
      </w:r>
      <w:r w:rsidRPr="00DF15C0">
        <w:rPr>
          <w:rFonts w:ascii="宋体" w:eastAsia="宋体" w:hAnsi="宋体" w:cs="楷体_GB2312" w:hint="eastAsia"/>
          <w:sz w:val="24"/>
          <w:szCs w:val="24"/>
        </w:rPr>
        <w:t>CIKM 2013）和新浪微博谣言识别等实用性很强的文本理解应用方面有所突破，大量利用</w:t>
      </w:r>
      <w:r w:rsidRPr="00DF15C0">
        <w:rPr>
          <w:rFonts w:ascii="宋体" w:eastAsia="宋体" w:hAnsi="宋体" w:cs="楷体_GB2312"/>
          <w:sz w:val="24"/>
          <w:szCs w:val="24"/>
        </w:rPr>
        <w:t>Wikipedia</w:t>
      </w:r>
      <w:r w:rsidRPr="00DF15C0">
        <w:rPr>
          <w:rFonts w:ascii="宋体" w:eastAsia="宋体" w:hAnsi="宋体" w:cs="楷体_GB2312" w:hint="eastAsia"/>
          <w:sz w:val="24"/>
          <w:szCs w:val="24"/>
        </w:rPr>
        <w:t>以及社交媒体中的图结构作为高维特征，设计了一系列与图数据相关的算法，有效解决实际问题。这些算法和经验都值得本项目借鉴。</w:t>
      </w:r>
    </w:p>
    <w:p w14:paraId="22D7175D" w14:textId="77777777" w:rsidR="00E14D2F" w:rsidRPr="00DF15C0" w:rsidRDefault="00E14D2F" w:rsidP="0090211E">
      <w:pPr>
        <w:widowControl/>
        <w:adjustRightInd w:val="0"/>
        <w:snapToGrid w:val="0"/>
        <w:spacing w:after="120" w:line="360" w:lineRule="auto"/>
        <w:rPr>
          <w:rFonts w:ascii="宋体" w:eastAsia="宋体" w:hAnsi="宋体" w:cs="楷体_GB2312"/>
          <w:sz w:val="24"/>
          <w:szCs w:val="24"/>
        </w:rPr>
      </w:pPr>
    </w:p>
    <w:p w14:paraId="7F1E750A" w14:textId="77777777" w:rsidR="00DC6F1B" w:rsidRDefault="00DC6F1B">
      <w:pPr>
        <w:widowControl/>
        <w:jc w:val="left"/>
        <w:rPr>
          <w:rFonts w:ascii="宋体" w:eastAsia="宋体" w:hAnsi="宋体"/>
          <w:sz w:val="28"/>
          <w:szCs w:val="28"/>
        </w:rPr>
      </w:pPr>
      <w:r>
        <w:rPr>
          <w:rFonts w:ascii="宋体" w:eastAsia="宋体" w:hAnsi="宋体"/>
          <w:sz w:val="28"/>
          <w:szCs w:val="28"/>
        </w:rPr>
        <w:br w:type="page"/>
      </w:r>
    </w:p>
    <w:p w14:paraId="30A81B7C" w14:textId="28A5E3BC" w:rsidR="00E14D2F" w:rsidRPr="0090211E" w:rsidRDefault="00E14D2F" w:rsidP="0090211E">
      <w:pPr>
        <w:snapToGrid w:val="0"/>
        <w:spacing w:line="360" w:lineRule="auto"/>
        <w:rPr>
          <w:rFonts w:ascii="宋体" w:eastAsia="宋体" w:hAnsi="宋体" w:cs="楷体_GB2312"/>
          <w:sz w:val="28"/>
          <w:szCs w:val="28"/>
        </w:rPr>
      </w:pPr>
      <w:r w:rsidRPr="0090211E">
        <w:rPr>
          <w:rFonts w:ascii="宋体" w:eastAsia="宋体" w:hAnsi="宋体"/>
          <w:sz w:val="28"/>
          <w:szCs w:val="28"/>
        </w:rPr>
        <w:lastRenderedPageBreak/>
        <w:t>2</w:t>
      </w:r>
      <w:r w:rsidRPr="0090211E">
        <w:rPr>
          <w:rFonts w:ascii="宋体" w:eastAsia="宋体" w:hAnsi="宋体" w:cs="楷体_GB2312" w:hint="eastAsia"/>
          <w:sz w:val="28"/>
          <w:szCs w:val="28"/>
        </w:rPr>
        <w:t>．</w:t>
      </w:r>
      <w:r w:rsidRPr="0090211E">
        <w:rPr>
          <w:rFonts w:ascii="宋体" w:eastAsia="宋体" w:hAnsi="宋体" w:cs="楷体_GB2312" w:hint="eastAsia"/>
          <w:b/>
          <w:bCs/>
          <w:sz w:val="28"/>
          <w:szCs w:val="28"/>
        </w:rPr>
        <w:t>工作条件</w:t>
      </w:r>
      <w:r w:rsidRPr="0090211E">
        <w:rPr>
          <w:rFonts w:ascii="宋体" w:eastAsia="宋体" w:hAnsi="宋体" w:cs="楷体_GB2312" w:hint="eastAsia"/>
          <w:sz w:val="28"/>
          <w:szCs w:val="28"/>
        </w:rPr>
        <w:t>（包括已具备的实验条件，尚缺少的实验条件和拟解决的途径，包括利用国家实验室、国家重点实验室和部门重点实验室等研究基地的计划与落实情况）；</w:t>
      </w:r>
    </w:p>
    <w:p w14:paraId="135264BD" w14:textId="77777777" w:rsidR="00B96328" w:rsidRDefault="00E14D2F" w:rsidP="0090211E">
      <w:pPr>
        <w:snapToGrid w:val="0"/>
        <w:spacing w:after="120" w:line="360" w:lineRule="auto"/>
        <w:ind w:firstLine="420"/>
        <w:rPr>
          <w:rFonts w:ascii="宋体" w:eastAsia="宋体" w:hAnsi="宋体" w:cs="楷体_GB2312"/>
          <w:sz w:val="24"/>
          <w:szCs w:val="24"/>
        </w:rPr>
      </w:pPr>
      <w:r w:rsidRPr="00DF15C0">
        <w:rPr>
          <w:rFonts w:ascii="宋体" w:eastAsia="宋体" w:hAnsi="宋体" w:cs="楷体_GB2312" w:hint="eastAsia"/>
          <w:sz w:val="24"/>
          <w:szCs w:val="24"/>
        </w:rPr>
        <w:t>本项目的依托单位为上海交通大学计算机系。它拥有国家级一级学科“计算机科学与技术”、五位千人计划获得者、五位国家杰出青年基金获得者，并与微软共建教育部级重点实验室， 拥有良好的科研氛围与研究条件。特别是近年来，该系通过引进大批海外留学归国专家，实力得到进一步加强，在2014 年发布的Academic Rankings of World Universities 继续保持全球前100 名。教育部－微软智能计算重点实验室是交通大学和微软亚洲研究院在多年良好合作的基础上为实现使未来的计算机和机器人能够看、听、学，能以自然语言的方式与人类交流这一共同使命而成立的。实验室成立后，学校和微软亚洲研究院在人力资源、实验室场地、研究经费等诸多方面给予了大力支持。截至2014 年，联合实验室共发表论文400 余篇，其中以交大与微软共同研究成果为基础的论文30余篇；双方教授与资深研究员互访与学术交流20 余人次。目前实验室拥有交通大学的高级研究人员26 名，微软亚洲研究员的研究人员16 名，博士研究生80 余名。</w:t>
      </w:r>
    </w:p>
    <w:p w14:paraId="3C332F93" w14:textId="23E413C9" w:rsidR="00E14D2F" w:rsidRPr="00DF15C0" w:rsidRDefault="00E14D2F" w:rsidP="0090211E">
      <w:pPr>
        <w:snapToGrid w:val="0"/>
        <w:spacing w:after="120" w:line="360" w:lineRule="auto"/>
        <w:ind w:firstLine="420"/>
        <w:rPr>
          <w:rFonts w:ascii="宋体" w:eastAsia="宋体" w:hAnsi="宋体" w:cs="楷体_GB2312"/>
          <w:sz w:val="24"/>
          <w:szCs w:val="24"/>
        </w:rPr>
      </w:pPr>
      <w:r w:rsidRPr="00DF15C0">
        <w:rPr>
          <w:rFonts w:ascii="宋体" w:eastAsia="宋体" w:hAnsi="宋体" w:cs="楷体_GB2312" w:hint="eastAsia"/>
          <w:sz w:val="24"/>
          <w:szCs w:val="24"/>
        </w:rPr>
        <w:t>本申请人领导的数据与程序语言技术(ADAPT)实验室，作为教育部—微软重点实验室的组成部分，将获得重点实验室在软硬件资源、工作场所和硕士生、博士生人才方面的全面支持。实验室现有博士生</w:t>
      </w:r>
      <w:r w:rsidR="00142D6B">
        <w:rPr>
          <w:rFonts w:ascii="宋体" w:eastAsia="宋体" w:hAnsi="宋体" w:cs="楷体_GB2312" w:hint="eastAsia"/>
          <w:sz w:val="24"/>
          <w:szCs w:val="24"/>
        </w:rPr>
        <w:t>5</w:t>
      </w:r>
      <w:r w:rsidRPr="00DF15C0">
        <w:rPr>
          <w:rFonts w:ascii="宋体" w:eastAsia="宋体" w:hAnsi="宋体" w:cs="楷体_GB2312" w:hint="eastAsia"/>
          <w:sz w:val="24"/>
          <w:szCs w:val="24"/>
        </w:rPr>
        <w:t>人，硕士生12人，在信息抽取、数据处理和知识构建等方面取得重要成果。拥有高性能服务器集群等先进的硬件平台。实验室和微软亚洲研究院、新加坡国立大学、POSTECH、香港理工大学、普林斯顿大学以及美国 Google公司有紧密和广泛的合作关系。不仅如此，上海交通大学计算机系专门为本申请人提供实验室场地和工作设施。在项目进行中，我们将购置数台大容量数据服务器共实验使用。我们也会为团队成员添置各种IT设备 。</w:t>
      </w:r>
    </w:p>
    <w:p w14:paraId="12B4F7D7" w14:textId="77777777" w:rsidR="00E14D2F" w:rsidRPr="00DF15C0" w:rsidRDefault="00E14D2F" w:rsidP="0090211E">
      <w:pPr>
        <w:snapToGrid w:val="0"/>
        <w:spacing w:line="360" w:lineRule="auto"/>
        <w:ind w:firstLine="570"/>
        <w:rPr>
          <w:rFonts w:ascii="宋体" w:eastAsia="宋体" w:hAnsi="宋体"/>
          <w:i/>
          <w:iCs/>
          <w:sz w:val="24"/>
          <w:szCs w:val="24"/>
        </w:rPr>
      </w:pPr>
    </w:p>
    <w:p w14:paraId="1F87F452" w14:textId="77777777" w:rsidR="0090211E" w:rsidRDefault="0090211E">
      <w:pPr>
        <w:widowControl/>
        <w:jc w:val="left"/>
        <w:rPr>
          <w:rFonts w:ascii="宋体" w:eastAsia="宋体" w:hAnsi="宋体"/>
          <w:sz w:val="28"/>
          <w:szCs w:val="28"/>
        </w:rPr>
      </w:pPr>
      <w:r>
        <w:rPr>
          <w:rFonts w:ascii="宋体" w:eastAsia="宋体" w:hAnsi="宋体"/>
          <w:sz w:val="28"/>
          <w:szCs w:val="28"/>
        </w:rPr>
        <w:br w:type="page"/>
      </w:r>
    </w:p>
    <w:p w14:paraId="3BAFF24E" w14:textId="2E8F3DCA" w:rsidR="00E14D2F" w:rsidRPr="00B96328" w:rsidRDefault="00E14D2F" w:rsidP="00B96328">
      <w:pPr>
        <w:snapToGrid w:val="0"/>
        <w:spacing w:line="360" w:lineRule="auto"/>
        <w:rPr>
          <w:rFonts w:ascii="宋体" w:eastAsia="宋体" w:hAnsi="宋体" w:cs="楷体_GB2312"/>
          <w:sz w:val="28"/>
          <w:szCs w:val="28"/>
        </w:rPr>
      </w:pPr>
      <w:r w:rsidRPr="0090211E">
        <w:rPr>
          <w:rFonts w:ascii="宋体" w:eastAsia="宋体" w:hAnsi="宋体"/>
          <w:sz w:val="28"/>
          <w:szCs w:val="28"/>
        </w:rPr>
        <w:lastRenderedPageBreak/>
        <w:t>3</w:t>
      </w:r>
      <w:r w:rsidRPr="0090211E">
        <w:rPr>
          <w:rFonts w:ascii="宋体" w:eastAsia="宋体" w:hAnsi="宋体" w:cs="楷体_GB2312" w:hint="eastAsia"/>
          <w:sz w:val="28"/>
          <w:szCs w:val="28"/>
        </w:rPr>
        <w:t>．</w:t>
      </w:r>
      <w:r w:rsidRPr="0090211E">
        <w:rPr>
          <w:rFonts w:ascii="宋体" w:eastAsia="宋体" w:hAnsi="宋体" w:cs="楷体_GB2312" w:hint="eastAsia"/>
          <w:b/>
          <w:bCs/>
          <w:sz w:val="28"/>
          <w:szCs w:val="28"/>
        </w:rPr>
        <w:t>承担科研项目情况</w:t>
      </w:r>
      <w:r w:rsidRPr="0090211E">
        <w:rPr>
          <w:rFonts w:ascii="宋体" w:eastAsia="宋体" w:hAnsi="宋体" w:cs="楷体_GB2312" w:hint="eastAsia"/>
          <w:sz w:val="28"/>
          <w:szCs w:val="28"/>
        </w:rPr>
        <w:t>（申请人和项目组主要参与者正在承担的科研项目情况，包括国家自然科学基金的项目，要注明项目的名称和编号、经费来源、起止年月、与本项目的关系及负责的内容等）；</w:t>
      </w:r>
    </w:p>
    <w:p w14:paraId="67EF7A8B" w14:textId="77777777" w:rsidR="00E14D2F" w:rsidRPr="00B96328" w:rsidRDefault="00E14D2F" w:rsidP="0090211E">
      <w:pPr>
        <w:adjustRightInd w:val="0"/>
        <w:snapToGrid w:val="0"/>
        <w:spacing w:after="120" w:line="360" w:lineRule="auto"/>
        <w:rPr>
          <w:rFonts w:ascii="宋体" w:eastAsia="宋体" w:hAnsi="宋体" w:cs="楷体_GB2312"/>
          <w:b/>
          <w:sz w:val="24"/>
          <w:szCs w:val="24"/>
        </w:rPr>
      </w:pPr>
      <w:r w:rsidRPr="00B96328">
        <w:rPr>
          <w:rFonts w:ascii="宋体" w:eastAsia="宋体" w:hAnsi="宋体" w:cs="楷体_GB2312" w:hint="eastAsia"/>
          <w:b/>
          <w:sz w:val="24"/>
          <w:szCs w:val="24"/>
        </w:rPr>
        <w:t>朱其立承担的科研项目</w:t>
      </w:r>
    </w:p>
    <w:p w14:paraId="0BA3A151" w14:textId="0A85C145" w:rsidR="0051471E" w:rsidRDefault="0051471E" w:rsidP="0090211E">
      <w:pPr>
        <w:numPr>
          <w:ilvl w:val="0"/>
          <w:numId w:val="1"/>
        </w:numPr>
        <w:adjustRightInd w:val="0"/>
        <w:snapToGrid w:val="0"/>
        <w:spacing w:after="120" w:line="360" w:lineRule="auto"/>
        <w:ind w:left="720" w:hanging="360"/>
        <w:rPr>
          <w:rFonts w:ascii="宋体" w:eastAsia="宋体" w:hAnsi="宋体" w:cs="楷体_GB2312"/>
          <w:sz w:val="24"/>
          <w:szCs w:val="24"/>
        </w:rPr>
      </w:pPr>
      <w:r>
        <w:rPr>
          <w:rFonts w:ascii="宋体" w:eastAsia="宋体" w:hAnsi="宋体" w:cs="楷体_GB2312" w:hint="eastAsia"/>
          <w:sz w:val="24"/>
          <w:szCs w:val="24"/>
        </w:rPr>
        <w:t>阿斯利康合作研究</w:t>
      </w:r>
      <w:r w:rsidR="00947F8C">
        <w:rPr>
          <w:rFonts w:ascii="宋体" w:eastAsia="宋体" w:hAnsi="宋体" w:cs="楷体_GB2312" w:hint="eastAsia"/>
          <w:sz w:val="24"/>
          <w:szCs w:val="24"/>
        </w:rPr>
        <w:t>基金</w:t>
      </w:r>
      <w:r>
        <w:rPr>
          <w:rFonts w:ascii="宋体" w:eastAsia="宋体" w:hAnsi="宋体" w:cs="楷体_GB2312" w:hint="eastAsia"/>
          <w:sz w:val="24"/>
          <w:szCs w:val="24"/>
        </w:rPr>
        <w:t>，《医药文本挖掘》，2013-2015，负责人。医药文本，如电子病历中存在大量因果关系，例如症状的诊断、服药后的作用等。本项目的研究成果可以被应用到医药文本分析和理解上。</w:t>
      </w:r>
    </w:p>
    <w:p w14:paraId="693D0906" w14:textId="77777777" w:rsidR="00E14D2F" w:rsidRPr="00DF15C0" w:rsidRDefault="00E14D2F" w:rsidP="0090211E">
      <w:pPr>
        <w:numPr>
          <w:ilvl w:val="0"/>
          <w:numId w:val="1"/>
        </w:numPr>
        <w:adjustRightInd w:val="0"/>
        <w:snapToGrid w:val="0"/>
        <w:spacing w:after="120" w:line="360" w:lineRule="auto"/>
        <w:ind w:left="720" w:hanging="360"/>
        <w:rPr>
          <w:rFonts w:ascii="宋体" w:eastAsia="宋体" w:hAnsi="宋体" w:cs="楷体_GB2312"/>
          <w:sz w:val="24"/>
          <w:szCs w:val="24"/>
        </w:rPr>
      </w:pPr>
      <w:r w:rsidRPr="00DF15C0">
        <w:rPr>
          <w:rFonts w:ascii="宋体" w:eastAsia="宋体" w:hAnsi="宋体" w:cs="楷体_GB2312" w:hint="eastAsia"/>
          <w:sz w:val="24"/>
          <w:szCs w:val="24"/>
        </w:rPr>
        <w:t>自然科学基金面上项目，批准号61373031，《基于动作概念的本体知识库及在文本处理上的应用》，2014年－2017年，负责人。为本项目提供与文本中事件抽取相关的知识与数据支持。</w:t>
      </w:r>
    </w:p>
    <w:p w14:paraId="5A17C4CD" w14:textId="49B90129" w:rsidR="00E14D2F" w:rsidRPr="00115848" w:rsidRDefault="00E14D2F" w:rsidP="0090211E">
      <w:pPr>
        <w:pStyle w:val="a3"/>
        <w:numPr>
          <w:ilvl w:val="0"/>
          <w:numId w:val="1"/>
        </w:numPr>
        <w:autoSpaceDE w:val="0"/>
        <w:autoSpaceDN w:val="0"/>
        <w:adjustRightInd w:val="0"/>
        <w:spacing w:after="240" w:line="360" w:lineRule="auto"/>
        <w:ind w:left="720" w:firstLineChars="0" w:hanging="294"/>
        <w:contextualSpacing/>
        <w:jc w:val="left"/>
        <w:rPr>
          <w:rFonts w:ascii="宋体" w:eastAsia="宋体" w:hAnsi="宋体" w:cs="Times"/>
          <w:kern w:val="0"/>
          <w:sz w:val="24"/>
          <w:szCs w:val="24"/>
        </w:rPr>
      </w:pPr>
      <w:r w:rsidRPr="00DF15C0">
        <w:rPr>
          <w:rFonts w:ascii="宋体" w:eastAsia="宋体" w:hAnsi="宋体" w:cs="楷体_GB2312" w:hint="eastAsia"/>
          <w:sz w:val="24"/>
          <w:szCs w:val="24"/>
        </w:rPr>
        <w:t>自然科学基金中韩合作交流基金，国科金外资助字第</w:t>
      </w:r>
      <w:r w:rsidRPr="00DF15C0">
        <w:rPr>
          <w:rFonts w:ascii="宋体" w:eastAsia="宋体" w:hAnsi="宋体" w:cs="楷体_GB2312"/>
          <w:sz w:val="24"/>
          <w:szCs w:val="24"/>
        </w:rPr>
        <w:t>(61411140247)</w:t>
      </w:r>
      <w:r w:rsidRPr="00DF15C0">
        <w:rPr>
          <w:rFonts w:ascii="宋体" w:eastAsia="宋体" w:hAnsi="宋体" w:cs="楷体_GB2312" w:hint="eastAsia"/>
          <w:sz w:val="24"/>
          <w:szCs w:val="24"/>
        </w:rPr>
        <w:t xml:space="preserve"> 号，《多语言、跨文化语义联想概念网络的研究》2014年－2015年，负责人。</w:t>
      </w:r>
      <w:r w:rsidRPr="00DF15C0">
        <w:rPr>
          <w:rFonts w:ascii="宋体" w:eastAsia="宋体" w:hAnsi="宋体" w:cs="楷体_GB2312"/>
          <w:sz w:val="24"/>
          <w:szCs w:val="24"/>
        </w:rPr>
        <w:t xml:space="preserve"> </w:t>
      </w:r>
      <w:r w:rsidRPr="00DF15C0">
        <w:rPr>
          <w:rFonts w:ascii="宋体" w:eastAsia="宋体" w:hAnsi="宋体" w:cs="楷体_GB2312" w:hint="eastAsia"/>
          <w:sz w:val="24"/>
          <w:szCs w:val="24"/>
        </w:rPr>
        <w:t>为本项目提供图算法基础。另外联想网络中的关系和概率可以被用作因果推理中的一个特征。</w:t>
      </w:r>
    </w:p>
    <w:p w14:paraId="0D10F7A1" w14:textId="0A895F1E" w:rsidR="00115848" w:rsidRPr="00115848" w:rsidRDefault="00115848" w:rsidP="00115848">
      <w:pPr>
        <w:autoSpaceDE w:val="0"/>
        <w:autoSpaceDN w:val="0"/>
        <w:adjustRightInd w:val="0"/>
        <w:spacing w:after="240" w:line="360" w:lineRule="auto"/>
        <w:ind w:leftChars="3" w:left="6"/>
        <w:contextualSpacing/>
        <w:jc w:val="left"/>
        <w:rPr>
          <w:rFonts w:ascii="宋体" w:eastAsia="宋体" w:hAnsi="宋体" w:cs="Times"/>
          <w:b/>
          <w:kern w:val="0"/>
          <w:sz w:val="24"/>
          <w:szCs w:val="24"/>
        </w:rPr>
      </w:pPr>
      <w:r w:rsidRPr="00115848">
        <w:rPr>
          <w:rFonts w:ascii="宋体" w:eastAsia="宋体" w:hAnsi="宋体" w:cs="Times" w:hint="eastAsia"/>
          <w:b/>
          <w:kern w:val="0"/>
          <w:sz w:val="24"/>
          <w:szCs w:val="24"/>
        </w:rPr>
        <w:t>Dominik Scheder承担的科研项目</w:t>
      </w:r>
    </w:p>
    <w:p w14:paraId="6F577B58" w14:textId="69BEE60A" w:rsidR="00115848" w:rsidRPr="00636DE3" w:rsidRDefault="00115848" w:rsidP="00636DE3">
      <w:pPr>
        <w:autoSpaceDE w:val="0"/>
        <w:autoSpaceDN w:val="0"/>
        <w:adjustRightInd w:val="0"/>
        <w:spacing w:after="240" w:line="360" w:lineRule="auto"/>
        <w:ind w:left="6" w:firstLine="414"/>
        <w:contextualSpacing/>
        <w:jc w:val="left"/>
        <w:rPr>
          <w:rFonts w:ascii="宋体" w:eastAsia="宋体" w:hAnsi="宋体" w:cs="Times"/>
          <w:kern w:val="0"/>
          <w:sz w:val="24"/>
          <w:szCs w:val="24"/>
        </w:rPr>
      </w:pPr>
      <w:r>
        <w:rPr>
          <w:rFonts w:ascii="宋体" w:eastAsia="宋体" w:hAnsi="宋体" w:cs="Times" w:hint="eastAsia"/>
          <w:kern w:val="0"/>
          <w:sz w:val="24"/>
          <w:szCs w:val="24"/>
        </w:rPr>
        <w:t>无</w:t>
      </w:r>
    </w:p>
    <w:p w14:paraId="5CE5C5B6" w14:textId="77777777" w:rsidR="00E14D2F" w:rsidRPr="00B96328" w:rsidRDefault="00E14D2F" w:rsidP="0090211E">
      <w:pPr>
        <w:autoSpaceDE w:val="0"/>
        <w:autoSpaceDN w:val="0"/>
        <w:adjustRightInd w:val="0"/>
        <w:spacing w:after="240" w:line="360" w:lineRule="auto"/>
        <w:jc w:val="left"/>
        <w:rPr>
          <w:rFonts w:ascii="宋体" w:eastAsia="宋体" w:hAnsi="宋体" w:cs="楷体_GB2312"/>
          <w:b/>
          <w:sz w:val="24"/>
          <w:szCs w:val="24"/>
        </w:rPr>
      </w:pPr>
      <w:r w:rsidRPr="00B96328">
        <w:rPr>
          <w:rFonts w:ascii="宋体" w:eastAsia="宋体" w:hAnsi="宋体" w:cs="楷体_GB2312"/>
          <w:b/>
          <w:sz w:val="24"/>
          <w:szCs w:val="24"/>
        </w:rPr>
        <w:t>Seung-won Hwang</w:t>
      </w:r>
      <w:r w:rsidRPr="00B96328">
        <w:rPr>
          <w:rFonts w:ascii="宋体" w:eastAsia="宋体" w:hAnsi="宋体" w:cs="楷体_GB2312" w:hint="eastAsia"/>
          <w:b/>
          <w:sz w:val="24"/>
          <w:szCs w:val="24"/>
        </w:rPr>
        <w:t>承担的科研项目</w:t>
      </w:r>
    </w:p>
    <w:p w14:paraId="4326199E" w14:textId="21853B6C" w:rsidR="00E14D2F" w:rsidRPr="0090211E" w:rsidRDefault="00E14D2F" w:rsidP="00DF43E5">
      <w:pPr>
        <w:pStyle w:val="a3"/>
        <w:numPr>
          <w:ilvl w:val="0"/>
          <w:numId w:val="9"/>
        </w:numPr>
        <w:autoSpaceDE w:val="0"/>
        <w:autoSpaceDN w:val="0"/>
        <w:adjustRightInd w:val="0"/>
        <w:spacing w:after="240" w:line="360" w:lineRule="auto"/>
        <w:ind w:firstLineChars="0" w:hanging="294"/>
        <w:contextualSpacing/>
        <w:jc w:val="left"/>
        <w:rPr>
          <w:rFonts w:ascii="宋体" w:eastAsia="宋体" w:hAnsi="宋体" w:cs="Times"/>
          <w:kern w:val="0"/>
          <w:sz w:val="24"/>
          <w:szCs w:val="24"/>
        </w:rPr>
      </w:pPr>
      <w:r w:rsidRPr="00DF15C0">
        <w:rPr>
          <w:rFonts w:ascii="宋体" w:eastAsia="宋体" w:hAnsi="宋体" w:cs="楷体_GB2312" w:hint="eastAsia"/>
          <w:sz w:val="24"/>
          <w:szCs w:val="24"/>
        </w:rPr>
        <w:t>自然科学基金中韩合作交流基金，国科金外资助字第</w:t>
      </w:r>
      <w:r w:rsidRPr="00DF15C0">
        <w:rPr>
          <w:rFonts w:ascii="宋体" w:eastAsia="宋体" w:hAnsi="宋体" w:cs="楷体_GB2312"/>
          <w:sz w:val="24"/>
          <w:szCs w:val="24"/>
        </w:rPr>
        <w:t>(61411140247)</w:t>
      </w:r>
      <w:r w:rsidRPr="00DF15C0">
        <w:rPr>
          <w:rFonts w:ascii="宋体" w:eastAsia="宋体" w:hAnsi="宋体" w:cs="楷体_GB2312" w:hint="eastAsia"/>
          <w:sz w:val="24"/>
          <w:szCs w:val="24"/>
        </w:rPr>
        <w:t xml:space="preserve"> 号，《多语言、跨文化语义联想概念网络的研究》2014年－2015年，参与人。</w:t>
      </w:r>
    </w:p>
    <w:p w14:paraId="0F3D1F1A" w14:textId="77777777" w:rsidR="0090211E" w:rsidRDefault="0090211E">
      <w:pPr>
        <w:widowControl/>
        <w:jc w:val="left"/>
        <w:rPr>
          <w:rFonts w:ascii="宋体" w:eastAsia="宋体" w:hAnsi="宋体"/>
          <w:sz w:val="28"/>
          <w:szCs w:val="28"/>
        </w:rPr>
      </w:pPr>
      <w:r>
        <w:rPr>
          <w:rFonts w:ascii="宋体" w:eastAsia="宋体" w:hAnsi="宋体"/>
          <w:sz w:val="28"/>
          <w:szCs w:val="28"/>
        </w:rPr>
        <w:br w:type="page"/>
      </w:r>
    </w:p>
    <w:p w14:paraId="27B18B01" w14:textId="52A140BB" w:rsidR="00E14D2F" w:rsidRPr="0090211E" w:rsidRDefault="00E14D2F" w:rsidP="0090211E">
      <w:pPr>
        <w:snapToGrid w:val="0"/>
        <w:spacing w:afterLines="50" w:after="156" w:line="360" w:lineRule="auto"/>
        <w:rPr>
          <w:rFonts w:ascii="宋体" w:eastAsia="宋体" w:hAnsi="宋体"/>
          <w:i/>
          <w:iCs/>
          <w:sz w:val="28"/>
          <w:szCs w:val="28"/>
        </w:rPr>
      </w:pPr>
      <w:r w:rsidRPr="0090211E">
        <w:rPr>
          <w:rFonts w:ascii="宋体" w:eastAsia="宋体" w:hAnsi="宋体"/>
          <w:sz w:val="28"/>
          <w:szCs w:val="28"/>
        </w:rPr>
        <w:lastRenderedPageBreak/>
        <w:t>4</w:t>
      </w:r>
      <w:r w:rsidRPr="0090211E">
        <w:rPr>
          <w:rFonts w:ascii="宋体" w:eastAsia="宋体" w:hAnsi="宋体" w:cs="楷体_GB2312" w:hint="eastAsia"/>
          <w:sz w:val="28"/>
          <w:szCs w:val="28"/>
        </w:rPr>
        <w:t>．</w:t>
      </w:r>
      <w:r w:rsidRPr="0090211E">
        <w:rPr>
          <w:rFonts w:ascii="宋体" w:eastAsia="宋体" w:hAnsi="宋体" w:cs="楷体_GB2312" w:hint="eastAsia"/>
          <w:b/>
          <w:bCs/>
          <w:sz w:val="28"/>
          <w:szCs w:val="28"/>
        </w:rPr>
        <w:t>完成国家自然科学基金项目情况</w:t>
      </w:r>
      <w:r w:rsidRPr="0090211E">
        <w:rPr>
          <w:rFonts w:ascii="宋体" w:eastAsia="宋体" w:hAnsi="宋体" w:cs="楷体_GB2312" w:hint="eastAsia"/>
          <w:sz w:val="28"/>
          <w:szCs w:val="28"/>
        </w:rPr>
        <w:t>（对申请人负责的前一个已结题科学基金项目（项目名称及批准号）完成情况、后续研究进展及与本申请项目的关系加以详细说明。另附该已结题项目研究工作总结摘要（限</w:t>
      </w:r>
      <w:r w:rsidRPr="0090211E">
        <w:rPr>
          <w:rFonts w:ascii="宋体" w:eastAsia="宋体" w:hAnsi="宋体"/>
          <w:sz w:val="28"/>
          <w:szCs w:val="28"/>
        </w:rPr>
        <w:t>500</w:t>
      </w:r>
      <w:r w:rsidRPr="0090211E">
        <w:rPr>
          <w:rFonts w:ascii="宋体" w:eastAsia="宋体" w:hAnsi="宋体" w:cs="楷体_GB2312" w:hint="eastAsia"/>
          <w:sz w:val="28"/>
          <w:szCs w:val="28"/>
        </w:rPr>
        <w:t>字）和相关成果的详细目录）。</w:t>
      </w:r>
    </w:p>
    <w:p w14:paraId="4FE11EEA" w14:textId="252A93D2" w:rsidR="00E14D2F" w:rsidRPr="00DF15C0" w:rsidRDefault="00E14D2F" w:rsidP="0090211E">
      <w:pPr>
        <w:snapToGrid w:val="0"/>
        <w:spacing w:afterLines="50" w:after="156" w:line="360" w:lineRule="auto"/>
        <w:rPr>
          <w:rFonts w:ascii="宋体" w:eastAsia="宋体" w:hAnsi="宋体" w:cs="楷体_GB2312"/>
          <w:bCs/>
          <w:sz w:val="24"/>
          <w:szCs w:val="24"/>
        </w:rPr>
      </w:pPr>
      <w:r w:rsidRPr="00DF15C0">
        <w:rPr>
          <w:rFonts w:ascii="宋体" w:eastAsia="宋体" w:hAnsi="宋体" w:cs="楷体_GB2312" w:hint="eastAsia"/>
          <w:b/>
          <w:bCs/>
          <w:sz w:val="24"/>
          <w:szCs w:val="24"/>
        </w:rPr>
        <w:tab/>
      </w:r>
      <w:r w:rsidRPr="00DF15C0">
        <w:rPr>
          <w:rFonts w:ascii="宋体" w:eastAsia="宋体" w:hAnsi="宋体" w:cs="楷体_GB2312" w:hint="eastAsia"/>
          <w:bCs/>
          <w:sz w:val="24"/>
          <w:szCs w:val="24"/>
        </w:rPr>
        <w:t>申请人已结题的青年基金项目《自动推断海量定制数据格式研究》（批准号61100050）已于2014年</w:t>
      </w:r>
      <w:r w:rsidR="00B96328">
        <w:rPr>
          <w:rFonts w:ascii="宋体" w:eastAsia="宋体" w:hAnsi="宋体" w:cs="楷体_GB2312" w:hint="eastAsia"/>
          <w:bCs/>
          <w:sz w:val="24"/>
          <w:szCs w:val="24"/>
        </w:rPr>
        <w:t>12月</w:t>
      </w:r>
      <w:r w:rsidR="00577711">
        <w:rPr>
          <w:rFonts w:ascii="宋体" w:eastAsia="宋体" w:hAnsi="宋体" w:cs="楷体_GB2312" w:hint="eastAsia"/>
          <w:bCs/>
          <w:sz w:val="24"/>
          <w:szCs w:val="24"/>
        </w:rPr>
        <w:t>圆满完成。在这个项目中，我们不仅</w:t>
      </w:r>
      <w:r w:rsidR="00E35B35">
        <w:rPr>
          <w:rFonts w:ascii="宋体" w:eastAsia="宋体" w:hAnsi="宋体" w:cs="楷体_GB2312" w:hint="eastAsia"/>
          <w:bCs/>
          <w:sz w:val="24"/>
          <w:szCs w:val="24"/>
        </w:rPr>
        <w:t>完成对半结构化文本数据的格式自动生成及内容抽取工作，还将研究衍生到非结构化数据的信息抽取</w:t>
      </w:r>
      <w:r w:rsidR="00402204">
        <w:rPr>
          <w:rFonts w:ascii="宋体" w:eastAsia="宋体" w:hAnsi="宋体" w:cs="楷体_GB2312" w:hint="eastAsia"/>
          <w:bCs/>
          <w:sz w:val="24"/>
          <w:szCs w:val="24"/>
        </w:rPr>
        <w:t>与从属关系知识库</w:t>
      </w:r>
      <w:r w:rsidR="00402204">
        <w:rPr>
          <w:rFonts w:ascii="宋体" w:eastAsia="宋体" w:hAnsi="宋体" w:cs="楷体_GB2312"/>
          <w:bCs/>
          <w:sz w:val="24"/>
          <w:szCs w:val="24"/>
        </w:rPr>
        <w:t>Probase</w:t>
      </w:r>
      <w:r w:rsidR="00C41AE3">
        <w:rPr>
          <w:rFonts w:ascii="宋体" w:eastAsia="宋体" w:hAnsi="宋体" w:cs="楷体_GB2312" w:hint="eastAsia"/>
          <w:bCs/>
          <w:sz w:val="24"/>
          <w:szCs w:val="24"/>
        </w:rPr>
        <w:t>的构建上。该项目发表了十多</w:t>
      </w:r>
      <w:r w:rsidR="00402204">
        <w:rPr>
          <w:rFonts w:ascii="宋体" w:eastAsia="宋体" w:hAnsi="宋体" w:cs="楷体_GB2312" w:hint="eastAsia"/>
          <w:bCs/>
          <w:sz w:val="24"/>
          <w:szCs w:val="24"/>
        </w:rPr>
        <w:t>篇高水平学术论文，申请并授权了多项国家专利，同时获得两项国际上</w:t>
      </w:r>
      <w:r w:rsidR="00422389">
        <w:rPr>
          <w:rFonts w:ascii="宋体" w:eastAsia="宋体" w:hAnsi="宋体" w:cs="楷体_GB2312" w:hint="eastAsia"/>
          <w:bCs/>
          <w:sz w:val="24"/>
          <w:szCs w:val="24"/>
        </w:rPr>
        <w:t>颇</w:t>
      </w:r>
      <w:r w:rsidR="00402204">
        <w:rPr>
          <w:rFonts w:ascii="宋体" w:eastAsia="宋体" w:hAnsi="宋体" w:cs="楷体_GB2312" w:hint="eastAsia"/>
          <w:bCs/>
          <w:sz w:val="24"/>
          <w:szCs w:val="24"/>
        </w:rPr>
        <w:t>有竞争力的奖项。从属关系的抽取只是一个开始，这个项目的后续研究包括了动作概念抽取、自由联想网络抽取以及本次申请的因果关系网络抽取等一系列知识获取和知识库构造研究工作。这些工作试图从不同侧面解决自然语言文本理解中的难题。</w:t>
      </w:r>
      <w:r w:rsidR="00422389">
        <w:rPr>
          <w:rFonts w:ascii="宋体" w:eastAsia="宋体" w:hAnsi="宋体" w:cs="楷体_GB2312" w:hint="eastAsia"/>
          <w:bCs/>
          <w:sz w:val="24"/>
          <w:szCs w:val="24"/>
        </w:rPr>
        <w:t>青年基金项目</w:t>
      </w:r>
      <w:r w:rsidR="000D5301">
        <w:rPr>
          <w:rFonts w:ascii="宋体" w:eastAsia="宋体" w:hAnsi="宋体" w:cs="楷体_GB2312" w:hint="eastAsia"/>
          <w:bCs/>
          <w:sz w:val="24"/>
          <w:szCs w:val="24"/>
        </w:rPr>
        <w:t xml:space="preserve">开启了申请人对文本大数据处理与理解的研究热情，项目执行中积累的文本分析与自然语言处理的经验、数据、算法和源代码都将使本次申请的常识性因果推理项目获益。　</w:t>
      </w:r>
    </w:p>
    <w:p w14:paraId="031FFA54" w14:textId="77777777" w:rsidR="000D5301" w:rsidRDefault="000D5301" w:rsidP="0090211E">
      <w:pPr>
        <w:snapToGrid w:val="0"/>
        <w:spacing w:afterLines="50" w:after="156" w:line="360" w:lineRule="auto"/>
        <w:rPr>
          <w:rFonts w:ascii="宋体" w:eastAsia="宋体" w:hAnsi="宋体" w:cs="楷体_GB2312"/>
          <w:b/>
          <w:bCs/>
          <w:sz w:val="24"/>
          <w:szCs w:val="24"/>
        </w:rPr>
      </w:pPr>
    </w:p>
    <w:p w14:paraId="0A6BE229" w14:textId="77777777" w:rsidR="00E14D2F" w:rsidRPr="0090211E" w:rsidRDefault="00E14D2F" w:rsidP="0090211E">
      <w:pPr>
        <w:snapToGrid w:val="0"/>
        <w:spacing w:afterLines="50" w:after="156" w:line="360" w:lineRule="auto"/>
        <w:rPr>
          <w:rFonts w:ascii="宋体" w:eastAsia="宋体" w:hAnsi="宋体" w:cs="楷体_GB2312"/>
          <w:b/>
          <w:bCs/>
          <w:sz w:val="24"/>
          <w:szCs w:val="24"/>
        </w:rPr>
      </w:pPr>
      <w:r w:rsidRPr="0090211E">
        <w:rPr>
          <w:rFonts w:ascii="宋体" w:eastAsia="宋体" w:hAnsi="宋体" w:cs="楷体_GB2312" w:hint="eastAsia"/>
          <w:b/>
          <w:bCs/>
          <w:sz w:val="24"/>
          <w:szCs w:val="24"/>
        </w:rPr>
        <w:t>项目结题报告摘要</w:t>
      </w:r>
    </w:p>
    <w:p w14:paraId="2E1C48FF" w14:textId="3DB4B8A5" w:rsidR="00E14D2F" w:rsidRPr="0090211E" w:rsidRDefault="00E14D2F" w:rsidP="0090211E">
      <w:pPr>
        <w:snapToGrid w:val="0"/>
        <w:spacing w:afterLines="50" w:after="156" w:line="360" w:lineRule="auto"/>
        <w:rPr>
          <w:rFonts w:ascii="宋体" w:eastAsia="宋体" w:hAnsi="宋体" w:cs="楷体_GB2312"/>
          <w:bCs/>
          <w:sz w:val="24"/>
          <w:szCs w:val="24"/>
        </w:rPr>
      </w:pPr>
      <w:r w:rsidRPr="00DF15C0">
        <w:rPr>
          <w:rFonts w:ascii="宋体" w:eastAsia="宋体" w:hAnsi="宋体" w:cs="楷体_GB2312" w:hint="eastAsia"/>
          <w:bCs/>
          <w:sz w:val="24"/>
          <w:szCs w:val="24"/>
        </w:rPr>
        <w:tab/>
        <w:t>本项目在对文本半结构化数据做增量格式分析的研究基础上，探求了对非结构化文本的信息抽取以及知识发现方面的工作。主要工作包括以下几个方面：1)递增式定制数据格式抽取；2）自动抽取IsA关系并构建 Probase知识库；3）利用Probase知识库自动理解网页表格、top-k列表、文本中比喻、计算词语间相似度等自然语言处理问题；4）命名实体链接；5）基于概念的网页搜索及图像搜索算法；6）数据隐私保护算法。一共发表高水平国际会议与期刊论文14篇，申请中国国家专利7项，获得Google Faculty Research Award一项，著名数据库会议DASFAA 2014最佳论文奖一项。在该项目的支持下，培养本科生15名，硕士毕业生6名，博士在读生2名。多名学生继续出国深造或被跨国公司录用。总的来说，项目成果丰硕。</w:t>
      </w:r>
    </w:p>
    <w:p w14:paraId="0E2936AE" w14:textId="31886084" w:rsidR="00E14D2F" w:rsidRPr="0090211E" w:rsidRDefault="000C0410" w:rsidP="00E14D2F">
      <w:pPr>
        <w:snapToGrid w:val="0"/>
        <w:spacing w:afterLines="50" w:after="156" w:line="440" w:lineRule="exact"/>
        <w:rPr>
          <w:rFonts w:ascii="宋体" w:eastAsia="宋体" w:hAnsi="宋体" w:cs="楷体_GB2312"/>
          <w:b/>
          <w:bCs/>
          <w:sz w:val="24"/>
          <w:szCs w:val="24"/>
        </w:rPr>
      </w:pPr>
      <w:r>
        <w:rPr>
          <w:rFonts w:ascii="宋体" w:eastAsia="宋体" w:hAnsi="宋体" w:cs="楷体_GB2312" w:hint="eastAsia"/>
          <w:b/>
          <w:bCs/>
          <w:sz w:val="24"/>
          <w:szCs w:val="24"/>
        </w:rPr>
        <w:lastRenderedPageBreak/>
        <w:t>相关成果目</w:t>
      </w:r>
      <w:r w:rsidR="00E14D2F" w:rsidRPr="0090211E">
        <w:rPr>
          <w:rFonts w:ascii="宋体" w:eastAsia="宋体" w:hAnsi="宋体" w:cs="楷体_GB2312" w:hint="eastAsia"/>
          <w:b/>
          <w:bCs/>
          <w:sz w:val="24"/>
          <w:szCs w:val="24"/>
        </w:rPr>
        <w:t>录</w:t>
      </w:r>
    </w:p>
    <w:p w14:paraId="5E237518" w14:textId="2DC66B94"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1、 Kaiqi Zhao、Zhiyuan Cai、Qingyu Sui、Enxun Wei、*Kenny Q. Zhu ，Clustering Image Search Results by EntityDisambiguation ，ECML 2014, 2014/10/10-2014/10/12, 2014/10/10, 口头报告 ，EI ，已标注会议论文</w:t>
      </w:r>
    </w:p>
    <w:p w14:paraId="1150094A" w14:textId="77777777"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2、 Xiao Jia、Chao Pan、Xinhui Xu、*Kenny Q. Zhu、Eric Lo ，Rho-uncertainty Anonymization by Partial</w:t>
      </w:r>
    </w:p>
    <w:p w14:paraId="62E04F71" w14:textId="01943246"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Suppression. ，19th International Conference on Database Systems for Advanced Applications (DASFAA 2014),</w:t>
      </w:r>
      <w:r w:rsidR="000C0410">
        <w:rPr>
          <w:rFonts w:ascii="宋体" w:eastAsia="宋体" w:hAnsi="宋体" w:cs="Arial" w:hint="eastAsia"/>
          <w:bCs/>
          <w:sz w:val="24"/>
          <w:szCs w:val="24"/>
        </w:rPr>
        <w:t xml:space="preserve"> </w:t>
      </w:r>
      <w:r w:rsidRPr="00DF15C0">
        <w:rPr>
          <w:rFonts w:ascii="宋体" w:eastAsia="宋体" w:hAnsi="宋体" w:cs="Arial"/>
          <w:bCs/>
          <w:sz w:val="24"/>
          <w:szCs w:val="24"/>
        </w:rPr>
        <w:t>2014/4/1-2014/4/3, 2014/4/1 ，EI ，已标注</w:t>
      </w:r>
      <w:r w:rsidR="00FC7F7A">
        <w:rPr>
          <w:rFonts w:ascii="宋体" w:eastAsia="宋体" w:hAnsi="宋体" w:cs="Arial"/>
          <w:bCs/>
          <w:sz w:val="24"/>
          <w:szCs w:val="24"/>
        </w:rPr>
        <w:t xml:space="preserve"> </w:t>
      </w:r>
      <w:r w:rsidRPr="00DF15C0">
        <w:rPr>
          <w:rFonts w:ascii="宋体" w:eastAsia="宋体" w:hAnsi="宋体" w:cs="Arial"/>
          <w:bCs/>
          <w:sz w:val="24"/>
          <w:szCs w:val="24"/>
        </w:rPr>
        <w:t>会议论文</w:t>
      </w:r>
    </w:p>
    <w:p w14:paraId="112CA875" w14:textId="59461957"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3、 Jack Wei Sun、Franky、*Kenny Q. Zhu、Haixun Wang ，Query Suggestion by Concept Instantiation. ，ISWC 2013,</w:t>
      </w:r>
      <w:r w:rsidR="000C0410">
        <w:rPr>
          <w:rFonts w:ascii="宋体" w:eastAsia="宋体" w:hAnsi="宋体" w:cs="Arial" w:hint="eastAsia"/>
          <w:bCs/>
          <w:sz w:val="24"/>
          <w:szCs w:val="24"/>
        </w:rPr>
        <w:t xml:space="preserve"> </w:t>
      </w:r>
      <w:r w:rsidRPr="00DF15C0">
        <w:rPr>
          <w:rFonts w:ascii="宋体" w:eastAsia="宋体" w:hAnsi="宋体" w:cs="Arial"/>
          <w:bCs/>
          <w:sz w:val="24"/>
          <w:szCs w:val="24"/>
        </w:rPr>
        <w:t>2013/10/21-2013/10/25, 2013/10/01 ，EI,ISTP ，已标注</w:t>
      </w:r>
      <w:r w:rsidR="00FC7F7A">
        <w:rPr>
          <w:rFonts w:ascii="宋体" w:eastAsia="宋体" w:hAnsi="宋体" w:cs="Arial" w:hint="eastAsia"/>
          <w:bCs/>
          <w:sz w:val="24"/>
          <w:szCs w:val="24"/>
        </w:rPr>
        <w:t xml:space="preserve"> </w:t>
      </w:r>
      <w:r w:rsidRPr="00DF15C0">
        <w:rPr>
          <w:rFonts w:ascii="宋体" w:eastAsia="宋体" w:hAnsi="宋体" w:cs="Arial"/>
          <w:bCs/>
          <w:sz w:val="24"/>
          <w:szCs w:val="24"/>
        </w:rPr>
        <w:t>会议论文</w:t>
      </w:r>
    </w:p>
    <w:p w14:paraId="3D52AE01" w14:textId="4B91E528"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4、 Peipei Li、Haixun Wang、*Kenny Q. Zhu、Xindong Wu、Zhongyuan Wang ，Computing Term Similarity by Large</w:t>
      </w:r>
      <w:r w:rsidR="000C0410">
        <w:rPr>
          <w:rFonts w:ascii="宋体" w:eastAsia="宋体" w:hAnsi="宋体" w:cs="Arial" w:hint="eastAsia"/>
          <w:bCs/>
          <w:sz w:val="24"/>
          <w:szCs w:val="24"/>
        </w:rPr>
        <w:t xml:space="preserve"> </w:t>
      </w:r>
      <w:r w:rsidRPr="00DF15C0">
        <w:rPr>
          <w:rFonts w:ascii="宋体" w:eastAsia="宋体" w:hAnsi="宋体" w:cs="Arial"/>
          <w:bCs/>
          <w:sz w:val="24"/>
          <w:szCs w:val="24"/>
        </w:rPr>
        <w:t>Probabilistic isA Knowledge. ，CIKM, 2013/10/31-2013/11/2, 2013/10/01 ，EI,ISTP ，已标注</w:t>
      </w:r>
      <w:r w:rsidR="00FC7F7A">
        <w:rPr>
          <w:rFonts w:ascii="宋体" w:eastAsia="宋体" w:hAnsi="宋体" w:cs="Arial" w:hint="eastAsia"/>
          <w:bCs/>
          <w:sz w:val="24"/>
          <w:szCs w:val="24"/>
        </w:rPr>
        <w:t xml:space="preserve"> </w:t>
      </w:r>
      <w:r w:rsidRPr="00DF15C0">
        <w:rPr>
          <w:rFonts w:ascii="宋体" w:eastAsia="宋体" w:hAnsi="宋体" w:cs="Arial"/>
          <w:bCs/>
          <w:sz w:val="24"/>
          <w:szCs w:val="24"/>
        </w:rPr>
        <w:t>会议论文</w:t>
      </w:r>
    </w:p>
    <w:p w14:paraId="5DC9CA99" w14:textId="35931C7C"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5、 Zhiyuan Cai、Kaiqi Zhao、*Kenny Q. Zhu、Haixun Wang ，Wikif</w:t>
      </w:r>
      <w:r w:rsidR="00FC7F7A">
        <w:rPr>
          <w:rFonts w:ascii="宋体" w:eastAsia="宋体" w:hAnsi="宋体" w:cs="Arial"/>
          <w:bCs/>
          <w:sz w:val="24"/>
          <w:szCs w:val="24"/>
        </w:rPr>
        <w:t>ication via Link Co-occurrenc</w:t>
      </w:r>
      <w:r w:rsidRPr="00DF15C0">
        <w:rPr>
          <w:rFonts w:ascii="宋体" w:eastAsia="宋体" w:hAnsi="宋体" w:cs="Arial"/>
          <w:bCs/>
          <w:sz w:val="24"/>
          <w:szCs w:val="24"/>
        </w:rPr>
        <w:t>，CIKM,</w:t>
      </w:r>
      <w:r w:rsidR="00FC7F7A">
        <w:rPr>
          <w:rFonts w:ascii="宋体" w:eastAsia="宋体" w:hAnsi="宋体" w:cs="Arial" w:hint="eastAsia"/>
          <w:bCs/>
          <w:sz w:val="24"/>
          <w:szCs w:val="24"/>
        </w:rPr>
        <w:t xml:space="preserve"> </w:t>
      </w:r>
      <w:r w:rsidRPr="00DF15C0">
        <w:rPr>
          <w:rFonts w:ascii="宋体" w:eastAsia="宋体" w:hAnsi="宋体" w:cs="Arial"/>
          <w:bCs/>
          <w:sz w:val="24"/>
          <w:szCs w:val="24"/>
        </w:rPr>
        <w:t>2013/10/31-2013/11/02, 2013/10/01 ，EI,ISTP ，已标注</w:t>
      </w:r>
      <w:r w:rsidR="00FC7F7A">
        <w:rPr>
          <w:rFonts w:ascii="宋体" w:eastAsia="宋体" w:hAnsi="宋体" w:cs="Arial" w:hint="eastAsia"/>
          <w:bCs/>
          <w:sz w:val="24"/>
          <w:szCs w:val="24"/>
        </w:rPr>
        <w:t xml:space="preserve"> </w:t>
      </w:r>
      <w:r w:rsidRPr="00DF15C0">
        <w:rPr>
          <w:rFonts w:ascii="宋体" w:eastAsia="宋体" w:hAnsi="宋体" w:cs="Arial"/>
          <w:bCs/>
          <w:sz w:val="24"/>
          <w:szCs w:val="24"/>
        </w:rPr>
        <w:t>会议论文</w:t>
      </w:r>
    </w:p>
    <w:p w14:paraId="1BFE117A" w14:textId="6CC78AA4"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6、 Hongsong Li、Kenny Q. Zhu、Haixun Wang ，Data-Driven Metaphor Recognition and Explanation. ，Transactions</w:t>
      </w:r>
      <w:r w:rsidR="00FC7F7A">
        <w:rPr>
          <w:rFonts w:ascii="宋体" w:eastAsia="宋体" w:hAnsi="宋体" w:cs="Arial" w:hint="eastAsia"/>
          <w:bCs/>
          <w:sz w:val="24"/>
          <w:szCs w:val="24"/>
        </w:rPr>
        <w:t xml:space="preserve"> </w:t>
      </w:r>
      <w:r w:rsidRPr="00DF15C0">
        <w:rPr>
          <w:rFonts w:ascii="宋体" w:eastAsia="宋体" w:hAnsi="宋体" w:cs="Arial"/>
          <w:bCs/>
          <w:sz w:val="24"/>
          <w:szCs w:val="24"/>
        </w:rPr>
        <w:t>of ACL, 1卷, pp 379-390, 2013/10/01 ，EI,SCI ，已标注</w:t>
      </w:r>
      <w:r w:rsidR="00FC7F7A">
        <w:rPr>
          <w:rFonts w:ascii="宋体" w:eastAsia="宋体" w:hAnsi="宋体" w:cs="Arial" w:hint="eastAsia"/>
          <w:bCs/>
          <w:sz w:val="24"/>
          <w:szCs w:val="24"/>
        </w:rPr>
        <w:t xml:space="preserve"> </w:t>
      </w:r>
      <w:r w:rsidRPr="00DF15C0">
        <w:rPr>
          <w:rFonts w:ascii="宋体" w:eastAsia="宋体" w:hAnsi="宋体" w:cs="Arial"/>
          <w:bCs/>
          <w:sz w:val="24"/>
          <w:szCs w:val="24"/>
        </w:rPr>
        <w:t>期刊论文</w:t>
      </w:r>
    </w:p>
    <w:p w14:paraId="4ACDEABF" w14:textId="17E5989F"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7、 Kai Sun、*Kenny Q. Zhu、Yan Huang、Xiaobin Ma ，Watermarking Road Maps against Crop and Merge Attacks. ，ACM IH&amp;amp;MMsec, 2013/06/17-2013/06/19, 2013/06/01 ，EI,ISTP ，已标注</w:t>
      </w:r>
      <w:r w:rsidR="00FC7F7A">
        <w:rPr>
          <w:rFonts w:ascii="宋体" w:eastAsia="宋体" w:hAnsi="宋体" w:cs="Arial" w:hint="eastAsia"/>
          <w:bCs/>
          <w:sz w:val="24"/>
          <w:szCs w:val="24"/>
        </w:rPr>
        <w:t xml:space="preserve"> </w:t>
      </w:r>
      <w:r w:rsidRPr="00DF15C0">
        <w:rPr>
          <w:rFonts w:ascii="宋体" w:eastAsia="宋体" w:hAnsi="宋体" w:cs="Arial"/>
          <w:bCs/>
          <w:sz w:val="24"/>
          <w:szCs w:val="24"/>
        </w:rPr>
        <w:t>会议论文</w:t>
      </w:r>
    </w:p>
    <w:p w14:paraId="59B43FFA" w14:textId="60C361E3"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8、 Zhixian Zhang、*Kenny Q. Zhu、Hongsong Li、Haixun Wang ，Automatic Extract</w:t>
      </w:r>
      <w:r w:rsidR="00FC7F7A">
        <w:rPr>
          <w:rFonts w:ascii="宋体" w:eastAsia="宋体" w:hAnsi="宋体" w:cs="Arial"/>
          <w:bCs/>
          <w:sz w:val="24"/>
          <w:szCs w:val="24"/>
        </w:rPr>
        <w:t>ion of Top-k Lists from the Web</w:t>
      </w:r>
      <w:r w:rsidRPr="00DF15C0">
        <w:rPr>
          <w:rFonts w:ascii="宋体" w:eastAsia="宋体" w:hAnsi="宋体" w:cs="Arial"/>
          <w:bCs/>
          <w:sz w:val="24"/>
          <w:szCs w:val="24"/>
        </w:rPr>
        <w:t>，IEEE 29th International Conference on Data Engineering, ICDE 2013, 2013/04/08-2013/04/11, 2013/04/01，EI,ISTP ，已标注</w:t>
      </w:r>
      <w:r w:rsidR="00FC7F7A">
        <w:rPr>
          <w:rFonts w:ascii="宋体" w:eastAsia="宋体" w:hAnsi="宋体" w:cs="Arial"/>
          <w:bCs/>
          <w:sz w:val="24"/>
          <w:szCs w:val="24"/>
        </w:rPr>
        <w:t xml:space="preserve"> </w:t>
      </w:r>
      <w:r w:rsidRPr="00DF15C0">
        <w:rPr>
          <w:rFonts w:ascii="宋体" w:eastAsia="宋体" w:hAnsi="宋体" w:cs="Arial"/>
          <w:bCs/>
          <w:sz w:val="24"/>
          <w:szCs w:val="24"/>
        </w:rPr>
        <w:t>会议论文</w:t>
      </w:r>
    </w:p>
    <w:p w14:paraId="6EDFD13A" w14:textId="7C8A104E"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9、 Kaiqi Zhao、Enxun Wei、QIngyu Sui、*Kenny Q. Zhu、Eric Lo ，CISC: Clustered Image Search by</w:t>
      </w:r>
      <w:r w:rsidR="00FC7F7A">
        <w:rPr>
          <w:rFonts w:ascii="宋体" w:eastAsia="宋体" w:hAnsi="宋体" w:cs="Arial" w:hint="eastAsia"/>
          <w:bCs/>
          <w:sz w:val="24"/>
          <w:szCs w:val="24"/>
        </w:rPr>
        <w:t xml:space="preserve"> </w:t>
      </w:r>
      <w:r w:rsidRPr="00DF15C0">
        <w:rPr>
          <w:rFonts w:ascii="宋体" w:eastAsia="宋体" w:hAnsi="宋体" w:cs="Arial"/>
          <w:bCs/>
          <w:sz w:val="24"/>
          <w:szCs w:val="24"/>
        </w:rPr>
        <w:t>Conceptualization. ，16th International Conference on Extending Database Technology, EDBT2013,</w:t>
      </w:r>
      <w:r w:rsidR="00FC7F7A">
        <w:rPr>
          <w:rFonts w:ascii="宋体" w:eastAsia="宋体" w:hAnsi="宋体" w:cs="Arial" w:hint="eastAsia"/>
          <w:bCs/>
          <w:sz w:val="24"/>
          <w:szCs w:val="24"/>
        </w:rPr>
        <w:t xml:space="preserve"> </w:t>
      </w:r>
      <w:r w:rsidRPr="00DF15C0">
        <w:rPr>
          <w:rFonts w:ascii="宋体" w:eastAsia="宋体" w:hAnsi="宋体" w:cs="Arial"/>
          <w:bCs/>
          <w:sz w:val="24"/>
          <w:szCs w:val="24"/>
        </w:rPr>
        <w:t>2013/03/18-2013/03/21, 2013/03/01 ，EI ，已标注  会议论文</w:t>
      </w:r>
    </w:p>
    <w:p w14:paraId="617DD53F" w14:textId="453BEB30"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10、 Jingjing Wang、Haixun Wang、Zhongyuan Wang、*Kenny Q. Zhu ，Understanding Tables on the Web. ，ER,10/10/2012-12/10/2012, 2012/10/01 ，EI ，已标注  会议论文</w:t>
      </w:r>
    </w:p>
    <w:p w14:paraId="22F3BA93" w14:textId="587218A1"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11、 Yue Wang、Hongsong Li、Haixun Wang、*Kenny Q. Zhu ，Concept-Based Web Search ，ER, 10/10/2012-12/10/2012,2012/10/01 ，EI ，已标注  会议论文</w:t>
      </w:r>
    </w:p>
    <w:p w14:paraId="7B495C89" w14:textId="2C27B09B" w:rsidR="00E14D2F" w:rsidRPr="00DF15C0"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lastRenderedPageBreak/>
        <w:t>12、 Zhixian Zhang、*Kenny Q. Zhu、Haixun Wang ，A System for Extracting</w:t>
      </w:r>
      <w:r w:rsidRPr="00DF15C0">
        <w:rPr>
          <w:rFonts w:ascii="宋体" w:eastAsia="宋体" w:hAnsi="宋体" w:cs="Arial" w:hint="eastAsia"/>
          <w:bCs/>
          <w:sz w:val="24"/>
          <w:szCs w:val="24"/>
        </w:rPr>
        <w:t xml:space="preserve"> </w:t>
      </w:r>
      <w:r w:rsidRPr="00DF15C0">
        <w:rPr>
          <w:rFonts w:ascii="宋体" w:eastAsia="宋体" w:hAnsi="宋体" w:cs="Arial"/>
          <w:bCs/>
          <w:sz w:val="24"/>
          <w:szCs w:val="24"/>
        </w:rPr>
        <w:t>Top-K List from the Web, KDD, 2012, EI ，已标注  会议论文</w:t>
      </w:r>
    </w:p>
    <w:p w14:paraId="18001158" w14:textId="77777777" w:rsidR="00FC7F7A"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 xml:space="preserve">13、 *Kenny Q. Zhu、Kathleen Fisher、David Walker ，LearnPADS++ : Incremental Inference of Ad Hoc Data Formats. ，PADL, 2012, 2012 ，已标注  会议论文 </w:t>
      </w:r>
    </w:p>
    <w:p w14:paraId="486FEA61" w14:textId="618957CA" w:rsidR="00E14D2F" w:rsidRDefault="00E14D2F" w:rsidP="00E14D2F">
      <w:pPr>
        <w:snapToGrid w:val="0"/>
        <w:spacing w:afterLines="50" w:after="156"/>
        <w:rPr>
          <w:rFonts w:ascii="宋体" w:eastAsia="宋体" w:hAnsi="宋体" w:cs="Arial"/>
          <w:bCs/>
          <w:sz w:val="24"/>
          <w:szCs w:val="24"/>
        </w:rPr>
      </w:pPr>
      <w:r w:rsidRPr="00DF15C0">
        <w:rPr>
          <w:rFonts w:ascii="宋体" w:eastAsia="宋体" w:hAnsi="宋体" w:cs="Arial"/>
          <w:bCs/>
          <w:sz w:val="24"/>
          <w:szCs w:val="24"/>
        </w:rPr>
        <w:t>14、 Wentao Wu、Hongsong Li、Haixun Wang、Kenny Q. Zhu ，Probase: A Probabilistic Taxonomy for Text Understanding. ，SIGMOD, 2012, 2012 ，EI,SCI ，已标注  会议论文</w:t>
      </w:r>
    </w:p>
    <w:p w14:paraId="26ABE545" w14:textId="77777777" w:rsidR="000D5301" w:rsidRPr="00DF15C0" w:rsidRDefault="000D5301" w:rsidP="00E14D2F">
      <w:pPr>
        <w:snapToGrid w:val="0"/>
        <w:spacing w:afterLines="50" w:after="156"/>
        <w:rPr>
          <w:rFonts w:ascii="宋体" w:eastAsia="宋体" w:hAnsi="宋体" w:cs="Arial"/>
          <w:bCs/>
          <w:sz w:val="24"/>
          <w:szCs w:val="24"/>
        </w:rPr>
      </w:pPr>
    </w:p>
    <w:p w14:paraId="55644CF4" w14:textId="4646D6D1" w:rsidR="00E14D2F" w:rsidRPr="000D5301" w:rsidRDefault="00E14D2F" w:rsidP="000D5301">
      <w:pPr>
        <w:widowControl/>
        <w:jc w:val="left"/>
        <w:rPr>
          <w:rFonts w:ascii="宋体" w:eastAsia="宋体" w:hAnsi="宋体" w:cs="楷体_GB2312"/>
          <w:b/>
          <w:bCs/>
          <w:sz w:val="24"/>
          <w:szCs w:val="24"/>
        </w:rPr>
      </w:pPr>
      <w:r w:rsidRPr="00B96328">
        <w:rPr>
          <w:rFonts w:ascii="宋体" w:eastAsia="宋体" w:hAnsi="宋体" w:cs="楷体_GB2312" w:hint="eastAsia"/>
          <w:b/>
          <w:bCs/>
          <w:sz w:val="28"/>
          <w:szCs w:val="28"/>
        </w:rPr>
        <w:t>（三）资金预算说明</w:t>
      </w:r>
      <w:r w:rsidRPr="00B96328">
        <w:rPr>
          <w:rFonts w:ascii="宋体" w:eastAsia="宋体" w:hAnsi="宋体" w:cs="楷体_GB2312" w:hint="eastAsia"/>
          <w:sz w:val="28"/>
          <w:szCs w:val="28"/>
        </w:rPr>
        <w:t>（购置单项经费</w:t>
      </w:r>
      <w:r w:rsidRPr="00B96328">
        <w:rPr>
          <w:rFonts w:ascii="宋体" w:eastAsia="宋体" w:hAnsi="宋体"/>
          <w:sz w:val="28"/>
          <w:szCs w:val="28"/>
        </w:rPr>
        <w:t>5</w:t>
      </w:r>
      <w:r w:rsidRPr="00B96328">
        <w:rPr>
          <w:rFonts w:ascii="宋体" w:eastAsia="宋体" w:hAnsi="宋体" w:cs="楷体_GB2312" w:hint="eastAsia"/>
          <w:sz w:val="28"/>
          <w:szCs w:val="28"/>
        </w:rPr>
        <w:t>万元以上固定资产及设备等，须逐项说明与项目研究的直接相关性及必要性。）</w:t>
      </w:r>
    </w:p>
    <w:p w14:paraId="03E911DF" w14:textId="77777777" w:rsidR="00E14D2F" w:rsidRDefault="00E14D2F" w:rsidP="00E14D2F">
      <w:pPr>
        <w:snapToGrid w:val="0"/>
        <w:spacing w:before="120" w:line="440" w:lineRule="exact"/>
        <w:ind w:firstLineChars="196" w:firstLine="470"/>
        <w:rPr>
          <w:rFonts w:ascii="宋体" w:eastAsia="宋体" w:hAnsi="宋体" w:cs="楷体_GB2312"/>
          <w:sz w:val="24"/>
          <w:szCs w:val="24"/>
        </w:rPr>
      </w:pPr>
      <w:r w:rsidRPr="00DF15C0">
        <w:rPr>
          <w:rFonts w:ascii="宋体" w:eastAsia="宋体" w:hAnsi="宋体" w:cs="楷体_GB2312" w:hint="eastAsia"/>
          <w:sz w:val="24"/>
          <w:szCs w:val="24"/>
        </w:rPr>
        <w:t>无单项超过5万元的固定资产。</w:t>
      </w:r>
    </w:p>
    <w:p w14:paraId="2B875DA3" w14:textId="77777777" w:rsidR="000D5301" w:rsidRPr="00DF15C0" w:rsidRDefault="000D5301" w:rsidP="00E14D2F">
      <w:pPr>
        <w:snapToGrid w:val="0"/>
        <w:spacing w:before="120" w:line="440" w:lineRule="exact"/>
        <w:ind w:firstLineChars="196" w:firstLine="470"/>
        <w:rPr>
          <w:rFonts w:ascii="宋体" w:eastAsia="宋体" w:hAnsi="宋体"/>
          <w:sz w:val="24"/>
          <w:szCs w:val="24"/>
        </w:rPr>
      </w:pPr>
    </w:p>
    <w:p w14:paraId="1F5F5AB3" w14:textId="77777777" w:rsidR="00E14D2F" w:rsidRPr="00B96328" w:rsidRDefault="00E14D2F" w:rsidP="00B96328">
      <w:pPr>
        <w:snapToGrid w:val="0"/>
        <w:spacing w:before="120" w:line="440" w:lineRule="exact"/>
        <w:rPr>
          <w:rFonts w:ascii="宋体" w:eastAsia="宋体" w:hAnsi="宋体"/>
          <w:b/>
          <w:bCs/>
          <w:sz w:val="28"/>
          <w:szCs w:val="28"/>
        </w:rPr>
      </w:pPr>
      <w:r w:rsidRPr="00B96328">
        <w:rPr>
          <w:rFonts w:ascii="宋体" w:eastAsia="宋体" w:hAnsi="宋体" w:cs="楷体_GB2312" w:hint="eastAsia"/>
          <w:b/>
          <w:bCs/>
          <w:sz w:val="28"/>
          <w:szCs w:val="28"/>
        </w:rPr>
        <w:t>（四）其他需要说明的问题</w:t>
      </w:r>
    </w:p>
    <w:p w14:paraId="282751D5" w14:textId="77777777" w:rsidR="00E14D2F" w:rsidRPr="00DF15C0" w:rsidRDefault="00E14D2F" w:rsidP="00E14D2F">
      <w:pPr>
        <w:rPr>
          <w:rFonts w:ascii="宋体" w:eastAsia="宋体" w:hAnsi="宋体"/>
          <w:sz w:val="24"/>
          <w:szCs w:val="24"/>
        </w:rPr>
      </w:pPr>
    </w:p>
    <w:p w14:paraId="077B12D4" w14:textId="77777777" w:rsidR="00E14D2F" w:rsidRPr="00B96328" w:rsidRDefault="00E14D2F" w:rsidP="00E14D2F">
      <w:pPr>
        <w:rPr>
          <w:rFonts w:ascii="宋体" w:eastAsia="宋体" w:hAnsi="宋体" w:cs="楷体_GB2312"/>
          <w:bCs/>
          <w:sz w:val="24"/>
          <w:szCs w:val="24"/>
        </w:rPr>
      </w:pPr>
      <w:r w:rsidRPr="00DF15C0">
        <w:rPr>
          <w:rFonts w:ascii="宋体" w:eastAsia="宋体" w:hAnsi="宋体" w:cs="楷体_GB2312" w:hint="eastAsia"/>
          <w:b/>
          <w:bCs/>
          <w:sz w:val="24"/>
          <w:szCs w:val="24"/>
        </w:rPr>
        <w:tab/>
      </w:r>
      <w:r w:rsidRPr="00B96328">
        <w:rPr>
          <w:rFonts w:ascii="宋体" w:eastAsia="宋体" w:hAnsi="宋体" w:cs="楷体_GB2312" w:hint="eastAsia"/>
          <w:bCs/>
          <w:sz w:val="24"/>
          <w:szCs w:val="24"/>
        </w:rPr>
        <w:t>无。</w:t>
      </w:r>
    </w:p>
    <w:p w14:paraId="2AEF66A1" w14:textId="77777777" w:rsidR="00E14D2F" w:rsidRDefault="00E14D2F">
      <w:pPr>
        <w:widowControl/>
        <w:jc w:val="left"/>
        <w:rPr>
          <w:rFonts w:ascii="宋体" w:hAnsi="宋体" w:cs="宋体"/>
          <w:bCs/>
          <w:kern w:val="0"/>
          <w:sz w:val="24"/>
        </w:rPr>
      </w:pPr>
    </w:p>
    <w:p w14:paraId="77AFB419" w14:textId="77777777" w:rsidR="006A4947" w:rsidRPr="00EE226F" w:rsidRDefault="006A4947" w:rsidP="00E14D2F">
      <w:pPr>
        <w:widowControl/>
        <w:adjustRightInd w:val="0"/>
        <w:snapToGrid w:val="0"/>
        <w:spacing w:after="120" w:line="360" w:lineRule="auto"/>
        <w:ind w:left="720"/>
        <w:jc w:val="left"/>
        <w:rPr>
          <w:rFonts w:ascii="宋体" w:eastAsia="宋体" w:hAnsi="宋体" w:cs="宋体"/>
          <w:kern w:val="0"/>
          <w:sz w:val="24"/>
          <w:szCs w:val="24"/>
        </w:rPr>
      </w:pPr>
    </w:p>
    <w:sectPr w:rsidR="006A4947" w:rsidRPr="00EE226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1" w:author="沙雨辰" w:date="2016-01-29T13:48:00Z" w:initials="沙雨辰">
    <w:p w14:paraId="482B7A91" w14:textId="77777777" w:rsidR="0011082D" w:rsidRPr="006632E6" w:rsidRDefault="0011082D" w:rsidP="0011082D">
      <w:pPr>
        <w:widowControl/>
        <w:adjustRightInd w:val="0"/>
        <w:snapToGrid w:val="0"/>
        <w:spacing w:after="120" w:line="360" w:lineRule="auto"/>
        <w:rPr>
          <w:rFonts w:ascii="宋体" w:hAnsi="宋体" w:cs="宋体"/>
          <w:bCs/>
          <w:kern w:val="0"/>
          <w:sz w:val="24"/>
        </w:rPr>
      </w:pPr>
      <w:r>
        <w:rPr>
          <w:rStyle w:val="ab"/>
        </w:rPr>
        <w:annotationRef/>
      </w:r>
      <w:r>
        <w:rPr>
          <w:rFonts w:ascii="宋体" w:hAnsi="宋体" w:cs="宋体"/>
          <w:bCs/>
          <w:kern w:val="0"/>
          <w:sz w:val="24"/>
        </w:rPr>
        <w:t>因此</w:t>
      </w:r>
      <w:r>
        <w:rPr>
          <w:rFonts w:ascii="宋体" w:hAnsi="宋体" w:cs="宋体" w:hint="eastAsia"/>
          <w:bCs/>
          <w:kern w:val="0"/>
          <w:sz w:val="24"/>
        </w:rPr>
        <w:t>，</w:t>
      </w:r>
      <w:r>
        <w:rPr>
          <w:rFonts w:ascii="宋体" w:hAnsi="宋体" w:cs="宋体"/>
          <w:bCs/>
          <w:kern w:val="0"/>
          <w:sz w:val="24"/>
        </w:rPr>
        <w:t>对于每一个因</w:t>
      </w:r>
      <w:r>
        <w:rPr>
          <w:rFonts w:ascii="宋体" w:hAnsi="宋体" w:cs="宋体" w:hint="eastAsia"/>
          <w:bCs/>
          <w:kern w:val="0"/>
          <w:sz w:val="24"/>
        </w:rPr>
        <w:t>，</w:t>
      </w:r>
      <w:r>
        <w:rPr>
          <w:rFonts w:ascii="宋体" w:hAnsi="宋体" w:cs="宋体"/>
          <w:bCs/>
          <w:kern w:val="0"/>
          <w:sz w:val="24"/>
        </w:rPr>
        <w:t>我们希望得到</w:t>
      </w:r>
      <w:r>
        <w:rPr>
          <w:rFonts w:ascii="宋体" w:hAnsi="宋体" w:cs="宋体" w:hint="eastAsia"/>
          <w:bCs/>
          <w:kern w:val="0"/>
          <w:sz w:val="24"/>
        </w:rPr>
        <w:t>挖掘出多个</w:t>
      </w:r>
      <w:r>
        <w:rPr>
          <w:rFonts w:ascii="宋体" w:hAnsi="宋体" w:cs="宋体"/>
          <w:bCs/>
          <w:kern w:val="0"/>
          <w:sz w:val="24"/>
        </w:rPr>
        <w:t>可能的结果，并对</w:t>
      </w:r>
      <w:r>
        <w:rPr>
          <w:rFonts w:ascii="宋体" w:hAnsi="宋体" w:cs="宋体" w:hint="eastAsia"/>
          <w:bCs/>
          <w:kern w:val="0"/>
          <w:sz w:val="24"/>
        </w:rPr>
        <w:t>不同</w:t>
      </w:r>
      <w:r>
        <w:rPr>
          <w:rFonts w:ascii="宋体" w:hAnsi="宋体" w:cs="宋体"/>
          <w:bCs/>
          <w:kern w:val="0"/>
          <w:sz w:val="24"/>
        </w:rPr>
        <w:t>的结果</w:t>
      </w:r>
      <w:r>
        <w:rPr>
          <w:rFonts w:ascii="宋体" w:hAnsi="宋体" w:cs="宋体" w:hint="eastAsia"/>
          <w:bCs/>
          <w:kern w:val="0"/>
          <w:sz w:val="24"/>
        </w:rPr>
        <w:t>赋予</w:t>
      </w:r>
      <w:r>
        <w:rPr>
          <w:rFonts w:ascii="宋体" w:hAnsi="宋体" w:cs="宋体"/>
          <w:bCs/>
          <w:kern w:val="0"/>
          <w:sz w:val="24"/>
        </w:rPr>
        <w:t>不同的因果关系强度分数，来评判</w:t>
      </w:r>
      <w:r>
        <w:rPr>
          <w:rFonts w:ascii="宋体" w:hAnsi="宋体" w:cs="宋体" w:hint="eastAsia"/>
          <w:bCs/>
          <w:kern w:val="0"/>
          <w:sz w:val="24"/>
        </w:rPr>
        <w:t>该</w:t>
      </w:r>
      <w:r>
        <w:rPr>
          <w:rFonts w:ascii="宋体" w:hAnsi="宋体" w:cs="宋体"/>
          <w:bCs/>
          <w:kern w:val="0"/>
          <w:sz w:val="24"/>
        </w:rPr>
        <w:t>结果出现的可能性。</w:t>
      </w:r>
    </w:p>
    <w:p w14:paraId="34D93D88" w14:textId="0D1A61ED" w:rsidR="0011082D" w:rsidRPr="0011082D" w:rsidRDefault="0011082D">
      <w:pPr>
        <w:pStyle w:val="ac"/>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D93D8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Heiti SC Light">
    <w:panose1 w:val="02000000000000000000"/>
    <w:charset w:val="50"/>
    <w:family w:val="auto"/>
    <w:pitch w:val="variable"/>
    <w:sig w:usb0="8000002F" w:usb1="080E004A" w:usb2="00000010" w:usb3="00000000" w:csb0="003E0000" w:csb1="00000000"/>
  </w:font>
  <w:font w:name="Songti SC Regular">
    <w:panose1 w:val="02010600040101010101"/>
    <w:charset w:val="50"/>
    <w:family w:val="auto"/>
    <w:pitch w:val="variable"/>
    <w:sig w:usb0="00000287" w:usb1="080F0000" w:usb2="00000010" w:usb3="00000000" w:csb0="000400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STIXGeneral-Regular">
    <w:panose1 w:val="00000000000000000000"/>
    <w:charset w:val="00"/>
    <w:family w:val="auto"/>
    <w:pitch w:val="variable"/>
    <w:sig w:usb0="A00002FF" w:usb1="4203FDFF" w:usb2="02000020" w:usb3="00000000" w:csb0="8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30843"/>
    <w:multiLevelType w:val="hybridMultilevel"/>
    <w:tmpl w:val="0A0609D0"/>
    <w:lvl w:ilvl="0" w:tplc="BC8CDE62">
      <w:start w:val="1"/>
      <w:numFmt w:val="decimal"/>
      <w:lvlText w:val="%1）"/>
      <w:lvlJc w:val="left"/>
      <w:pPr>
        <w:ind w:left="400" w:hanging="4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00510D8"/>
    <w:multiLevelType w:val="hybridMultilevel"/>
    <w:tmpl w:val="D966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B05190"/>
    <w:multiLevelType w:val="hybridMultilevel"/>
    <w:tmpl w:val="948AFC7C"/>
    <w:lvl w:ilvl="0" w:tplc="6BBC7D0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09A2E32"/>
    <w:multiLevelType w:val="hybridMultilevel"/>
    <w:tmpl w:val="CA7E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780306"/>
    <w:multiLevelType w:val="hybridMultilevel"/>
    <w:tmpl w:val="3A58B612"/>
    <w:lvl w:ilvl="0" w:tplc="8DC68E6C">
      <w:start w:val="1"/>
      <w:numFmt w:val="bullet"/>
      <w:lvlText w:val=""/>
      <w:lvlJc w:val="left"/>
      <w:pPr>
        <w:tabs>
          <w:tab w:val="num" w:pos="60"/>
        </w:tabs>
        <w:ind w:left="60" w:hanging="420"/>
      </w:pPr>
      <w:rPr>
        <w:rFonts w:ascii="Symbol" w:hAnsi="Symbol" w:hint="default"/>
        <w:color w:val="auto"/>
      </w:rPr>
    </w:lvl>
    <w:lvl w:ilvl="1" w:tplc="04090003">
      <w:start w:val="1"/>
      <w:numFmt w:val="bullet"/>
      <w:lvlText w:val=""/>
      <w:lvlJc w:val="left"/>
      <w:pPr>
        <w:tabs>
          <w:tab w:val="num" w:pos="480"/>
        </w:tabs>
        <w:ind w:left="480" w:hanging="420"/>
      </w:pPr>
      <w:rPr>
        <w:rFonts w:ascii="Wingdings" w:hAnsi="Wingdings" w:hint="default"/>
      </w:rPr>
    </w:lvl>
    <w:lvl w:ilvl="2" w:tplc="04090005">
      <w:start w:val="1"/>
      <w:numFmt w:val="bullet"/>
      <w:lvlText w:val=""/>
      <w:lvlJc w:val="left"/>
      <w:pPr>
        <w:tabs>
          <w:tab w:val="num" w:pos="900"/>
        </w:tabs>
        <w:ind w:left="900" w:hanging="420"/>
      </w:pPr>
      <w:rPr>
        <w:rFonts w:ascii="Wingdings" w:hAnsi="Wingdings" w:hint="default"/>
      </w:rPr>
    </w:lvl>
    <w:lvl w:ilvl="3" w:tplc="04090001" w:tentative="1">
      <w:start w:val="1"/>
      <w:numFmt w:val="bullet"/>
      <w:lvlText w:val=""/>
      <w:lvlJc w:val="left"/>
      <w:pPr>
        <w:tabs>
          <w:tab w:val="num" w:pos="1320"/>
        </w:tabs>
        <w:ind w:left="1320" w:hanging="420"/>
      </w:pPr>
      <w:rPr>
        <w:rFonts w:ascii="Wingdings" w:hAnsi="Wingdings" w:hint="default"/>
      </w:rPr>
    </w:lvl>
    <w:lvl w:ilvl="4" w:tplc="04090003" w:tentative="1">
      <w:start w:val="1"/>
      <w:numFmt w:val="bullet"/>
      <w:lvlText w:val=""/>
      <w:lvlJc w:val="left"/>
      <w:pPr>
        <w:tabs>
          <w:tab w:val="num" w:pos="1740"/>
        </w:tabs>
        <w:ind w:left="1740" w:hanging="420"/>
      </w:pPr>
      <w:rPr>
        <w:rFonts w:ascii="Wingdings" w:hAnsi="Wingdings" w:hint="default"/>
      </w:rPr>
    </w:lvl>
    <w:lvl w:ilvl="5" w:tplc="04090005" w:tentative="1">
      <w:start w:val="1"/>
      <w:numFmt w:val="bullet"/>
      <w:lvlText w:val=""/>
      <w:lvlJc w:val="left"/>
      <w:pPr>
        <w:tabs>
          <w:tab w:val="num" w:pos="2160"/>
        </w:tabs>
        <w:ind w:left="2160" w:hanging="420"/>
      </w:pPr>
      <w:rPr>
        <w:rFonts w:ascii="Wingdings" w:hAnsi="Wingdings" w:hint="default"/>
      </w:rPr>
    </w:lvl>
    <w:lvl w:ilvl="6" w:tplc="04090001" w:tentative="1">
      <w:start w:val="1"/>
      <w:numFmt w:val="bullet"/>
      <w:lvlText w:val=""/>
      <w:lvlJc w:val="left"/>
      <w:pPr>
        <w:tabs>
          <w:tab w:val="num" w:pos="2580"/>
        </w:tabs>
        <w:ind w:left="2580" w:hanging="420"/>
      </w:pPr>
      <w:rPr>
        <w:rFonts w:ascii="Wingdings" w:hAnsi="Wingdings" w:hint="default"/>
      </w:rPr>
    </w:lvl>
    <w:lvl w:ilvl="7" w:tplc="04090003" w:tentative="1">
      <w:start w:val="1"/>
      <w:numFmt w:val="bullet"/>
      <w:lvlText w:val=""/>
      <w:lvlJc w:val="left"/>
      <w:pPr>
        <w:tabs>
          <w:tab w:val="num" w:pos="3000"/>
        </w:tabs>
        <w:ind w:left="3000" w:hanging="420"/>
      </w:pPr>
      <w:rPr>
        <w:rFonts w:ascii="Wingdings" w:hAnsi="Wingdings" w:hint="default"/>
      </w:rPr>
    </w:lvl>
    <w:lvl w:ilvl="8" w:tplc="04090005" w:tentative="1">
      <w:start w:val="1"/>
      <w:numFmt w:val="bullet"/>
      <w:lvlText w:val=""/>
      <w:lvlJc w:val="left"/>
      <w:pPr>
        <w:tabs>
          <w:tab w:val="num" w:pos="3420"/>
        </w:tabs>
        <w:ind w:left="3420" w:hanging="420"/>
      </w:pPr>
      <w:rPr>
        <w:rFonts w:ascii="Wingdings" w:hAnsi="Wingdings" w:hint="default"/>
      </w:rPr>
    </w:lvl>
  </w:abstractNum>
  <w:abstractNum w:abstractNumId="5">
    <w:nsid w:val="42BD7C59"/>
    <w:multiLevelType w:val="hybridMultilevel"/>
    <w:tmpl w:val="BB565E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9B2287"/>
    <w:multiLevelType w:val="hybridMultilevel"/>
    <w:tmpl w:val="B2BA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6A3977"/>
    <w:multiLevelType w:val="hybridMultilevel"/>
    <w:tmpl w:val="BF56F664"/>
    <w:lvl w:ilvl="0" w:tplc="D4647FF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AF21F0F"/>
    <w:multiLevelType w:val="multilevel"/>
    <w:tmpl w:val="5C048DF4"/>
    <w:lvl w:ilvl="0">
      <w:start w:val="1"/>
      <w:numFmt w:val="decimal"/>
      <w:lvlText w:val="%1"/>
      <w:lvlJc w:val="left"/>
      <w:pPr>
        <w:ind w:left="420" w:hanging="420"/>
      </w:pPr>
      <w:rPr>
        <w:rFonts w:hint="eastAsia"/>
      </w:rPr>
    </w:lvl>
    <w:lvl w:ilvl="1">
      <w:start w:val="1"/>
      <w:numFmt w:val="decimal"/>
      <w:lvlText w:val="%1.%2"/>
      <w:lvlJc w:val="left"/>
      <w:pPr>
        <w:ind w:left="420" w:hanging="4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9">
    <w:nsid w:val="722663F0"/>
    <w:multiLevelType w:val="hybridMultilevel"/>
    <w:tmpl w:val="2E9C713E"/>
    <w:lvl w:ilvl="0" w:tplc="F9A0062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5"/>
  </w:num>
  <w:num w:numId="3">
    <w:abstractNumId w:val="6"/>
  </w:num>
  <w:num w:numId="4">
    <w:abstractNumId w:val="1"/>
  </w:num>
  <w:num w:numId="5">
    <w:abstractNumId w:val="0"/>
  </w:num>
  <w:num w:numId="6">
    <w:abstractNumId w:val="9"/>
  </w:num>
  <w:num w:numId="7">
    <w:abstractNumId w:val="2"/>
  </w:num>
  <w:num w:numId="8">
    <w:abstractNumId w:val="8"/>
  </w:num>
  <w:num w:numId="9">
    <w:abstractNumId w:val="3"/>
  </w:num>
  <w:num w:numId="10">
    <w:abstractNumId w:val="7"/>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沙雨辰">
    <w15:presenceInfo w15:providerId="Windows Live" w15:userId="f4f15f3c11bd81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258"/>
    <w:rsid w:val="00000006"/>
    <w:rsid w:val="00000153"/>
    <w:rsid w:val="00001206"/>
    <w:rsid w:val="000018BE"/>
    <w:rsid w:val="00002E43"/>
    <w:rsid w:val="0001094C"/>
    <w:rsid w:val="00010F3B"/>
    <w:rsid w:val="00014211"/>
    <w:rsid w:val="00014EF0"/>
    <w:rsid w:val="00015837"/>
    <w:rsid w:val="0001643A"/>
    <w:rsid w:val="000178BF"/>
    <w:rsid w:val="000225AD"/>
    <w:rsid w:val="00025F14"/>
    <w:rsid w:val="0002687B"/>
    <w:rsid w:val="000308CB"/>
    <w:rsid w:val="00032285"/>
    <w:rsid w:val="0003658B"/>
    <w:rsid w:val="00036F24"/>
    <w:rsid w:val="00037734"/>
    <w:rsid w:val="00040A13"/>
    <w:rsid w:val="0004513A"/>
    <w:rsid w:val="000464D0"/>
    <w:rsid w:val="00046977"/>
    <w:rsid w:val="00047542"/>
    <w:rsid w:val="000477F1"/>
    <w:rsid w:val="00050521"/>
    <w:rsid w:val="0005369F"/>
    <w:rsid w:val="00054BB3"/>
    <w:rsid w:val="000550DD"/>
    <w:rsid w:val="0006219F"/>
    <w:rsid w:val="00066163"/>
    <w:rsid w:val="000664A8"/>
    <w:rsid w:val="00070E68"/>
    <w:rsid w:val="0007128B"/>
    <w:rsid w:val="00071FE3"/>
    <w:rsid w:val="00071FF2"/>
    <w:rsid w:val="000733B5"/>
    <w:rsid w:val="00074CAA"/>
    <w:rsid w:val="00076EF3"/>
    <w:rsid w:val="00077163"/>
    <w:rsid w:val="000805A3"/>
    <w:rsid w:val="00081779"/>
    <w:rsid w:val="00084646"/>
    <w:rsid w:val="00085874"/>
    <w:rsid w:val="00086FD8"/>
    <w:rsid w:val="000924B9"/>
    <w:rsid w:val="00092DF0"/>
    <w:rsid w:val="00097916"/>
    <w:rsid w:val="000A0A01"/>
    <w:rsid w:val="000A10DC"/>
    <w:rsid w:val="000A2482"/>
    <w:rsid w:val="000A310B"/>
    <w:rsid w:val="000A3141"/>
    <w:rsid w:val="000A35D3"/>
    <w:rsid w:val="000A61F1"/>
    <w:rsid w:val="000A7787"/>
    <w:rsid w:val="000A7B60"/>
    <w:rsid w:val="000B1FD8"/>
    <w:rsid w:val="000B2C54"/>
    <w:rsid w:val="000B4F4B"/>
    <w:rsid w:val="000B61E7"/>
    <w:rsid w:val="000B6A42"/>
    <w:rsid w:val="000B7691"/>
    <w:rsid w:val="000C0410"/>
    <w:rsid w:val="000C0A63"/>
    <w:rsid w:val="000C1323"/>
    <w:rsid w:val="000C1F1C"/>
    <w:rsid w:val="000C2329"/>
    <w:rsid w:val="000C3743"/>
    <w:rsid w:val="000C42A0"/>
    <w:rsid w:val="000C4F5D"/>
    <w:rsid w:val="000C654D"/>
    <w:rsid w:val="000C779B"/>
    <w:rsid w:val="000D05F1"/>
    <w:rsid w:val="000D0981"/>
    <w:rsid w:val="000D150A"/>
    <w:rsid w:val="000D2A66"/>
    <w:rsid w:val="000D3D2C"/>
    <w:rsid w:val="000D433F"/>
    <w:rsid w:val="000D4F8F"/>
    <w:rsid w:val="000D5301"/>
    <w:rsid w:val="000E18BE"/>
    <w:rsid w:val="000E22E5"/>
    <w:rsid w:val="000E4077"/>
    <w:rsid w:val="000E47C7"/>
    <w:rsid w:val="000E73C0"/>
    <w:rsid w:val="000F22E8"/>
    <w:rsid w:val="000F2F71"/>
    <w:rsid w:val="000F3C2D"/>
    <w:rsid w:val="000F3CFF"/>
    <w:rsid w:val="000F4A23"/>
    <w:rsid w:val="000F538E"/>
    <w:rsid w:val="000F78ED"/>
    <w:rsid w:val="00100BDD"/>
    <w:rsid w:val="00101D0F"/>
    <w:rsid w:val="001032D1"/>
    <w:rsid w:val="0011082D"/>
    <w:rsid w:val="001125E8"/>
    <w:rsid w:val="00113BE1"/>
    <w:rsid w:val="00114A91"/>
    <w:rsid w:val="001153CF"/>
    <w:rsid w:val="00115848"/>
    <w:rsid w:val="00121E03"/>
    <w:rsid w:val="0012315E"/>
    <w:rsid w:val="001250D5"/>
    <w:rsid w:val="0012615F"/>
    <w:rsid w:val="00127627"/>
    <w:rsid w:val="00127C87"/>
    <w:rsid w:val="0013041B"/>
    <w:rsid w:val="001350D3"/>
    <w:rsid w:val="00140376"/>
    <w:rsid w:val="00140798"/>
    <w:rsid w:val="00142D6B"/>
    <w:rsid w:val="001433D3"/>
    <w:rsid w:val="00143ADD"/>
    <w:rsid w:val="0014458C"/>
    <w:rsid w:val="00144C67"/>
    <w:rsid w:val="00147398"/>
    <w:rsid w:val="0014760E"/>
    <w:rsid w:val="00150D44"/>
    <w:rsid w:val="0015136B"/>
    <w:rsid w:val="0015142B"/>
    <w:rsid w:val="0015167C"/>
    <w:rsid w:val="001526B7"/>
    <w:rsid w:val="001527A3"/>
    <w:rsid w:val="00153831"/>
    <w:rsid w:val="0015438B"/>
    <w:rsid w:val="00154C70"/>
    <w:rsid w:val="00157A8D"/>
    <w:rsid w:val="00161873"/>
    <w:rsid w:val="001625D5"/>
    <w:rsid w:val="00164AC7"/>
    <w:rsid w:val="00164BAB"/>
    <w:rsid w:val="00166964"/>
    <w:rsid w:val="00166EC5"/>
    <w:rsid w:val="00170191"/>
    <w:rsid w:val="00176AF6"/>
    <w:rsid w:val="0018035F"/>
    <w:rsid w:val="00180BDE"/>
    <w:rsid w:val="00182135"/>
    <w:rsid w:val="0018270F"/>
    <w:rsid w:val="0018356C"/>
    <w:rsid w:val="00183796"/>
    <w:rsid w:val="00183E8F"/>
    <w:rsid w:val="00184D18"/>
    <w:rsid w:val="001854DA"/>
    <w:rsid w:val="001862F1"/>
    <w:rsid w:val="0018783D"/>
    <w:rsid w:val="00192897"/>
    <w:rsid w:val="00196DB5"/>
    <w:rsid w:val="00197459"/>
    <w:rsid w:val="001A1135"/>
    <w:rsid w:val="001A1399"/>
    <w:rsid w:val="001A2BD2"/>
    <w:rsid w:val="001A318C"/>
    <w:rsid w:val="001A5A97"/>
    <w:rsid w:val="001A675D"/>
    <w:rsid w:val="001A6CEA"/>
    <w:rsid w:val="001A7F9C"/>
    <w:rsid w:val="001B0372"/>
    <w:rsid w:val="001B0770"/>
    <w:rsid w:val="001B0DB6"/>
    <w:rsid w:val="001B2286"/>
    <w:rsid w:val="001B2598"/>
    <w:rsid w:val="001B4760"/>
    <w:rsid w:val="001B4F5E"/>
    <w:rsid w:val="001C0ADC"/>
    <w:rsid w:val="001D2698"/>
    <w:rsid w:val="001D57D0"/>
    <w:rsid w:val="001D5C7E"/>
    <w:rsid w:val="001D7065"/>
    <w:rsid w:val="001E0A00"/>
    <w:rsid w:val="001E1757"/>
    <w:rsid w:val="001E2644"/>
    <w:rsid w:val="001E2778"/>
    <w:rsid w:val="001E2B65"/>
    <w:rsid w:val="001E4416"/>
    <w:rsid w:val="001F1707"/>
    <w:rsid w:val="001F2BD4"/>
    <w:rsid w:val="001F4192"/>
    <w:rsid w:val="001F4EF5"/>
    <w:rsid w:val="001F64B7"/>
    <w:rsid w:val="001F6A36"/>
    <w:rsid w:val="001F6AEC"/>
    <w:rsid w:val="001F6B42"/>
    <w:rsid w:val="002007BF"/>
    <w:rsid w:val="0020097B"/>
    <w:rsid w:val="002015C3"/>
    <w:rsid w:val="002018C4"/>
    <w:rsid w:val="002031C9"/>
    <w:rsid w:val="002049EC"/>
    <w:rsid w:val="00206C3F"/>
    <w:rsid w:val="0021002C"/>
    <w:rsid w:val="00210729"/>
    <w:rsid w:val="00212CA0"/>
    <w:rsid w:val="00213776"/>
    <w:rsid w:val="002138B1"/>
    <w:rsid w:val="00213E92"/>
    <w:rsid w:val="00214747"/>
    <w:rsid w:val="002148BC"/>
    <w:rsid w:val="002148ED"/>
    <w:rsid w:val="00215491"/>
    <w:rsid w:val="00216E0D"/>
    <w:rsid w:val="00220DC2"/>
    <w:rsid w:val="00222FFB"/>
    <w:rsid w:val="00223343"/>
    <w:rsid w:val="00225746"/>
    <w:rsid w:val="00225B3D"/>
    <w:rsid w:val="002272E1"/>
    <w:rsid w:val="00234FD7"/>
    <w:rsid w:val="002355DE"/>
    <w:rsid w:val="0023777F"/>
    <w:rsid w:val="00242648"/>
    <w:rsid w:val="00242C25"/>
    <w:rsid w:val="0024319A"/>
    <w:rsid w:val="0024340F"/>
    <w:rsid w:val="002453B8"/>
    <w:rsid w:val="0024667D"/>
    <w:rsid w:val="00246BCA"/>
    <w:rsid w:val="0024730D"/>
    <w:rsid w:val="00251066"/>
    <w:rsid w:val="00252EBE"/>
    <w:rsid w:val="00253258"/>
    <w:rsid w:val="002556C0"/>
    <w:rsid w:val="002557AE"/>
    <w:rsid w:val="00255877"/>
    <w:rsid w:val="00263448"/>
    <w:rsid w:val="0026412C"/>
    <w:rsid w:val="00264587"/>
    <w:rsid w:val="002653D9"/>
    <w:rsid w:val="002679DB"/>
    <w:rsid w:val="00272972"/>
    <w:rsid w:val="00273F7F"/>
    <w:rsid w:val="00274458"/>
    <w:rsid w:val="00274862"/>
    <w:rsid w:val="00275E79"/>
    <w:rsid w:val="0027770F"/>
    <w:rsid w:val="002847D7"/>
    <w:rsid w:val="002856FD"/>
    <w:rsid w:val="00285E00"/>
    <w:rsid w:val="0029077B"/>
    <w:rsid w:val="00291D6A"/>
    <w:rsid w:val="002A1283"/>
    <w:rsid w:val="002A5130"/>
    <w:rsid w:val="002A6F3A"/>
    <w:rsid w:val="002A7278"/>
    <w:rsid w:val="002A7E14"/>
    <w:rsid w:val="002B2523"/>
    <w:rsid w:val="002B3CF3"/>
    <w:rsid w:val="002B4057"/>
    <w:rsid w:val="002B41D5"/>
    <w:rsid w:val="002B44FE"/>
    <w:rsid w:val="002B4D57"/>
    <w:rsid w:val="002B675D"/>
    <w:rsid w:val="002C0539"/>
    <w:rsid w:val="002C09FE"/>
    <w:rsid w:val="002C19D8"/>
    <w:rsid w:val="002C3175"/>
    <w:rsid w:val="002C3224"/>
    <w:rsid w:val="002C3E23"/>
    <w:rsid w:val="002C45D8"/>
    <w:rsid w:val="002C4A3F"/>
    <w:rsid w:val="002C4F76"/>
    <w:rsid w:val="002D0D1D"/>
    <w:rsid w:val="002D28E0"/>
    <w:rsid w:val="002D2C51"/>
    <w:rsid w:val="002D5BEC"/>
    <w:rsid w:val="002D76EB"/>
    <w:rsid w:val="002D77F4"/>
    <w:rsid w:val="002E31A8"/>
    <w:rsid w:val="002E4222"/>
    <w:rsid w:val="002E7825"/>
    <w:rsid w:val="002F3C1D"/>
    <w:rsid w:val="002F537B"/>
    <w:rsid w:val="002F65AA"/>
    <w:rsid w:val="002F7FF1"/>
    <w:rsid w:val="00300FA9"/>
    <w:rsid w:val="00301255"/>
    <w:rsid w:val="00301FE9"/>
    <w:rsid w:val="00302617"/>
    <w:rsid w:val="003053A0"/>
    <w:rsid w:val="00306294"/>
    <w:rsid w:val="00307307"/>
    <w:rsid w:val="003105AF"/>
    <w:rsid w:val="00314B80"/>
    <w:rsid w:val="00314CEE"/>
    <w:rsid w:val="00315DAC"/>
    <w:rsid w:val="0031693C"/>
    <w:rsid w:val="00316B1D"/>
    <w:rsid w:val="00324259"/>
    <w:rsid w:val="00324424"/>
    <w:rsid w:val="00326D6A"/>
    <w:rsid w:val="003311CD"/>
    <w:rsid w:val="003324C1"/>
    <w:rsid w:val="00333BF9"/>
    <w:rsid w:val="0033565E"/>
    <w:rsid w:val="003372B8"/>
    <w:rsid w:val="0034178A"/>
    <w:rsid w:val="003450D6"/>
    <w:rsid w:val="003451B7"/>
    <w:rsid w:val="003519AF"/>
    <w:rsid w:val="00356C55"/>
    <w:rsid w:val="00360175"/>
    <w:rsid w:val="0036132E"/>
    <w:rsid w:val="00364C36"/>
    <w:rsid w:val="00371E32"/>
    <w:rsid w:val="0037233E"/>
    <w:rsid w:val="00372C09"/>
    <w:rsid w:val="003730A5"/>
    <w:rsid w:val="003731C8"/>
    <w:rsid w:val="0037363F"/>
    <w:rsid w:val="00376F02"/>
    <w:rsid w:val="00380C3E"/>
    <w:rsid w:val="00384859"/>
    <w:rsid w:val="00384DF4"/>
    <w:rsid w:val="00384F3B"/>
    <w:rsid w:val="00386EAA"/>
    <w:rsid w:val="003874F6"/>
    <w:rsid w:val="00387FBB"/>
    <w:rsid w:val="00390470"/>
    <w:rsid w:val="003904AD"/>
    <w:rsid w:val="00390EEF"/>
    <w:rsid w:val="00391074"/>
    <w:rsid w:val="00392B72"/>
    <w:rsid w:val="00397739"/>
    <w:rsid w:val="003A0736"/>
    <w:rsid w:val="003A14A7"/>
    <w:rsid w:val="003A1D16"/>
    <w:rsid w:val="003A447C"/>
    <w:rsid w:val="003A7D20"/>
    <w:rsid w:val="003B1F9C"/>
    <w:rsid w:val="003B29E5"/>
    <w:rsid w:val="003B2B2D"/>
    <w:rsid w:val="003B36AB"/>
    <w:rsid w:val="003B4002"/>
    <w:rsid w:val="003B76DB"/>
    <w:rsid w:val="003C15F3"/>
    <w:rsid w:val="003C26A2"/>
    <w:rsid w:val="003C29B9"/>
    <w:rsid w:val="003C629F"/>
    <w:rsid w:val="003C647A"/>
    <w:rsid w:val="003C689F"/>
    <w:rsid w:val="003C73BC"/>
    <w:rsid w:val="003D0975"/>
    <w:rsid w:val="003D25B9"/>
    <w:rsid w:val="003D306E"/>
    <w:rsid w:val="003D3630"/>
    <w:rsid w:val="003D3AA8"/>
    <w:rsid w:val="003D5045"/>
    <w:rsid w:val="003D5B3D"/>
    <w:rsid w:val="003E2F96"/>
    <w:rsid w:val="003E4E63"/>
    <w:rsid w:val="003E786D"/>
    <w:rsid w:val="003F1991"/>
    <w:rsid w:val="003F421F"/>
    <w:rsid w:val="003F4AD4"/>
    <w:rsid w:val="00402204"/>
    <w:rsid w:val="00403599"/>
    <w:rsid w:val="00412675"/>
    <w:rsid w:val="0041341C"/>
    <w:rsid w:val="00414E37"/>
    <w:rsid w:val="00414F21"/>
    <w:rsid w:val="0041643B"/>
    <w:rsid w:val="00422389"/>
    <w:rsid w:val="00422D19"/>
    <w:rsid w:val="00430957"/>
    <w:rsid w:val="004318BB"/>
    <w:rsid w:val="00431C13"/>
    <w:rsid w:val="004338D6"/>
    <w:rsid w:val="00436189"/>
    <w:rsid w:val="004372AC"/>
    <w:rsid w:val="00437BF5"/>
    <w:rsid w:val="004410ED"/>
    <w:rsid w:val="00441260"/>
    <w:rsid w:val="0044351B"/>
    <w:rsid w:val="004443D0"/>
    <w:rsid w:val="00444A99"/>
    <w:rsid w:val="00444E9A"/>
    <w:rsid w:val="00451845"/>
    <w:rsid w:val="00452F2E"/>
    <w:rsid w:val="00455380"/>
    <w:rsid w:val="00455632"/>
    <w:rsid w:val="00455F0C"/>
    <w:rsid w:val="00457098"/>
    <w:rsid w:val="004572A9"/>
    <w:rsid w:val="00457AAB"/>
    <w:rsid w:val="004610DF"/>
    <w:rsid w:val="0046356E"/>
    <w:rsid w:val="00464138"/>
    <w:rsid w:val="00465D87"/>
    <w:rsid w:val="0046600D"/>
    <w:rsid w:val="00466FCD"/>
    <w:rsid w:val="00467105"/>
    <w:rsid w:val="00467DB4"/>
    <w:rsid w:val="004710E1"/>
    <w:rsid w:val="00471FE3"/>
    <w:rsid w:val="00472051"/>
    <w:rsid w:val="00472FA3"/>
    <w:rsid w:val="004730BD"/>
    <w:rsid w:val="00473AEB"/>
    <w:rsid w:val="00475B3B"/>
    <w:rsid w:val="004777DF"/>
    <w:rsid w:val="00481F28"/>
    <w:rsid w:val="00483250"/>
    <w:rsid w:val="00483D21"/>
    <w:rsid w:val="00485254"/>
    <w:rsid w:val="00485678"/>
    <w:rsid w:val="00486084"/>
    <w:rsid w:val="004860B8"/>
    <w:rsid w:val="00486937"/>
    <w:rsid w:val="004938C1"/>
    <w:rsid w:val="004948B0"/>
    <w:rsid w:val="00496B11"/>
    <w:rsid w:val="00496B49"/>
    <w:rsid w:val="004A0AA6"/>
    <w:rsid w:val="004A0C06"/>
    <w:rsid w:val="004A2409"/>
    <w:rsid w:val="004A2B70"/>
    <w:rsid w:val="004A2E36"/>
    <w:rsid w:val="004B07EC"/>
    <w:rsid w:val="004B4C86"/>
    <w:rsid w:val="004B7476"/>
    <w:rsid w:val="004C0103"/>
    <w:rsid w:val="004C3FB4"/>
    <w:rsid w:val="004D6322"/>
    <w:rsid w:val="004E348F"/>
    <w:rsid w:val="004E4A0B"/>
    <w:rsid w:val="004E51DE"/>
    <w:rsid w:val="004E5BC1"/>
    <w:rsid w:val="004E60F2"/>
    <w:rsid w:val="004E74ED"/>
    <w:rsid w:val="004E77F7"/>
    <w:rsid w:val="004F320A"/>
    <w:rsid w:val="004F71AB"/>
    <w:rsid w:val="00500098"/>
    <w:rsid w:val="00500A49"/>
    <w:rsid w:val="00500E02"/>
    <w:rsid w:val="0050316A"/>
    <w:rsid w:val="0050335C"/>
    <w:rsid w:val="00503CB3"/>
    <w:rsid w:val="00505E5C"/>
    <w:rsid w:val="00511EB9"/>
    <w:rsid w:val="00512EBE"/>
    <w:rsid w:val="0051340B"/>
    <w:rsid w:val="005145CD"/>
    <w:rsid w:val="0051471E"/>
    <w:rsid w:val="005178EF"/>
    <w:rsid w:val="005200E6"/>
    <w:rsid w:val="005205B4"/>
    <w:rsid w:val="005229CF"/>
    <w:rsid w:val="00522D15"/>
    <w:rsid w:val="00522D3C"/>
    <w:rsid w:val="00524EA5"/>
    <w:rsid w:val="00532082"/>
    <w:rsid w:val="00532420"/>
    <w:rsid w:val="0053305A"/>
    <w:rsid w:val="00534497"/>
    <w:rsid w:val="00536126"/>
    <w:rsid w:val="00537CBC"/>
    <w:rsid w:val="005417BD"/>
    <w:rsid w:val="00542A7E"/>
    <w:rsid w:val="005441FC"/>
    <w:rsid w:val="0054595B"/>
    <w:rsid w:val="005465C6"/>
    <w:rsid w:val="00551487"/>
    <w:rsid w:val="00563084"/>
    <w:rsid w:val="005633CA"/>
    <w:rsid w:val="00564114"/>
    <w:rsid w:val="00564898"/>
    <w:rsid w:val="005650D9"/>
    <w:rsid w:val="00565C1A"/>
    <w:rsid w:val="00566ED8"/>
    <w:rsid w:val="00567A2E"/>
    <w:rsid w:val="00567AA9"/>
    <w:rsid w:val="00572A32"/>
    <w:rsid w:val="00576E50"/>
    <w:rsid w:val="00576F79"/>
    <w:rsid w:val="00577570"/>
    <w:rsid w:val="00577711"/>
    <w:rsid w:val="00577BE7"/>
    <w:rsid w:val="00580538"/>
    <w:rsid w:val="00586341"/>
    <w:rsid w:val="0058641D"/>
    <w:rsid w:val="00586A65"/>
    <w:rsid w:val="00587CFD"/>
    <w:rsid w:val="005918D8"/>
    <w:rsid w:val="00593144"/>
    <w:rsid w:val="005935D7"/>
    <w:rsid w:val="00595391"/>
    <w:rsid w:val="005A1050"/>
    <w:rsid w:val="005A4218"/>
    <w:rsid w:val="005A5507"/>
    <w:rsid w:val="005A57DF"/>
    <w:rsid w:val="005A7266"/>
    <w:rsid w:val="005B074D"/>
    <w:rsid w:val="005B0F51"/>
    <w:rsid w:val="005B2731"/>
    <w:rsid w:val="005B2A34"/>
    <w:rsid w:val="005B3698"/>
    <w:rsid w:val="005B3A90"/>
    <w:rsid w:val="005B3ED3"/>
    <w:rsid w:val="005B53A7"/>
    <w:rsid w:val="005C110D"/>
    <w:rsid w:val="005C4145"/>
    <w:rsid w:val="005C5455"/>
    <w:rsid w:val="005C63AE"/>
    <w:rsid w:val="005D0619"/>
    <w:rsid w:val="005D4193"/>
    <w:rsid w:val="005D4FAD"/>
    <w:rsid w:val="005D5D4C"/>
    <w:rsid w:val="005D6457"/>
    <w:rsid w:val="005E0FF0"/>
    <w:rsid w:val="005E1BDD"/>
    <w:rsid w:val="005E2B3B"/>
    <w:rsid w:val="005E2F2B"/>
    <w:rsid w:val="005E3C6E"/>
    <w:rsid w:val="005E4C5A"/>
    <w:rsid w:val="005E546B"/>
    <w:rsid w:val="005E660F"/>
    <w:rsid w:val="005F06E5"/>
    <w:rsid w:val="005F125E"/>
    <w:rsid w:val="005F16EB"/>
    <w:rsid w:val="005F31F7"/>
    <w:rsid w:val="005F3397"/>
    <w:rsid w:val="005F44A8"/>
    <w:rsid w:val="005F6990"/>
    <w:rsid w:val="005F7915"/>
    <w:rsid w:val="005F7D26"/>
    <w:rsid w:val="00601A10"/>
    <w:rsid w:val="00604754"/>
    <w:rsid w:val="00606171"/>
    <w:rsid w:val="00607EF9"/>
    <w:rsid w:val="00615AB7"/>
    <w:rsid w:val="0061690A"/>
    <w:rsid w:val="0062155F"/>
    <w:rsid w:val="0062222B"/>
    <w:rsid w:val="0062250D"/>
    <w:rsid w:val="006301FC"/>
    <w:rsid w:val="00633A59"/>
    <w:rsid w:val="00636DE3"/>
    <w:rsid w:val="006405FD"/>
    <w:rsid w:val="0064320D"/>
    <w:rsid w:val="006453D2"/>
    <w:rsid w:val="00645718"/>
    <w:rsid w:val="006467AA"/>
    <w:rsid w:val="00653E8A"/>
    <w:rsid w:val="00654708"/>
    <w:rsid w:val="00655298"/>
    <w:rsid w:val="0065558B"/>
    <w:rsid w:val="00663151"/>
    <w:rsid w:val="00663796"/>
    <w:rsid w:val="00666076"/>
    <w:rsid w:val="00666A86"/>
    <w:rsid w:val="00670664"/>
    <w:rsid w:val="00671A24"/>
    <w:rsid w:val="00672334"/>
    <w:rsid w:val="00672E2B"/>
    <w:rsid w:val="0067332D"/>
    <w:rsid w:val="00673A5B"/>
    <w:rsid w:val="00676B20"/>
    <w:rsid w:val="00676CAD"/>
    <w:rsid w:val="006772BA"/>
    <w:rsid w:val="00687860"/>
    <w:rsid w:val="006934E6"/>
    <w:rsid w:val="00696477"/>
    <w:rsid w:val="006A0582"/>
    <w:rsid w:val="006A079D"/>
    <w:rsid w:val="006A1DA9"/>
    <w:rsid w:val="006A1F0C"/>
    <w:rsid w:val="006A4947"/>
    <w:rsid w:val="006A78AD"/>
    <w:rsid w:val="006B0670"/>
    <w:rsid w:val="006B0C76"/>
    <w:rsid w:val="006B17E9"/>
    <w:rsid w:val="006B1986"/>
    <w:rsid w:val="006B3B67"/>
    <w:rsid w:val="006C2181"/>
    <w:rsid w:val="006C282B"/>
    <w:rsid w:val="006C568F"/>
    <w:rsid w:val="006C6EB4"/>
    <w:rsid w:val="006D01AF"/>
    <w:rsid w:val="006D23BD"/>
    <w:rsid w:val="006D3645"/>
    <w:rsid w:val="006D52F2"/>
    <w:rsid w:val="006E037A"/>
    <w:rsid w:val="006E0995"/>
    <w:rsid w:val="006E0E90"/>
    <w:rsid w:val="006E1154"/>
    <w:rsid w:val="006E20A8"/>
    <w:rsid w:val="006E57AB"/>
    <w:rsid w:val="006E5E6F"/>
    <w:rsid w:val="006F08F5"/>
    <w:rsid w:val="006F26B2"/>
    <w:rsid w:val="006F2A22"/>
    <w:rsid w:val="006F3A4E"/>
    <w:rsid w:val="006F650F"/>
    <w:rsid w:val="007001D3"/>
    <w:rsid w:val="00700328"/>
    <w:rsid w:val="00701701"/>
    <w:rsid w:val="00703981"/>
    <w:rsid w:val="0071064A"/>
    <w:rsid w:val="007125DD"/>
    <w:rsid w:val="007128D7"/>
    <w:rsid w:val="007148CD"/>
    <w:rsid w:val="00714F7E"/>
    <w:rsid w:val="007153BB"/>
    <w:rsid w:val="007153E3"/>
    <w:rsid w:val="007177C3"/>
    <w:rsid w:val="00721DD5"/>
    <w:rsid w:val="00725B60"/>
    <w:rsid w:val="00726D19"/>
    <w:rsid w:val="00726F4C"/>
    <w:rsid w:val="00731119"/>
    <w:rsid w:val="0073326D"/>
    <w:rsid w:val="00734787"/>
    <w:rsid w:val="007349FC"/>
    <w:rsid w:val="00737327"/>
    <w:rsid w:val="00737C40"/>
    <w:rsid w:val="00737C62"/>
    <w:rsid w:val="00741CBB"/>
    <w:rsid w:val="00742DBD"/>
    <w:rsid w:val="00744BF4"/>
    <w:rsid w:val="007455FC"/>
    <w:rsid w:val="0075447B"/>
    <w:rsid w:val="007576D5"/>
    <w:rsid w:val="00757FA7"/>
    <w:rsid w:val="0076327F"/>
    <w:rsid w:val="007637DA"/>
    <w:rsid w:val="00766295"/>
    <w:rsid w:val="007761F2"/>
    <w:rsid w:val="007762C1"/>
    <w:rsid w:val="00777770"/>
    <w:rsid w:val="00782DD2"/>
    <w:rsid w:val="0078469B"/>
    <w:rsid w:val="00784CF6"/>
    <w:rsid w:val="00784E06"/>
    <w:rsid w:val="00785133"/>
    <w:rsid w:val="0078669B"/>
    <w:rsid w:val="00790A70"/>
    <w:rsid w:val="00791E28"/>
    <w:rsid w:val="00791FCF"/>
    <w:rsid w:val="0079343A"/>
    <w:rsid w:val="007948FC"/>
    <w:rsid w:val="00795EA8"/>
    <w:rsid w:val="007A351D"/>
    <w:rsid w:val="007A357D"/>
    <w:rsid w:val="007A60B8"/>
    <w:rsid w:val="007B05C5"/>
    <w:rsid w:val="007B2675"/>
    <w:rsid w:val="007B6694"/>
    <w:rsid w:val="007B69C7"/>
    <w:rsid w:val="007C0DE8"/>
    <w:rsid w:val="007C57C4"/>
    <w:rsid w:val="007D2BF1"/>
    <w:rsid w:val="007D4A53"/>
    <w:rsid w:val="007D5618"/>
    <w:rsid w:val="007D6963"/>
    <w:rsid w:val="007E0504"/>
    <w:rsid w:val="007E1AC8"/>
    <w:rsid w:val="007E302C"/>
    <w:rsid w:val="007E3C5A"/>
    <w:rsid w:val="007E59B4"/>
    <w:rsid w:val="007F14AB"/>
    <w:rsid w:val="007F1F6A"/>
    <w:rsid w:val="007F3B2B"/>
    <w:rsid w:val="007F5FE3"/>
    <w:rsid w:val="00801B52"/>
    <w:rsid w:val="008023F3"/>
    <w:rsid w:val="00805C89"/>
    <w:rsid w:val="00806584"/>
    <w:rsid w:val="00807EB6"/>
    <w:rsid w:val="0081047F"/>
    <w:rsid w:val="00810ADF"/>
    <w:rsid w:val="00810BD8"/>
    <w:rsid w:val="00810DEE"/>
    <w:rsid w:val="0081140F"/>
    <w:rsid w:val="0081410F"/>
    <w:rsid w:val="00815A61"/>
    <w:rsid w:val="008173B6"/>
    <w:rsid w:val="00817D46"/>
    <w:rsid w:val="0083020F"/>
    <w:rsid w:val="00840308"/>
    <w:rsid w:val="008411A9"/>
    <w:rsid w:val="0084369C"/>
    <w:rsid w:val="0084373B"/>
    <w:rsid w:val="008438ED"/>
    <w:rsid w:val="00850E84"/>
    <w:rsid w:val="00850FF7"/>
    <w:rsid w:val="00854236"/>
    <w:rsid w:val="008546C6"/>
    <w:rsid w:val="008549B1"/>
    <w:rsid w:val="00860597"/>
    <w:rsid w:val="00860B75"/>
    <w:rsid w:val="00861DA3"/>
    <w:rsid w:val="00861FC8"/>
    <w:rsid w:val="00862CAF"/>
    <w:rsid w:val="008642F4"/>
    <w:rsid w:val="00864A4B"/>
    <w:rsid w:val="008664BC"/>
    <w:rsid w:val="0087175E"/>
    <w:rsid w:val="008723AC"/>
    <w:rsid w:val="00874A98"/>
    <w:rsid w:val="008754B4"/>
    <w:rsid w:val="00876A88"/>
    <w:rsid w:val="00876C22"/>
    <w:rsid w:val="00877ECD"/>
    <w:rsid w:val="00882E98"/>
    <w:rsid w:val="00885801"/>
    <w:rsid w:val="00885E90"/>
    <w:rsid w:val="00890078"/>
    <w:rsid w:val="00890ADC"/>
    <w:rsid w:val="008914E7"/>
    <w:rsid w:val="00892AC6"/>
    <w:rsid w:val="00893A62"/>
    <w:rsid w:val="00893F77"/>
    <w:rsid w:val="00893FBE"/>
    <w:rsid w:val="00894F30"/>
    <w:rsid w:val="008965B4"/>
    <w:rsid w:val="0089754D"/>
    <w:rsid w:val="008A06A6"/>
    <w:rsid w:val="008A4B54"/>
    <w:rsid w:val="008A5F37"/>
    <w:rsid w:val="008A60E4"/>
    <w:rsid w:val="008A79BF"/>
    <w:rsid w:val="008A7DEE"/>
    <w:rsid w:val="008A7EB8"/>
    <w:rsid w:val="008B08F5"/>
    <w:rsid w:val="008B0F95"/>
    <w:rsid w:val="008B2120"/>
    <w:rsid w:val="008B42DD"/>
    <w:rsid w:val="008B6E9B"/>
    <w:rsid w:val="008B7C6F"/>
    <w:rsid w:val="008C0859"/>
    <w:rsid w:val="008C75C7"/>
    <w:rsid w:val="008D0081"/>
    <w:rsid w:val="008D2B05"/>
    <w:rsid w:val="008D3787"/>
    <w:rsid w:val="008D4EBB"/>
    <w:rsid w:val="008E1EA9"/>
    <w:rsid w:val="008E4564"/>
    <w:rsid w:val="008F1194"/>
    <w:rsid w:val="008F198D"/>
    <w:rsid w:val="008F20B6"/>
    <w:rsid w:val="008F2602"/>
    <w:rsid w:val="008F5019"/>
    <w:rsid w:val="008F6872"/>
    <w:rsid w:val="00900B82"/>
    <w:rsid w:val="0090211E"/>
    <w:rsid w:val="00905436"/>
    <w:rsid w:val="009173BA"/>
    <w:rsid w:val="009210D7"/>
    <w:rsid w:val="00921378"/>
    <w:rsid w:val="00922AC6"/>
    <w:rsid w:val="00922E5F"/>
    <w:rsid w:val="009236BD"/>
    <w:rsid w:val="00924D1D"/>
    <w:rsid w:val="00925FB9"/>
    <w:rsid w:val="009265BE"/>
    <w:rsid w:val="0093016D"/>
    <w:rsid w:val="00930DE9"/>
    <w:rsid w:val="00931175"/>
    <w:rsid w:val="00934311"/>
    <w:rsid w:val="00935BD9"/>
    <w:rsid w:val="009403B3"/>
    <w:rsid w:val="00940428"/>
    <w:rsid w:val="0094201C"/>
    <w:rsid w:val="00944553"/>
    <w:rsid w:val="00944654"/>
    <w:rsid w:val="0094472B"/>
    <w:rsid w:val="00946567"/>
    <w:rsid w:val="00946C08"/>
    <w:rsid w:val="0094720E"/>
    <w:rsid w:val="00947F8C"/>
    <w:rsid w:val="009506ED"/>
    <w:rsid w:val="009510DE"/>
    <w:rsid w:val="00951A3A"/>
    <w:rsid w:val="00953316"/>
    <w:rsid w:val="0095362E"/>
    <w:rsid w:val="00954276"/>
    <w:rsid w:val="009600DB"/>
    <w:rsid w:val="00960904"/>
    <w:rsid w:val="0096138C"/>
    <w:rsid w:val="00962C63"/>
    <w:rsid w:val="00963175"/>
    <w:rsid w:val="00963E5D"/>
    <w:rsid w:val="00964CEA"/>
    <w:rsid w:val="00967FF4"/>
    <w:rsid w:val="009700C7"/>
    <w:rsid w:val="00973174"/>
    <w:rsid w:val="0097354D"/>
    <w:rsid w:val="00977B84"/>
    <w:rsid w:val="0098393A"/>
    <w:rsid w:val="00983C8A"/>
    <w:rsid w:val="00986DC7"/>
    <w:rsid w:val="00987FDA"/>
    <w:rsid w:val="0099021E"/>
    <w:rsid w:val="009912CB"/>
    <w:rsid w:val="00991CC6"/>
    <w:rsid w:val="00991CD1"/>
    <w:rsid w:val="00994448"/>
    <w:rsid w:val="00994ADE"/>
    <w:rsid w:val="00995101"/>
    <w:rsid w:val="00996C32"/>
    <w:rsid w:val="009971FA"/>
    <w:rsid w:val="009A1082"/>
    <w:rsid w:val="009A1FAF"/>
    <w:rsid w:val="009A26E2"/>
    <w:rsid w:val="009A27C0"/>
    <w:rsid w:val="009A3FB7"/>
    <w:rsid w:val="009A4445"/>
    <w:rsid w:val="009A731F"/>
    <w:rsid w:val="009B0399"/>
    <w:rsid w:val="009B1856"/>
    <w:rsid w:val="009B27CC"/>
    <w:rsid w:val="009B28DC"/>
    <w:rsid w:val="009B3768"/>
    <w:rsid w:val="009B467D"/>
    <w:rsid w:val="009B4BE1"/>
    <w:rsid w:val="009C0C2E"/>
    <w:rsid w:val="009C27C4"/>
    <w:rsid w:val="009C5443"/>
    <w:rsid w:val="009D1185"/>
    <w:rsid w:val="009D6722"/>
    <w:rsid w:val="009D6DF5"/>
    <w:rsid w:val="009E23A9"/>
    <w:rsid w:val="009E296E"/>
    <w:rsid w:val="009E3AC4"/>
    <w:rsid w:val="009E5030"/>
    <w:rsid w:val="009E5B60"/>
    <w:rsid w:val="009E5BDB"/>
    <w:rsid w:val="009F2ABF"/>
    <w:rsid w:val="009F317E"/>
    <w:rsid w:val="009F3486"/>
    <w:rsid w:val="009F35BF"/>
    <w:rsid w:val="009F54C5"/>
    <w:rsid w:val="00A00002"/>
    <w:rsid w:val="00A00AEC"/>
    <w:rsid w:val="00A00D87"/>
    <w:rsid w:val="00A0391C"/>
    <w:rsid w:val="00A05F65"/>
    <w:rsid w:val="00A070C9"/>
    <w:rsid w:val="00A073DA"/>
    <w:rsid w:val="00A11CC6"/>
    <w:rsid w:val="00A135BB"/>
    <w:rsid w:val="00A17E5B"/>
    <w:rsid w:val="00A229A2"/>
    <w:rsid w:val="00A2406A"/>
    <w:rsid w:val="00A242B2"/>
    <w:rsid w:val="00A2660D"/>
    <w:rsid w:val="00A2689C"/>
    <w:rsid w:val="00A30304"/>
    <w:rsid w:val="00A320AD"/>
    <w:rsid w:val="00A3221E"/>
    <w:rsid w:val="00A33FA3"/>
    <w:rsid w:val="00A340F5"/>
    <w:rsid w:val="00A35F75"/>
    <w:rsid w:val="00A36A0C"/>
    <w:rsid w:val="00A37141"/>
    <w:rsid w:val="00A379FE"/>
    <w:rsid w:val="00A40846"/>
    <w:rsid w:val="00A424EB"/>
    <w:rsid w:val="00A43A84"/>
    <w:rsid w:val="00A44261"/>
    <w:rsid w:val="00A45CD7"/>
    <w:rsid w:val="00A515E6"/>
    <w:rsid w:val="00A517BA"/>
    <w:rsid w:val="00A52F33"/>
    <w:rsid w:val="00A54B62"/>
    <w:rsid w:val="00A564D3"/>
    <w:rsid w:val="00A5768E"/>
    <w:rsid w:val="00A606F4"/>
    <w:rsid w:val="00A61713"/>
    <w:rsid w:val="00A62E30"/>
    <w:rsid w:val="00A67909"/>
    <w:rsid w:val="00A679CF"/>
    <w:rsid w:val="00A67E48"/>
    <w:rsid w:val="00A715D8"/>
    <w:rsid w:val="00A71E98"/>
    <w:rsid w:val="00A7321F"/>
    <w:rsid w:val="00A7380F"/>
    <w:rsid w:val="00A740AC"/>
    <w:rsid w:val="00A77A92"/>
    <w:rsid w:val="00A80ABB"/>
    <w:rsid w:val="00A80B51"/>
    <w:rsid w:val="00A8121C"/>
    <w:rsid w:val="00A81DD5"/>
    <w:rsid w:val="00A82ECF"/>
    <w:rsid w:val="00A902BC"/>
    <w:rsid w:val="00A94561"/>
    <w:rsid w:val="00A952AD"/>
    <w:rsid w:val="00A9770B"/>
    <w:rsid w:val="00AA2261"/>
    <w:rsid w:val="00AA4699"/>
    <w:rsid w:val="00AA4E7B"/>
    <w:rsid w:val="00AA5CE8"/>
    <w:rsid w:val="00AA78C3"/>
    <w:rsid w:val="00AB0718"/>
    <w:rsid w:val="00AB0E5D"/>
    <w:rsid w:val="00AB183B"/>
    <w:rsid w:val="00AB18F3"/>
    <w:rsid w:val="00AB2017"/>
    <w:rsid w:val="00AB21FE"/>
    <w:rsid w:val="00AB3B4E"/>
    <w:rsid w:val="00AC2CB5"/>
    <w:rsid w:val="00AC2ECE"/>
    <w:rsid w:val="00AC641A"/>
    <w:rsid w:val="00AC7C9D"/>
    <w:rsid w:val="00AD3623"/>
    <w:rsid w:val="00AD5046"/>
    <w:rsid w:val="00AD6482"/>
    <w:rsid w:val="00AD7271"/>
    <w:rsid w:val="00AD7874"/>
    <w:rsid w:val="00AE0415"/>
    <w:rsid w:val="00AE58D1"/>
    <w:rsid w:val="00AE635A"/>
    <w:rsid w:val="00AE736B"/>
    <w:rsid w:val="00AE7657"/>
    <w:rsid w:val="00AF244D"/>
    <w:rsid w:val="00AF40E7"/>
    <w:rsid w:val="00AF4848"/>
    <w:rsid w:val="00AF4F86"/>
    <w:rsid w:val="00AF7B48"/>
    <w:rsid w:val="00AF7DC1"/>
    <w:rsid w:val="00B046AA"/>
    <w:rsid w:val="00B05276"/>
    <w:rsid w:val="00B05705"/>
    <w:rsid w:val="00B06961"/>
    <w:rsid w:val="00B11E1E"/>
    <w:rsid w:val="00B12B6C"/>
    <w:rsid w:val="00B13209"/>
    <w:rsid w:val="00B13954"/>
    <w:rsid w:val="00B14204"/>
    <w:rsid w:val="00B146D1"/>
    <w:rsid w:val="00B177A1"/>
    <w:rsid w:val="00B17BAA"/>
    <w:rsid w:val="00B20F75"/>
    <w:rsid w:val="00B21E9C"/>
    <w:rsid w:val="00B2363D"/>
    <w:rsid w:val="00B2460B"/>
    <w:rsid w:val="00B319FA"/>
    <w:rsid w:val="00B32B1E"/>
    <w:rsid w:val="00B366D4"/>
    <w:rsid w:val="00B37025"/>
    <w:rsid w:val="00B37223"/>
    <w:rsid w:val="00B41D6B"/>
    <w:rsid w:val="00B44E33"/>
    <w:rsid w:val="00B45F28"/>
    <w:rsid w:val="00B46498"/>
    <w:rsid w:val="00B479C7"/>
    <w:rsid w:val="00B519E8"/>
    <w:rsid w:val="00B52D31"/>
    <w:rsid w:val="00B534AF"/>
    <w:rsid w:val="00B53DF5"/>
    <w:rsid w:val="00B53E93"/>
    <w:rsid w:val="00B54A1E"/>
    <w:rsid w:val="00B56349"/>
    <w:rsid w:val="00B60419"/>
    <w:rsid w:val="00B60B52"/>
    <w:rsid w:val="00B60B78"/>
    <w:rsid w:val="00B62367"/>
    <w:rsid w:val="00B654F9"/>
    <w:rsid w:val="00B65F1D"/>
    <w:rsid w:val="00B73F29"/>
    <w:rsid w:val="00B74D2B"/>
    <w:rsid w:val="00B766DE"/>
    <w:rsid w:val="00B776A6"/>
    <w:rsid w:val="00B82D32"/>
    <w:rsid w:val="00B8460C"/>
    <w:rsid w:val="00B8498B"/>
    <w:rsid w:val="00B8768B"/>
    <w:rsid w:val="00B90663"/>
    <w:rsid w:val="00B92490"/>
    <w:rsid w:val="00B92D97"/>
    <w:rsid w:val="00B957F3"/>
    <w:rsid w:val="00B96328"/>
    <w:rsid w:val="00BA24C0"/>
    <w:rsid w:val="00BA2B30"/>
    <w:rsid w:val="00BA4E74"/>
    <w:rsid w:val="00BA6659"/>
    <w:rsid w:val="00BA695A"/>
    <w:rsid w:val="00BA7C7B"/>
    <w:rsid w:val="00BB165D"/>
    <w:rsid w:val="00BB2E49"/>
    <w:rsid w:val="00BB357C"/>
    <w:rsid w:val="00BB45DE"/>
    <w:rsid w:val="00BB6FE0"/>
    <w:rsid w:val="00BB7B65"/>
    <w:rsid w:val="00BC197C"/>
    <w:rsid w:val="00BC322E"/>
    <w:rsid w:val="00BC3963"/>
    <w:rsid w:val="00BC3A0A"/>
    <w:rsid w:val="00BC5E9D"/>
    <w:rsid w:val="00BC7D3F"/>
    <w:rsid w:val="00BD5E3B"/>
    <w:rsid w:val="00BE36A6"/>
    <w:rsid w:val="00BE3F1D"/>
    <w:rsid w:val="00BE6CD7"/>
    <w:rsid w:val="00BE78F2"/>
    <w:rsid w:val="00BF0F0B"/>
    <w:rsid w:val="00BF18A8"/>
    <w:rsid w:val="00BF248E"/>
    <w:rsid w:val="00BF2C24"/>
    <w:rsid w:val="00BF5933"/>
    <w:rsid w:val="00BF7B93"/>
    <w:rsid w:val="00C00B26"/>
    <w:rsid w:val="00C00B7A"/>
    <w:rsid w:val="00C00D2A"/>
    <w:rsid w:val="00C02EE1"/>
    <w:rsid w:val="00C030A3"/>
    <w:rsid w:val="00C0516F"/>
    <w:rsid w:val="00C128F4"/>
    <w:rsid w:val="00C154F6"/>
    <w:rsid w:val="00C15ECB"/>
    <w:rsid w:val="00C16EFE"/>
    <w:rsid w:val="00C171AE"/>
    <w:rsid w:val="00C22997"/>
    <w:rsid w:val="00C2389D"/>
    <w:rsid w:val="00C2579B"/>
    <w:rsid w:val="00C3198E"/>
    <w:rsid w:val="00C31CC2"/>
    <w:rsid w:val="00C33614"/>
    <w:rsid w:val="00C35BA1"/>
    <w:rsid w:val="00C360AF"/>
    <w:rsid w:val="00C372A1"/>
    <w:rsid w:val="00C41AE3"/>
    <w:rsid w:val="00C41C90"/>
    <w:rsid w:val="00C41EDD"/>
    <w:rsid w:val="00C436B1"/>
    <w:rsid w:val="00C43EEF"/>
    <w:rsid w:val="00C517BC"/>
    <w:rsid w:val="00C52E16"/>
    <w:rsid w:val="00C53623"/>
    <w:rsid w:val="00C60BDB"/>
    <w:rsid w:val="00C642F8"/>
    <w:rsid w:val="00C70369"/>
    <w:rsid w:val="00C90AFA"/>
    <w:rsid w:val="00C921F7"/>
    <w:rsid w:val="00C926C4"/>
    <w:rsid w:val="00C9456E"/>
    <w:rsid w:val="00C957A4"/>
    <w:rsid w:val="00CA03B9"/>
    <w:rsid w:val="00CA0D72"/>
    <w:rsid w:val="00CA0FFA"/>
    <w:rsid w:val="00CA1000"/>
    <w:rsid w:val="00CA13AA"/>
    <w:rsid w:val="00CA355A"/>
    <w:rsid w:val="00CA36DD"/>
    <w:rsid w:val="00CA4905"/>
    <w:rsid w:val="00CA56B0"/>
    <w:rsid w:val="00CA6CFA"/>
    <w:rsid w:val="00CB0ED7"/>
    <w:rsid w:val="00CB58F8"/>
    <w:rsid w:val="00CB5ACE"/>
    <w:rsid w:val="00CB66B7"/>
    <w:rsid w:val="00CB699B"/>
    <w:rsid w:val="00CB6A9D"/>
    <w:rsid w:val="00CC20F4"/>
    <w:rsid w:val="00CC41A5"/>
    <w:rsid w:val="00CC590B"/>
    <w:rsid w:val="00CC6228"/>
    <w:rsid w:val="00CC6711"/>
    <w:rsid w:val="00CD0EDB"/>
    <w:rsid w:val="00CD254A"/>
    <w:rsid w:val="00CD41EC"/>
    <w:rsid w:val="00CD6E73"/>
    <w:rsid w:val="00CD7404"/>
    <w:rsid w:val="00CD794D"/>
    <w:rsid w:val="00CE0AF8"/>
    <w:rsid w:val="00CE0F06"/>
    <w:rsid w:val="00CE265A"/>
    <w:rsid w:val="00CE32F9"/>
    <w:rsid w:val="00CE46AA"/>
    <w:rsid w:val="00CE5CA1"/>
    <w:rsid w:val="00CE6B64"/>
    <w:rsid w:val="00CE78E1"/>
    <w:rsid w:val="00CF0FAB"/>
    <w:rsid w:val="00CF3C6B"/>
    <w:rsid w:val="00CF4DBD"/>
    <w:rsid w:val="00CF6602"/>
    <w:rsid w:val="00CF6D60"/>
    <w:rsid w:val="00D02A1D"/>
    <w:rsid w:val="00D03141"/>
    <w:rsid w:val="00D05978"/>
    <w:rsid w:val="00D073F5"/>
    <w:rsid w:val="00D11743"/>
    <w:rsid w:val="00D1195B"/>
    <w:rsid w:val="00D13322"/>
    <w:rsid w:val="00D14415"/>
    <w:rsid w:val="00D15458"/>
    <w:rsid w:val="00D16D52"/>
    <w:rsid w:val="00D17197"/>
    <w:rsid w:val="00D17548"/>
    <w:rsid w:val="00D23BA2"/>
    <w:rsid w:val="00D2518A"/>
    <w:rsid w:val="00D25197"/>
    <w:rsid w:val="00D25C91"/>
    <w:rsid w:val="00D31A29"/>
    <w:rsid w:val="00D33EDC"/>
    <w:rsid w:val="00D34AE1"/>
    <w:rsid w:val="00D3560E"/>
    <w:rsid w:val="00D35A09"/>
    <w:rsid w:val="00D35AEF"/>
    <w:rsid w:val="00D37313"/>
    <w:rsid w:val="00D41D96"/>
    <w:rsid w:val="00D44AE5"/>
    <w:rsid w:val="00D450E8"/>
    <w:rsid w:val="00D467DE"/>
    <w:rsid w:val="00D471EB"/>
    <w:rsid w:val="00D557E2"/>
    <w:rsid w:val="00D55CC2"/>
    <w:rsid w:val="00D57B2F"/>
    <w:rsid w:val="00D638B2"/>
    <w:rsid w:val="00D662AA"/>
    <w:rsid w:val="00D66C43"/>
    <w:rsid w:val="00D67870"/>
    <w:rsid w:val="00D70A40"/>
    <w:rsid w:val="00D7490D"/>
    <w:rsid w:val="00D75FBC"/>
    <w:rsid w:val="00D817FB"/>
    <w:rsid w:val="00D84E91"/>
    <w:rsid w:val="00D85D76"/>
    <w:rsid w:val="00D91F4F"/>
    <w:rsid w:val="00D92038"/>
    <w:rsid w:val="00D9228E"/>
    <w:rsid w:val="00D945FC"/>
    <w:rsid w:val="00D94957"/>
    <w:rsid w:val="00D950D0"/>
    <w:rsid w:val="00D97EB5"/>
    <w:rsid w:val="00DA08CC"/>
    <w:rsid w:val="00DA4142"/>
    <w:rsid w:val="00DA4971"/>
    <w:rsid w:val="00DA509C"/>
    <w:rsid w:val="00DB087C"/>
    <w:rsid w:val="00DB128B"/>
    <w:rsid w:val="00DB25AE"/>
    <w:rsid w:val="00DB31C7"/>
    <w:rsid w:val="00DB32D7"/>
    <w:rsid w:val="00DB381D"/>
    <w:rsid w:val="00DB3B61"/>
    <w:rsid w:val="00DB406A"/>
    <w:rsid w:val="00DB7592"/>
    <w:rsid w:val="00DB7F5A"/>
    <w:rsid w:val="00DC1098"/>
    <w:rsid w:val="00DC3A18"/>
    <w:rsid w:val="00DC3D1A"/>
    <w:rsid w:val="00DC6F1B"/>
    <w:rsid w:val="00DC7CB2"/>
    <w:rsid w:val="00DD459D"/>
    <w:rsid w:val="00DD5F71"/>
    <w:rsid w:val="00DD72D2"/>
    <w:rsid w:val="00DD73D0"/>
    <w:rsid w:val="00DE16AE"/>
    <w:rsid w:val="00DE2184"/>
    <w:rsid w:val="00DE52C4"/>
    <w:rsid w:val="00DE6761"/>
    <w:rsid w:val="00DE7C63"/>
    <w:rsid w:val="00DF1658"/>
    <w:rsid w:val="00DF2CBB"/>
    <w:rsid w:val="00DF3985"/>
    <w:rsid w:val="00DF3EE5"/>
    <w:rsid w:val="00DF43E5"/>
    <w:rsid w:val="00DF4E93"/>
    <w:rsid w:val="00DF587C"/>
    <w:rsid w:val="00DF5CCA"/>
    <w:rsid w:val="00E00609"/>
    <w:rsid w:val="00E0147E"/>
    <w:rsid w:val="00E01E1E"/>
    <w:rsid w:val="00E0316E"/>
    <w:rsid w:val="00E05EDF"/>
    <w:rsid w:val="00E07427"/>
    <w:rsid w:val="00E12804"/>
    <w:rsid w:val="00E136DB"/>
    <w:rsid w:val="00E14D2F"/>
    <w:rsid w:val="00E15806"/>
    <w:rsid w:val="00E1680E"/>
    <w:rsid w:val="00E1789A"/>
    <w:rsid w:val="00E21066"/>
    <w:rsid w:val="00E21548"/>
    <w:rsid w:val="00E240CA"/>
    <w:rsid w:val="00E241AF"/>
    <w:rsid w:val="00E2431B"/>
    <w:rsid w:val="00E24668"/>
    <w:rsid w:val="00E30EE1"/>
    <w:rsid w:val="00E32314"/>
    <w:rsid w:val="00E35263"/>
    <w:rsid w:val="00E35314"/>
    <w:rsid w:val="00E35B35"/>
    <w:rsid w:val="00E35C3D"/>
    <w:rsid w:val="00E36594"/>
    <w:rsid w:val="00E428DF"/>
    <w:rsid w:val="00E440BC"/>
    <w:rsid w:val="00E46FF2"/>
    <w:rsid w:val="00E50EF3"/>
    <w:rsid w:val="00E52457"/>
    <w:rsid w:val="00E57948"/>
    <w:rsid w:val="00E61BA5"/>
    <w:rsid w:val="00E65175"/>
    <w:rsid w:val="00E651AF"/>
    <w:rsid w:val="00E65261"/>
    <w:rsid w:val="00E65AF6"/>
    <w:rsid w:val="00E6633C"/>
    <w:rsid w:val="00E71EF0"/>
    <w:rsid w:val="00E73B25"/>
    <w:rsid w:val="00E83D33"/>
    <w:rsid w:val="00E840F8"/>
    <w:rsid w:val="00E84847"/>
    <w:rsid w:val="00E85D3D"/>
    <w:rsid w:val="00E9040F"/>
    <w:rsid w:val="00E908D2"/>
    <w:rsid w:val="00EA04BA"/>
    <w:rsid w:val="00EA0DB7"/>
    <w:rsid w:val="00EA377D"/>
    <w:rsid w:val="00EA5986"/>
    <w:rsid w:val="00EA6533"/>
    <w:rsid w:val="00EA67FF"/>
    <w:rsid w:val="00EB0C18"/>
    <w:rsid w:val="00EB2771"/>
    <w:rsid w:val="00EB2BF3"/>
    <w:rsid w:val="00EB490E"/>
    <w:rsid w:val="00EB617E"/>
    <w:rsid w:val="00EC167D"/>
    <w:rsid w:val="00EC18C2"/>
    <w:rsid w:val="00EC34CF"/>
    <w:rsid w:val="00EC41C8"/>
    <w:rsid w:val="00EC5A58"/>
    <w:rsid w:val="00EC64A2"/>
    <w:rsid w:val="00ED36A2"/>
    <w:rsid w:val="00ED36B5"/>
    <w:rsid w:val="00ED51AF"/>
    <w:rsid w:val="00EE01F4"/>
    <w:rsid w:val="00EE1B57"/>
    <w:rsid w:val="00EE226F"/>
    <w:rsid w:val="00EE5326"/>
    <w:rsid w:val="00EE54DF"/>
    <w:rsid w:val="00EE5B8A"/>
    <w:rsid w:val="00EF3AA2"/>
    <w:rsid w:val="00EF417F"/>
    <w:rsid w:val="00EF471C"/>
    <w:rsid w:val="00F00396"/>
    <w:rsid w:val="00F0107F"/>
    <w:rsid w:val="00F0288F"/>
    <w:rsid w:val="00F02FB3"/>
    <w:rsid w:val="00F03D0B"/>
    <w:rsid w:val="00F06453"/>
    <w:rsid w:val="00F068D5"/>
    <w:rsid w:val="00F07253"/>
    <w:rsid w:val="00F072C7"/>
    <w:rsid w:val="00F078B3"/>
    <w:rsid w:val="00F07E6D"/>
    <w:rsid w:val="00F1087D"/>
    <w:rsid w:val="00F12A24"/>
    <w:rsid w:val="00F15C29"/>
    <w:rsid w:val="00F178FB"/>
    <w:rsid w:val="00F21AC1"/>
    <w:rsid w:val="00F26F13"/>
    <w:rsid w:val="00F3038E"/>
    <w:rsid w:val="00F30E2F"/>
    <w:rsid w:val="00F338B6"/>
    <w:rsid w:val="00F36FDA"/>
    <w:rsid w:val="00F3785C"/>
    <w:rsid w:val="00F42E0A"/>
    <w:rsid w:val="00F43E2B"/>
    <w:rsid w:val="00F44457"/>
    <w:rsid w:val="00F515CE"/>
    <w:rsid w:val="00F5560E"/>
    <w:rsid w:val="00F563D5"/>
    <w:rsid w:val="00F563F1"/>
    <w:rsid w:val="00F60963"/>
    <w:rsid w:val="00F60CAB"/>
    <w:rsid w:val="00F61500"/>
    <w:rsid w:val="00F775C4"/>
    <w:rsid w:val="00F8054F"/>
    <w:rsid w:val="00F92FB1"/>
    <w:rsid w:val="00F930F8"/>
    <w:rsid w:val="00F95991"/>
    <w:rsid w:val="00F96265"/>
    <w:rsid w:val="00F9646B"/>
    <w:rsid w:val="00F973A0"/>
    <w:rsid w:val="00F97543"/>
    <w:rsid w:val="00FA0E25"/>
    <w:rsid w:val="00FA136E"/>
    <w:rsid w:val="00FA2DA0"/>
    <w:rsid w:val="00FA4AE7"/>
    <w:rsid w:val="00FA642F"/>
    <w:rsid w:val="00FA6BD9"/>
    <w:rsid w:val="00FB0137"/>
    <w:rsid w:val="00FB3D08"/>
    <w:rsid w:val="00FB6674"/>
    <w:rsid w:val="00FB70B4"/>
    <w:rsid w:val="00FC29C2"/>
    <w:rsid w:val="00FC305B"/>
    <w:rsid w:val="00FC42F5"/>
    <w:rsid w:val="00FC4838"/>
    <w:rsid w:val="00FC4C4D"/>
    <w:rsid w:val="00FC4C77"/>
    <w:rsid w:val="00FC5AFB"/>
    <w:rsid w:val="00FC5D6A"/>
    <w:rsid w:val="00FC7F7A"/>
    <w:rsid w:val="00FD0A2D"/>
    <w:rsid w:val="00FD2704"/>
    <w:rsid w:val="00FD34DE"/>
    <w:rsid w:val="00FD49ED"/>
    <w:rsid w:val="00FD67DB"/>
    <w:rsid w:val="00FE0EA7"/>
    <w:rsid w:val="00FE16D2"/>
    <w:rsid w:val="00FE3428"/>
    <w:rsid w:val="00FE34BD"/>
    <w:rsid w:val="00FE5008"/>
    <w:rsid w:val="00FE518D"/>
    <w:rsid w:val="00FF180F"/>
    <w:rsid w:val="00FF1943"/>
    <w:rsid w:val="00FF2734"/>
    <w:rsid w:val="00FF58F9"/>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BC04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789A"/>
    <w:pPr>
      <w:ind w:firstLineChars="200" w:firstLine="420"/>
    </w:pPr>
  </w:style>
  <w:style w:type="paragraph" w:styleId="a4">
    <w:name w:val="footer"/>
    <w:basedOn w:val="a"/>
    <w:link w:val="a5"/>
    <w:rsid w:val="00E1789A"/>
    <w:pPr>
      <w:tabs>
        <w:tab w:val="center" w:pos="4153"/>
        <w:tab w:val="right" w:pos="8306"/>
      </w:tabs>
      <w:snapToGrid w:val="0"/>
      <w:jc w:val="left"/>
    </w:pPr>
    <w:rPr>
      <w:rFonts w:ascii="Times New Roman" w:eastAsia="宋体" w:hAnsi="Times New Roman" w:cs="Times New Roman"/>
      <w:sz w:val="18"/>
      <w:szCs w:val="20"/>
    </w:rPr>
  </w:style>
  <w:style w:type="character" w:customStyle="1" w:styleId="a5">
    <w:name w:val="页脚字符"/>
    <w:basedOn w:val="a0"/>
    <w:link w:val="a4"/>
    <w:rsid w:val="00E1789A"/>
    <w:rPr>
      <w:rFonts w:ascii="Times New Roman" w:eastAsia="宋体" w:hAnsi="Times New Roman" w:cs="Times New Roman"/>
      <w:sz w:val="18"/>
      <w:szCs w:val="20"/>
    </w:rPr>
  </w:style>
  <w:style w:type="paragraph" w:styleId="a6">
    <w:name w:val="Normal (Web)"/>
    <w:basedOn w:val="a"/>
    <w:uiPriority w:val="99"/>
    <w:semiHidden/>
    <w:unhideWhenUsed/>
    <w:rsid w:val="00E1789A"/>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a8"/>
    <w:uiPriority w:val="99"/>
    <w:semiHidden/>
    <w:unhideWhenUsed/>
    <w:rsid w:val="00B534AF"/>
    <w:rPr>
      <w:sz w:val="16"/>
      <w:szCs w:val="16"/>
    </w:rPr>
  </w:style>
  <w:style w:type="character" w:customStyle="1" w:styleId="a8">
    <w:name w:val="批注框文本字符"/>
    <w:basedOn w:val="a0"/>
    <w:link w:val="a7"/>
    <w:uiPriority w:val="99"/>
    <w:semiHidden/>
    <w:rsid w:val="00B534AF"/>
    <w:rPr>
      <w:sz w:val="16"/>
      <w:szCs w:val="16"/>
    </w:rPr>
  </w:style>
  <w:style w:type="character" w:customStyle="1" w:styleId="shorttext">
    <w:name w:val="short_text"/>
    <w:basedOn w:val="a0"/>
    <w:rsid w:val="001350D3"/>
  </w:style>
  <w:style w:type="character" w:styleId="a9">
    <w:name w:val="Hyperlink"/>
    <w:basedOn w:val="a0"/>
    <w:uiPriority w:val="99"/>
    <w:unhideWhenUsed/>
    <w:rsid w:val="000D2A66"/>
    <w:rPr>
      <w:color w:val="0000FF" w:themeColor="hyperlink"/>
      <w:u w:val="single"/>
    </w:rPr>
  </w:style>
  <w:style w:type="character" w:styleId="aa">
    <w:name w:val="Placeholder Text"/>
    <w:basedOn w:val="a0"/>
    <w:uiPriority w:val="99"/>
    <w:semiHidden/>
    <w:rsid w:val="005F44A8"/>
    <w:rPr>
      <w:color w:val="808080"/>
    </w:rPr>
  </w:style>
  <w:style w:type="character" w:styleId="ab">
    <w:name w:val="annotation reference"/>
    <w:basedOn w:val="a0"/>
    <w:uiPriority w:val="99"/>
    <w:semiHidden/>
    <w:unhideWhenUsed/>
    <w:rsid w:val="00E07427"/>
    <w:rPr>
      <w:sz w:val="21"/>
      <w:szCs w:val="21"/>
    </w:rPr>
  </w:style>
  <w:style w:type="paragraph" w:styleId="ac">
    <w:name w:val="annotation text"/>
    <w:basedOn w:val="a"/>
    <w:link w:val="ad"/>
    <w:uiPriority w:val="99"/>
    <w:semiHidden/>
    <w:unhideWhenUsed/>
    <w:rsid w:val="00E07427"/>
    <w:pPr>
      <w:jc w:val="left"/>
    </w:pPr>
  </w:style>
  <w:style w:type="character" w:customStyle="1" w:styleId="ad">
    <w:name w:val="注释文本字符"/>
    <w:basedOn w:val="a0"/>
    <w:link w:val="ac"/>
    <w:uiPriority w:val="99"/>
    <w:semiHidden/>
    <w:rsid w:val="00E07427"/>
  </w:style>
  <w:style w:type="paragraph" w:styleId="ae">
    <w:name w:val="annotation subject"/>
    <w:basedOn w:val="ac"/>
    <w:next w:val="ac"/>
    <w:link w:val="af"/>
    <w:uiPriority w:val="99"/>
    <w:semiHidden/>
    <w:unhideWhenUsed/>
    <w:rsid w:val="00E07427"/>
    <w:rPr>
      <w:b/>
      <w:bCs/>
    </w:rPr>
  </w:style>
  <w:style w:type="character" w:customStyle="1" w:styleId="af">
    <w:name w:val="批注主题字符"/>
    <w:basedOn w:val="ad"/>
    <w:link w:val="ae"/>
    <w:uiPriority w:val="99"/>
    <w:semiHidden/>
    <w:rsid w:val="00E07427"/>
    <w:rPr>
      <w:b/>
      <w:bCs/>
    </w:rPr>
  </w:style>
  <w:style w:type="paragraph" w:styleId="af0">
    <w:name w:val="Date"/>
    <w:basedOn w:val="a"/>
    <w:next w:val="a"/>
    <w:link w:val="af1"/>
    <w:uiPriority w:val="99"/>
    <w:unhideWhenUsed/>
    <w:rsid w:val="005B53A7"/>
    <w:pPr>
      <w:ind w:leftChars="2500" w:left="100"/>
    </w:pPr>
    <w:rPr>
      <w:rFonts w:asciiTheme="minorEastAsia" w:hAnsiTheme="minorEastAsia" w:cs="楷体_GB2312"/>
      <w:b/>
      <w:bCs/>
      <w:sz w:val="24"/>
      <w:szCs w:val="24"/>
    </w:rPr>
  </w:style>
  <w:style w:type="character" w:customStyle="1" w:styleId="af1">
    <w:name w:val="日期字符"/>
    <w:basedOn w:val="a0"/>
    <w:link w:val="af0"/>
    <w:uiPriority w:val="99"/>
    <w:rsid w:val="005B53A7"/>
    <w:rPr>
      <w:rFonts w:asciiTheme="minorEastAsia" w:hAnsiTheme="minorEastAsia" w:cs="楷体_GB2312"/>
      <w:b/>
      <w:bCs/>
      <w:sz w:val="24"/>
      <w:szCs w:val="24"/>
    </w:rPr>
  </w:style>
  <w:style w:type="character" w:customStyle="1" w:styleId="apple-converted-space">
    <w:name w:val="apple-converted-space"/>
    <w:basedOn w:val="a0"/>
    <w:rsid w:val="001513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789A"/>
    <w:pPr>
      <w:ind w:firstLineChars="200" w:firstLine="420"/>
    </w:pPr>
  </w:style>
  <w:style w:type="paragraph" w:styleId="a4">
    <w:name w:val="footer"/>
    <w:basedOn w:val="a"/>
    <w:link w:val="a5"/>
    <w:rsid w:val="00E1789A"/>
    <w:pPr>
      <w:tabs>
        <w:tab w:val="center" w:pos="4153"/>
        <w:tab w:val="right" w:pos="8306"/>
      </w:tabs>
      <w:snapToGrid w:val="0"/>
      <w:jc w:val="left"/>
    </w:pPr>
    <w:rPr>
      <w:rFonts w:ascii="Times New Roman" w:eastAsia="宋体" w:hAnsi="Times New Roman" w:cs="Times New Roman"/>
      <w:sz w:val="18"/>
      <w:szCs w:val="20"/>
    </w:rPr>
  </w:style>
  <w:style w:type="character" w:customStyle="1" w:styleId="a5">
    <w:name w:val="页脚字符"/>
    <w:basedOn w:val="a0"/>
    <w:link w:val="a4"/>
    <w:rsid w:val="00E1789A"/>
    <w:rPr>
      <w:rFonts w:ascii="Times New Roman" w:eastAsia="宋体" w:hAnsi="Times New Roman" w:cs="Times New Roman"/>
      <w:sz w:val="18"/>
      <w:szCs w:val="20"/>
    </w:rPr>
  </w:style>
  <w:style w:type="paragraph" w:styleId="a6">
    <w:name w:val="Normal (Web)"/>
    <w:basedOn w:val="a"/>
    <w:uiPriority w:val="99"/>
    <w:semiHidden/>
    <w:unhideWhenUsed/>
    <w:rsid w:val="00E1789A"/>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a8"/>
    <w:uiPriority w:val="99"/>
    <w:semiHidden/>
    <w:unhideWhenUsed/>
    <w:rsid w:val="00B534AF"/>
    <w:rPr>
      <w:sz w:val="16"/>
      <w:szCs w:val="16"/>
    </w:rPr>
  </w:style>
  <w:style w:type="character" w:customStyle="1" w:styleId="a8">
    <w:name w:val="批注框文本字符"/>
    <w:basedOn w:val="a0"/>
    <w:link w:val="a7"/>
    <w:uiPriority w:val="99"/>
    <w:semiHidden/>
    <w:rsid w:val="00B534AF"/>
    <w:rPr>
      <w:sz w:val="16"/>
      <w:szCs w:val="16"/>
    </w:rPr>
  </w:style>
  <w:style w:type="character" w:customStyle="1" w:styleId="shorttext">
    <w:name w:val="short_text"/>
    <w:basedOn w:val="a0"/>
    <w:rsid w:val="001350D3"/>
  </w:style>
  <w:style w:type="character" w:styleId="a9">
    <w:name w:val="Hyperlink"/>
    <w:basedOn w:val="a0"/>
    <w:uiPriority w:val="99"/>
    <w:unhideWhenUsed/>
    <w:rsid w:val="000D2A66"/>
    <w:rPr>
      <w:color w:val="0000FF" w:themeColor="hyperlink"/>
      <w:u w:val="single"/>
    </w:rPr>
  </w:style>
  <w:style w:type="character" w:styleId="aa">
    <w:name w:val="Placeholder Text"/>
    <w:basedOn w:val="a0"/>
    <w:uiPriority w:val="99"/>
    <w:semiHidden/>
    <w:rsid w:val="005F44A8"/>
    <w:rPr>
      <w:color w:val="808080"/>
    </w:rPr>
  </w:style>
  <w:style w:type="character" w:styleId="ab">
    <w:name w:val="annotation reference"/>
    <w:basedOn w:val="a0"/>
    <w:uiPriority w:val="99"/>
    <w:semiHidden/>
    <w:unhideWhenUsed/>
    <w:rsid w:val="00E07427"/>
    <w:rPr>
      <w:sz w:val="21"/>
      <w:szCs w:val="21"/>
    </w:rPr>
  </w:style>
  <w:style w:type="paragraph" w:styleId="ac">
    <w:name w:val="annotation text"/>
    <w:basedOn w:val="a"/>
    <w:link w:val="ad"/>
    <w:uiPriority w:val="99"/>
    <w:semiHidden/>
    <w:unhideWhenUsed/>
    <w:rsid w:val="00E07427"/>
    <w:pPr>
      <w:jc w:val="left"/>
    </w:pPr>
  </w:style>
  <w:style w:type="character" w:customStyle="1" w:styleId="ad">
    <w:name w:val="注释文本字符"/>
    <w:basedOn w:val="a0"/>
    <w:link w:val="ac"/>
    <w:uiPriority w:val="99"/>
    <w:semiHidden/>
    <w:rsid w:val="00E07427"/>
  </w:style>
  <w:style w:type="paragraph" w:styleId="ae">
    <w:name w:val="annotation subject"/>
    <w:basedOn w:val="ac"/>
    <w:next w:val="ac"/>
    <w:link w:val="af"/>
    <w:uiPriority w:val="99"/>
    <w:semiHidden/>
    <w:unhideWhenUsed/>
    <w:rsid w:val="00E07427"/>
    <w:rPr>
      <w:b/>
      <w:bCs/>
    </w:rPr>
  </w:style>
  <w:style w:type="character" w:customStyle="1" w:styleId="af">
    <w:name w:val="批注主题字符"/>
    <w:basedOn w:val="ad"/>
    <w:link w:val="ae"/>
    <w:uiPriority w:val="99"/>
    <w:semiHidden/>
    <w:rsid w:val="00E07427"/>
    <w:rPr>
      <w:b/>
      <w:bCs/>
    </w:rPr>
  </w:style>
  <w:style w:type="paragraph" w:styleId="af0">
    <w:name w:val="Date"/>
    <w:basedOn w:val="a"/>
    <w:next w:val="a"/>
    <w:link w:val="af1"/>
    <w:uiPriority w:val="99"/>
    <w:unhideWhenUsed/>
    <w:rsid w:val="005B53A7"/>
    <w:pPr>
      <w:ind w:leftChars="2500" w:left="100"/>
    </w:pPr>
    <w:rPr>
      <w:rFonts w:asciiTheme="minorEastAsia" w:hAnsiTheme="minorEastAsia" w:cs="楷体_GB2312"/>
      <w:b/>
      <w:bCs/>
      <w:sz w:val="24"/>
      <w:szCs w:val="24"/>
    </w:rPr>
  </w:style>
  <w:style w:type="character" w:customStyle="1" w:styleId="af1">
    <w:name w:val="日期字符"/>
    <w:basedOn w:val="a0"/>
    <w:link w:val="af0"/>
    <w:uiPriority w:val="99"/>
    <w:rsid w:val="005B53A7"/>
    <w:rPr>
      <w:rFonts w:asciiTheme="minorEastAsia" w:hAnsiTheme="minorEastAsia" w:cs="楷体_GB2312"/>
      <w:b/>
      <w:bCs/>
      <w:sz w:val="24"/>
      <w:szCs w:val="24"/>
    </w:rPr>
  </w:style>
  <w:style w:type="character" w:customStyle="1" w:styleId="apple-converted-space">
    <w:name w:val="apple-converted-space"/>
    <w:basedOn w:val="a0"/>
    <w:rsid w:val="00151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1842">
      <w:bodyDiv w:val="1"/>
      <w:marLeft w:val="0"/>
      <w:marRight w:val="0"/>
      <w:marTop w:val="0"/>
      <w:marBottom w:val="0"/>
      <w:divBdr>
        <w:top w:val="none" w:sz="0" w:space="0" w:color="auto"/>
        <w:left w:val="none" w:sz="0" w:space="0" w:color="auto"/>
        <w:bottom w:val="none" w:sz="0" w:space="0" w:color="auto"/>
        <w:right w:val="none" w:sz="0" w:space="0" w:color="auto"/>
      </w:divBdr>
      <w:divsChild>
        <w:div w:id="28995472">
          <w:marLeft w:val="0"/>
          <w:marRight w:val="0"/>
          <w:marTop w:val="0"/>
          <w:marBottom w:val="0"/>
          <w:divBdr>
            <w:top w:val="none" w:sz="0" w:space="0" w:color="auto"/>
            <w:left w:val="none" w:sz="0" w:space="0" w:color="auto"/>
            <w:bottom w:val="none" w:sz="0" w:space="0" w:color="auto"/>
            <w:right w:val="none" w:sz="0" w:space="0" w:color="auto"/>
          </w:divBdr>
        </w:div>
      </w:divsChild>
    </w:div>
    <w:div w:id="71660185">
      <w:bodyDiv w:val="1"/>
      <w:marLeft w:val="0"/>
      <w:marRight w:val="0"/>
      <w:marTop w:val="0"/>
      <w:marBottom w:val="0"/>
      <w:divBdr>
        <w:top w:val="none" w:sz="0" w:space="0" w:color="auto"/>
        <w:left w:val="none" w:sz="0" w:space="0" w:color="auto"/>
        <w:bottom w:val="none" w:sz="0" w:space="0" w:color="auto"/>
        <w:right w:val="none" w:sz="0" w:space="0" w:color="auto"/>
      </w:divBdr>
    </w:div>
    <w:div w:id="218130361">
      <w:bodyDiv w:val="1"/>
      <w:marLeft w:val="0"/>
      <w:marRight w:val="0"/>
      <w:marTop w:val="0"/>
      <w:marBottom w:val="0"/>
      <w:divBdr>
        <w:top w:val="none" w:sz="0" w:space="0" w:color="auto"/>
        <w:left w:val="none" w:sz="0" w:space="0" w:color="auto"/>
        <w:bottom w:val="none" w:sz="0" w:space="0" w:color="auto"/>
        <w:right w:val="none" w:sz="0" w:space="0" w:color="auto"/>
      </w:divBdr>
    </w:div>
    <w:div w:id="287972156">
      <w:bodyDiv w:val="1"/>
      <w:marLeft w:val="0"/>
      <w:marRight w:val="0"/>
      <w:marTop w:val="0"/>
      <w:marBottom w:val="0"/>
      <w:divBdr>
        <w:top w:val="none" w:sz="0" w:space="0" w:color="auto"/>
        <w:left w:val="none" w:sz="0" w:space="0" w:color="auto"/>
        <w:bottom w:val="none" w:sz="0" w:space="0" w:color="auto"/>
        <w:right w:val="none" w:sz="0" w:space="0" w:color="auto"/>
      </w:divBdr>
      <w:divsChild>
        <w:div w:id="1152134181">
          <w:marLeft w:val="432"/>
          <w:marRight w:val="0"/>
          <w:marTop w:val="120"/>
          <w:marBottom w:val="0"/>
          <w:divBdr>
            <w:top w:val="none" w:sz="0" w:space="0" w:color="auto"/>
            <w:left w:val="none" w:sz="0" w:space="0" w:color="auto"/>
            <w:bottom w:val="none" w:sz="0" w:space="0" w:color="auto"/>
            <w:right w:val="none" w:sz="0" w:space="0" w:color="auto"/>
          </w:divBdr>
        </w:div>
      </w:divsChild>
    </w:div>
    <w:div w:id="336418929">
      <w:bodyDiv w:val="1"/>
      <w:marLeft w:val="0"/>
      <w:marRight w:val="0"/>
      <w:marTop w:val="0"/>
      <w:marBottom w:val="0"/>
      <w:divBdr>
        <w:top w:val="none" w:sz="0" w:space="0" w:color="auto"/>
        <w:left w:val="none" w:sz="0" w:space="0" w:color="auto"/>
        <w:bottom w:val="none" w:sz="0" w:space="0" w:color="auto"/>
        <w:right w:val="none" w:sz="0" w:space="0" w:color="auto"/>
      </w:divBdr>
    </w:div>
    <w:div w:id="447818182">
      <w:bodyDiv w:val="1"/>
      <w:marLeft w:val="0"/>
      <w:marRight w:val="0"/>
      <w:marTop w:val="0"/>
      <w:marBottom w:val="0"/>
      <w:divBdr>
        <w:top w:val="none" w:sz="0" w:space="0" w:color="auto"/>
        <w:left w:val="none" w:sz="0" w:space="0" w:color="auto"/>
        <w:bottom w:val="none" w:sz="0" w:space="0" w:color="auto"/>
        <w:right w:val="none" w:sz="0" w:space="0" w:color="auto"/>
      </w:divBdr>
    </w:div>
    <w:div w:id="465439063">
      <w:bodyDiv w:val="1"/>
      <w:marLeft w:val="0"/>
      <w:marRight w:val="0"/>
      <w:marTop w:val="0"/>
      <w:marBottom w:val="0"/>
      <w:divBdr>
        <w:top w:val="none" w:sz="0" w:space="0" w:color="auto"/>
        <w:left w:val="none" w:sz="0" w:space="0" w:color="auto"/>
        <w:bottom w:val="none" w:sz="0" w:space="0" w:color="auto"/>
        <w:right w:val="none" w:sz="0" w:space="0" w:color="auto"/>
      </w:divBdr>
      <w:divsChild>
        <w:div w:id="207110132">
          <w:marLeft w:val="0"/>
          <w:marRight w:val="0"/>
          <w:marTop w:val="0"/>
          <w:marBottom w:val="0"/>
          <w:divBdr>
            <w:top w:val="none" w:sz="0" w:space="0" w:color="auto"/>
            <w:left w:val="none" w:sz="0" w:space="0" w:color="auto"/>
            <w:bottom w:val="none" w:sz="0" w:space="0" w:color="auto"/>
            <w:right w:val="none" w:sz="0" w:space="0" w:color="auto"/>
          </w:divBdr>
        </w:div>
      </w:divsChild>
    </w:div>
    <w:div w:id="489565800">
      <w:bodyDiv w:val="1"/>
      <w:marLeft w:val="0"/>
      <w:marRight w:val="0"/>
      <w:marTop w:val="0"/>
      <w:marBottom w:val="0"/>
      <w:divBdr>
        <w:top w:val="none" w:sz="0" w:space="0" w:color="auto"/>
        <w:left w:val="none" w:sz="0" w:space="0" w:color="auto"/>
        <w:bottom w:val="none" w:sz="0" w:space="0" w:color="auto"/>
        <w:right w:val="none" w:sz="0" w:space="0" w:color="auto"/>
      </w:divBdr>
    </w:div>
    <w:div w:id="526332572">
      <w:bodyDiv w:val="1"/>
      <w:marLeft w:val="0"/>
      <w:marRight w:val="0"/>
      <w:marTop w:val="0"/>
      <w:marBottom w:val="0"/>
      <w:divBdr>
        <w:top w:val="none" w:sz="0" w:space="0" w:color="auto"/>
        <w:left w:val="none" w:sz="0" w:space="0" w:color="auto"/>
        <w:bottom w:val="none" w:sz="0" w:space="0" w:color="auto"/>
        <w:right w:val="none" w:sz="0" w:space="0" w:color="auto"/>
      </w:divBdr>
    </w:div>
    <w:div w:id="561597210">
      <w:bodyDiv w:val="1"/>
      <w:marLeft w:val="0"/>
      <w:marRight w:val="0"/>
      <w:marTop w:val="0"/>
      <w:marBottom w:val="0"/>
      <w:divBdr>
        <w:top w:val="none" w:sz="0" w:space="0" w:color="auto"/>
        <w:left w:val="none" w:sz="0" w:space="0" w:color="auto"/>
        <w:bottom w:val="none" w:sz="0" w:space="0" w:color="auto"/>
        <w:right w:val="none" w:sz="0" w:space="0" w:color="auto"/>
      </w:divBdr>
    </w:div>
    <w:div w:id="698167346">
      <w:bodyDiv w:val="1"/>
      <w:marLeft w:val="0"/>
      <w:marRight w:val="0"/>
      <w:marTop w:val="0"/>
      <w:marBottom w:val="0"/>
      <w:divBdr>
        <w:top w:val="none" w:sz="0" w:space="0" w:color="auto"/>
        <w:left w:val="none" w:sz="0" w:space="0" w:color="auto"/>
        <w:bottom w:val="none" w:sz="0" w:space="0" w:color="auto"/>
        <w:right w:val="none" w:sz="0" w:space="0" w:color="auto"/>
      </w:divBdr>
    </w:div>
    <w:div w:id="849031698">
      <w:bodyDiv w:val="1"/>
      <w:marLeft w:val="0"/>
      <w:marRight w:val="0"/>
      <w:marTop w:val="0"/>
      <w:marBottom w:val="0"/>
      <w:divBdr>
        <w:top w:val="none" w:sz="0" w:space="0" w:color="auto"/>
        <w:left w:val="none" w:sz="0" w:space="0" w:color="auto"/>
        <w:bottom w:val="none" w:sz="0" w:space="0" w:color="auto"/>
        <w:right w:val="none" w:sz="0" w:space="0" w:color="auto"/>
      </w:divBdr>
    </w:div>
    <w:div w:id="911082310">
      <w:bodyDiv w:val="1"/>
      <w:marLeft w:val="0"/>
      <w:marRight w:val="0"/>
      <w:marTop w:val="0"/>
      <w:marBottom w:val="0"/>
      <w:divBdr>
        <w:top w:val="none" w:sz="0" w:space="0" w:color="auto"/>
        <w:left w:val="none" w:sz="0" w:space="0" w:color="auto"/>
        <w:bottom w:val="none" w:sz="0" w:space="0" w:color="auto"/>
        <w:right w:val="none" w:sz="0" w:space="0" w:color="auto"/>
      </w:divBdr>
    </w:div>
    <w:div w:id="930158507">
      <w:bodyDiv w:val="1"/>
      <w:marLeft w:val="0"/>
      <w:marRight w:val="0"/>
      <w:marTop w:val="0"/>
      <w:marBottom w:val="0"/>
      <w:divBdr>
        <w:top w:val="none" w:sz="0" w:space="0" w:color="auto"/>
        <w:left w:val="none" w:sz="0" w:space="0" w:color="auto"/>
        <w:bottom w:val="none" w:sz="0" w:space="0" w:color="auto"/>
        <w:right w:val="none" w:sz="0" w:space="0" w:color="auto"/>
      </w:divBdr>
    </w:div>
    <w:div w:id="969093006">
      <w:bodyDiv w:val="1"/>
      <w:marLeft w:val="0"/>
      <w:marRight w:val="0"/>
      <w:marTop w:val="0"/>
      <w:marBottom w:val="0"/>
      <w:divBdr>
        <w:top w:val="none" w:sz="0" w:space="0" w:color="auto"/>
        <w:left w:val="none" w:sz="0" w:space="0" w:color="auto"/>
        <w:bottom w:val="none" w:sz="0" w:space="0" w:color="auto"/>
        <w:right w:val="none" w:sz="0" w:space="0" w:color="auto"/>
      </w:divBdr>
    </w:div>
    <w:div w:id="1046444445">
      <w:bodyDiv w:val="1"/>
      <w:marLeft w:val="0"/>
      <w:marRight w:val="0"/>
      <w:marTop w:val="0"/>
      <w:marBottom w:val="0"/>
      <w:divBdr>
        <w:top w:val="none" w:sz="0" w:space="0" w:color="auto"/>
        <w:left w:val="none" w:sz="0" w:space="0" w:color="auto"/>
        <w:bottom w:val="none" w:sz="0" w:space="0" w:color="auto"/>
        <w:right w:val="none" w:sz="0" w:space="0" w:color="auto"/>
      </w:divBdr>
    </w:div>
    <w:div w:id="1047141775">
      <w:bodyDiv w:val="1"/>
      <w:marLeft w:val="0"/>
      <w:marRight w:val="0"/>
      <w:marTop w:val="0"/>
      <w:marBottom w:val="0"/>
      <w:divBdr>
        <w:top w:val="none" w:sz="0" w:space="0" w:color="auto"/>
        <w:left w:val="none" w:sz="0" w:space="0" w:color="auto"/>
        <w:bottom w:val="none" w:sz="0" w:space="0" w:color="auto"/>
        <w:right w:val="none" w:sz="0" w:space="0" w:color="auto"/>
      </w:divBdr>
    </w:div>
    <w:div w:id="1102339144">
      <w:bodyDiv w:val="1"/>
      <w:marLeft w:val="0"/>
      <w:marRight w:val="0"/>
      <w:marTop w:val="0"/>
      <w:marBottom w:val="0"/>
      <w:divBdr>
        <w:top w:val="none" w:sz="0" w:space="0" w:color="auto"/>
        <w:left w:val="none" w:sz="0" w:space="0" w:color="auto"/>
        <w:bottom w:val="none" w:sz="0" w:space="0" w:color="auto"/>
        <w:right w:val="none" w:sz="0" w:space="0" w:color="auto"/>
      </w:divBdr>
    </w:div>
    <w:div w:id="1154955476">
      <w:bodyDiv w:val="1"/>
      <w:marLeft w:val="0"/>
      <w:marRight w:val="0"/>
      <w:marTop w:val="0"/>
      <w:marBottom w:val="0"/>
      <w:divBdr>
        <w:top w:val="none" w:sz="0" w:space="0" w:color="auto"/>
        <w:left w:val="none" w:sz="0" w:space="0" w:color="auto"/>
        <w:bottom w:val="none" w:sz="0" w:space="0" w:color="auto"/>
        <w:right w:val="none" w:sz="0" w:space="0" w:color="auto"/>
      </w:divBdr>
    </w:div>
    <w:div w:id="1193180495">
      <w:bodyDiv w:val="1"/>
      <w:marLeft w:val="0"/>
      <w:marRight w:val="0"/>
      <w:marTop w:val="0"/>
      <w:marBottom w:val="0"/>
      <w:divBdr>
        <w:top w:val="none" w:sz="0" w:space="0" w:color="auto"/>
        <w:left w:val="none" w:sz="0" w:space="0" w:color="auto"/>
        <w:bottom w:val="none" w:sz="0" w:space="0" w:color="auto"/>
        <w:right w:val="none" w:sz="0" w:space="0" w:color="auto"/>
      </w:divBdr>
    </w:div>
    <w:div w:id="1207331094">
      <w:bodyDiv w:val="1"/>
      <w:marLeft w:val="0"/>
      <w:marRight w:val="0"/>
      <w:marTop w:val="0"/>
      <w:marBottom w:val="0"/>
      <w:divBdr>
        <w:top w:val="none" w:sz="0" w:space="0" w:color="auto"/>
        <w:left w:val="none" w:sz="0" w:space="0" w:color="auto"/>
        <w:bottom w:val="none" w:sz="0" w:space="0" w:color="auto"/>
        <w:right w:val="none" w:sz="0" w:space="0" w:color="auto"/>
      </w:divBdr>
    </w:div>
    <w:div w:id="1294406182">
      <w:bodyDiv w:val="1"/>
      <w:marLeft w:val="0"/>
      <w:marRight w:val="0"/>
      <w:marTop w:val="0"/>
      <w:marBottom w:val="0"/>
      <w:divBdr>
        <w:top w:val="none" w:sz="0" w:space="0" w:color="auto"/>
        <w:left w:val="none" w:sz="0" w:space="0" w:color="auto"/>
        <w:bottom w:val="none" w:sz="0" w:space="0" w:color="auto"/>
        <w:right w:val="none" w:sz="0" w:space="0" w:color="auto"/>
      </w:divBdr>
      <w:divsChild>
        <w:div w:id="196965483">
          <w:marLeft w:val="432"/>
          <w:marRight w:val="0"/>
          <w:marTop w:val="120"/>
          <w:marBottom w:val="0"/>
          <w:divBdr>
            <w:top w:val="none" w:sz="0" w:space="0" w:color="auto"/>
            <w:left w:val="none" w:sz="0" w:space="0" w:color="auto"/>
            <w:bottom w:val="none" w:sz="0" w:space="0" w:color="auto"/>
            <w:right w:val="none" w:sz="0" w:space="0" w:color="auto"/>
          </w:divBdr>
        </w:div>
      </w:divsChild>
    </w:div>
    <w:div w:id="1548491970">
      <w:bodyDiv w:val="1"/>
      <w:marLeft w:val="0"/>
      <w:marRight w:val="0"/>
      <w:marTop w:val="0"/>
      <w:marBottom w:val="0"/>
      <w:divBdr>
        <w:top w:val="none" w:sz="0" w:space="0" w:color="auto"/>
        <w:left w:val="none" w:sz="0" w:space="0" w:color="auto"/>
        <w:bottom w:val="none" w:sz="0" w:space="0" w:color="auto"/>
        <w:right w:val="none" w:sz="0" w:space="0" w:color="auto"/>
      </w:divBdr>
    </w:div>
    <w:div w:id="1594171247">
      <w:bodyDiv w:val="1"/>
      <w:marLeft w:val="0"/>
      <w:marRight w:val="0"/>
      <w:marTop w:val="0"/>
      <w:marBottom w:val="0"/>
      <w:divBdr>
        <w:top w:val="none" w:sz="0" w:space="0" w:color="auto"/>
        <w:left w:val="none" w:sz="0" w:space="0" w:color="auto"/>
        <w:bottom w:val="none" w:sz="0" w:space="0" w:color="auto"/>
        <w:right w:val="none" w:sz="0" w:space="0" w:color="auto"/>
      </w:divBdr>
    </w:div>
    <w:div w:id="1651523654">
      <w:bodyDiv w:val="1"/>
      <w:marLeft w:val="0"/>
      <w:marRight w:val="0"/>
      <w:marTop w:val="0"/>
      <w:marBottom w:val="0"/>
      <w:divBdr>
        <w:top w:val="none" w:sz="0" w:space="0" w:color="auto"/>
        <w:left w:val="none" w:sz="0" w:space="0" w:color="auto"/>
        <w:bottom w:val="none" w:sz="0" w:space="0" w:color="auto"/>
        <w:right w:val="none" w:sz="0" w:space="0" w:color="auto"/>
      </w:divBdr>
    </w:div>
    <w:div w:id="1689284534">
      <w:bodyDiv w:val="1"/>
      <w:marLeft w:val="0"/>
      <w:marRight w:val="0"/>
      <w:marTop w:val="0"/>
      <w:marBottom w:val="0"/>
      <w:divBdr>
        <w:top w:val="none" w:sz="0" w:space="0" w:color="auto"/>
        <w:left w:val="none" w:sz="0" w:space="0" w:color="auto"/>
        <w:bottom w:val="none" w:sz="0" w:space="0" w:color="auto"/>
        <w:right w:val="none" w:sz="0" w:space="0" w:color="auto"/>
      </w:divBdr>
    </w:div>
    <w:div w:id="1710911360">
      <w:bodyDiv w:val="1"/>
      <w:marLeft w:val="0"/>
      <w:marRight w:val="0"/>
      <w:marTop w:val="0"/>
      <w:marBottom w:val="0"/>
      <w:divBdr>
        <w:top w:val="none" w:sz="0" w:space="0" w:color="auto"/>
        <w:left w:val="none" w:sz="0" w:space="0" w:color="auto"/>
        <w:bottom w:val="none" w:sz="0" w:space="0" w:color="auto"/>
        <w:right w:val="none" w:sz="0" w:space="0" w:color="auto"/>
      </w:divBdr>
    </w:div>
    <w:div w:id="1765343246">
      <w:bodyDiv w:val="1"/>
      <w:marLeft w:val="0"/>
      <w:marRight w:val="0"/>
      <w:marTop w:val="0"/>
      <w:marBottom w:val="0"/>
      <w:divBdr>
        <w:top w:val="none" w:sz="0" w:space="0" w:color="auto"/>
        <w:left w:val="none" w:sz="0" w:space="0" w:color="auto"/>
        <w:bottom w:val="none" w:sz="0" w:space="0" w:color="auto"/>
        <w:right w:val="none" w:sz="0" w:space="0" w:color="auto"/>
      </w:divBdr>
    </w:div>
    <w:div w:id="1779370016">
      <w:bodyDiv w:val="1"/>
      <w:marLeft w:val="0"/>
      <w:marRight w:val="0"/>
      <w:marTop w:val="0"/>
      <w:marBottom w:val="0"/>
      <w:divBdr>
        <w:top w:val="none" w:sz="0" w:space="0" w:color="auto"/>
        <w:left w:val="none" w:sz="0" w:space="0" w:color="auto"/>
        <w:bottom w:val="none" w:sz="0" w:space="0" w:color="auto"/>
        <w:right w:val="none" w:sz="0" w:space="0" w:color="auto"/>
      </w:divBdr>
    </w:div>
    <w:div w:id="1795324955">
      <w:bodyDiv w:val="1"/>
      <w:marLeft w:val="0"/>
      <w:marRight w:val="0"/>
      <w:marTop w:val="0"/>
      <w:marBottom w:val="0"/>
      <w:divBdr>
        <w:top w:val="none" w:sz="0" w:space="0" w:color="auto"/>
        <w:left w:val="none" w:sz="0" w:space="0" w:color="auto"/>
        <w:bottom w:val="none" w:sz="0" w:space="0" w:color="auto"/>
        <w:right w:val="none" w:sz="0" w:space="0" w:color="auto"/>
      </w:divBdr>
    </w:div>
    <w:div w:id="1852865769">
      <w:bodyDiv w:val="1"/>
      <w:marLeft w:val="0"/>
      <w:marRight w:val="0"/>
      <w:marTop w:val="0"/>
      <w:marBottom w:val="0"/>
      <w:divBdr>
        <w:top w:val="none" w:sz="0" w:space="0" w:color="auto"/>
        <w:left w:val="none" w:sz="0" w:space="0" w:color="auto"/>
        <w:bottom w:val="none" w:sz="0" w:space="0" w:color="auto"/>
        <w:right w:val="none" w:sz="0" w:space="0" w:color="auto"/>
      </w:divBdr>
    </w:div>
    <w:div w:id="1866216285">
      <w:bodyDiv w:val="1"/>
      <w:marLeft w:val="0"/>
      <w:marRight w:val="0"/>
      <w:marTop w:val="0"/>
      <w:marBottom w:val="0"/>
      <w:divBdr>
        <w:top w:val="none" w:sz="0" w:space="0" w:color="auto"/>
        <w:left w:val="none" w:sz="0" w:space="0" w:color="auto"/>
        <w:bottom w:val="none" w:sz="0" w:space="0" w:color="auto"/>
        <w:right w:val="none" w:sz="0" w:space="0" w:color="auto"/>
      </w:divBdr>
    </w:div>
    <w:div w:id="1881936304">
      <w:bodyDiv w:val="1"/>
      <w:marLeft w:val="0"/>
      <w:marRight w:val="0"/>
      <w:marTop w:val="0"/>
      <w:marBottom w:val="0"/>
      <w:divBdr>
        <w:top w:val="none" w:sz="0" w:space="0" w:color="auto"/>
        <w:left w:val="none" w:sz="0" w:space="0" w:color="auto"/>
        <w:bottom w:val="none" w:sz="0" w:space="0" w:color="auto"/>
        <w:right w:val="none" w:sz="0" w:space="0" w:color="auto"/>
      </w:divBdr>
      <w:divsChild>
        <w:div w:id="45185289">
          <w:marLeft w:val="432"/>
          <w:marRight w:val="0"/>
          <w:marTop w:val="120"/>
          <w:marBottom w:val="0"/>
          <w:divBdr>
            <w:top w:val="none" w:sz="0" w:space="0" w:color="auto"/>
            <w:left w:val="none" w:sz="0" w:space="0" w:color="auto"/>
            <w:bottom w:val="none" w:sz="0" w:space="0" w:color="auto"/>
            <w:right w:val="none" w:sz="0" w:space="0" w:color="auto"/>
          </w:divBdr>
        </w:div>
      </w:divsChild>
    </w:div>
    <w:div w:id="1884752934">
      <w:bodyDiv w:val="1"/>
      <w:marLeft w:val="0"/>
      <w:marRight w:val="0"/>
      <w:marTop w:val="0"/>
      <w:marBottom w:val="0"/>
      <w:divBdr>
        <w:top w:val="none" w:sz="0" w:space="0" w:color="auto"/>
        <w:left w:val="none" w:sz="0" w:space="0" w:color="auto"/>
        <w:bottom w:val="none" w:sz="0" w:space="0" w:color="auto"/>
        <w:right w:val="none" w:sz="0" w:space="0" w:color="auto"/>
      </w:divBdr>
    </w:div>
    <w:div w:id="1891527068">
      <w:bodyDiv w:val="1"/>
      <w:marLeft w:val="0"/>
      <w:marRight w:val="0"/>
      <w:marTop w:val="0"/>
      <w:marBottom w:val="0"/>
      <w:divBdr>
        <w:top w:val="none" w:sz="0" w:space="0" w:color="auto"/>
        <w:left w:val="none" w:sz="0" w:space="0" w:color="auto"/>
        <w:bottom w:val="none" w:sz="0" w:space="0" w:color="auto"/>
        <w:right w:val="none" w:sz="0" w:space="0" w:color="auto"/>
      </w:divBdr>
    </w:div>
    <w:div w:id="1899852734">
      <w:bodyDiv w:val="1"/>
      <w:marLeft w:val="0"/>
      <w:marRight w:val="0"/>
      <w:marTop w:val="0"/>
      <w:marBottom w:val="0"/>
      <w:divBdr>
        <w:top w:val="none" w:sz="0" w:space="0" w:color="auto"/>
        <w:left w:val="none" w:sz="0" w:space="0" w:color="auto"/>
        <w:bottom w:val="none" w:sz="0" w:space="0" w:color="auto"/>
        <w:right w:val="none" w:sz="0" w:space="0" w:color="auto"/>
      </w:divBdr>
    </w:div>
    <w:div w:id="2019696397">
      <w:bodyDiv w:val="1"/>
      <w:marLeft w:val="0"/>
      <w:marRight w:val="0"/>
      <w:marTop w:val="0"/>
      <w:marBottom w:val="0"/>
      <w:divBdr>
        <w:top w:val="none" w:sz="0" w:space="0" w:color="auto"/>
        <w:left w:val="none" w:sz="0" w:space="0" w:color="auto"/>
        <w:bottom w:val="none" w:sz="0" w:space="0" w:color="auto"/>
        <w:right w:val="none" w:sz="0" w:space="0" w:color="auto"/>
      </w:divBdr>
    </w:div>
    <w:div w:id="211493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microsoft.com/office/2011/relationships/people" Target="people.xml"/><Relationship Id="rId21" Type="http://schemas.microsoft.com/office/2011/relationships/commentsExtended" Target="commentsExtended.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emf"/><Relationship Id="rId13" Type="http://schemas.openxmlformats.org/officeDocument/2006/relationships/package" Target="embeddings/Microsoft_Visio___111111.vsdx"/><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pascallin.ecs.soton.ac.uk/Challenges/R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71780-F8C6-0B45-933F-156765981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33</Pages>
  <Words>4541</Words>
  <Characters>25889</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kzhu</dc:creator>
  <cp:lastModifiedBy>jessie luo</cp:lastModifiedBy>
  <cp:revision>20</cp:revision>
  <cp:lastPrinted>2015-03-01T00:06:00Z</cp:lastPrinted>
  <dcterms:created xsi:type="dcterms:W3CDTF">2015-02-26T15:06:00Z</dcterms:created>
  <dcterms:modified xsi:type="dcterms:W3CDTF">2016-01-31T06:16:00Z</dcterms:modified>
</cp:coreProperties>
</file>